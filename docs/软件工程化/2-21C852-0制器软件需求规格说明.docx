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rPr>
        <w:id w:val="193198963"/>
        <w:docPartObj>
          <w:docPartGallery w:val="Cover Pages"/>
          <w:docPartUnique/>
        </w:docPartObj>
      </w:sdtPr>
      <w:sdtContent>
        <w:p w14:paraId="0C2C60D8" w14:textId="77777777" w:rsidR="004E314C" w:rsidRDefault="004E314C" w:rsidP="00793189">
          <w:pPr>
            <w:pStyle w:val="a4"/>
          </w:pPr>
        </w:p>
        <w:tbl>
          <w:tblPr>
            <w:tblStyle w:val="a3"/>
            <w:tblW w:w="48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8"/>
            <w:gridCol w:w="1869"/>
            <w:gridCol w:w="1204"/>
            <w:gridCol w:w="1108"/>
            <w:gridCol w:w="2836"/>
          </w:tblGrid>
          <w:tr w:rsidR="004E314C" w14:paraId="57AC52BC" w14:textId="77777777" w:rsidTr="00793189">
            <w:trPr>
              <w:trHeight w:val="567"/>
              <w:jc w:val="center"/>
            </w:trPr>
            <w:tc>
              <w:tcPr>
                <w:tcW w:w="682" w:type="pct"/>
                <w:vAlign w:val="center"/>
              </w:tcPr>
              <w:p w14:paraId="1D8BF2FF" w14:textId="77777777" w:rsidR="004E314C" w:rsidRDefault="004E314C" w:rsidP="00793189">
                <w:pPr>
                  <w:pStyle w:val="a4"/>
                </w:pPr>
                <w:r>
                  <w:rPr>
                    <w:rFonts w:hint="eastAsia"/>
                  </w:rPr>
                  <w:t>档号</w:t>
                </w:r>
              </w:p>
            </w:tc>
            <w:tc>
              <w:tcPr>
                <w:tcW w:w="1150" w:type="pct"/>
                <w:tcBorders>
                  <w:bottom w:val="single" w:sz="4" w:space="0" w:color="auto"/>
                </w:tcBorders>
                <w:vAlign w:val="center"/>
              </w:tcPr>
              <w:p w14:paraId="1CF5E0C7" w14:textId="77777777" w:rsidR="004E314C" w:rsidRDefault="004E314C" w:rsidP="00793189">
                <w:pPr>
                  <w:pStyle w:val="a4"/>
                  <w:jc w:val="center"/>
                </w:pPr>
              </w:p>
            </w:tc>
            <w:tc>
              <w:tcPr>
                <w:tcW w:w="741" w:type="pct"/>
                <w:vAlign w:val="center"/>
              </w:tcPr>
              <w:p w14:paraId="1FBCF85A" w14:textId="77777777" w:rsidR="004E314C" w:rsidRDefault="004E314C" w:rsidP="00793189">
                <w:pPr>
                  <w:pStyle w:val="a4"/>
                </w:pPr>
              </w:p>
            </w:tc>
            <w:tc>
              <w:tcPr>
                <w:tcW w:w="682" w:type="pct"/>
                <w:vAlign w:val="center"/>
              </w:tcPr>
              <w:p w14:paraId="2F90682B" w14:textId="77777777" w:rsidR="004E314C" w:rsidRDefault="004E314C" w:rsidP="00793189">
                <w:pPr>
                  <w:pStyle w:val="a4"/>
                </w:pPr>
                <w:r>
                  <w:rPr>
                    <w:rFonts w:hint="eastAsia"/>
                  </w:rPr>
                  <w:t>编号</w:t>
                </w:r>
              </w:p>
            </w:tc>
            <w:tc>
              <w:tcPr>
                <w:tcW w:w="1745" w:type="pct"/>
                <w:tcBorders>
                  <w:bottom w:val="single" w:sz="4" w:space="0" w:color="auto"/>
                </w:tcBorders>
                <w:vAlign w:val="center"/>
              </w:tcPr>
              <w:p w14:paraId="51F8FA6F" w14:textId="77777777" w:rsidR="004E314C" w:rsidRDefault="00FF7659" w:rsidP="00793189">
                <w:pPr>
                  <w:pStyle w:val="a4"/>
                  <w:jc w:val="center"/>
                </w:pPr>
                <w:r>
                  <w:rPr>
                    <w:rFonts w:hint="eastAsia"/>
                  </w:rPr>
                  <w:t>Q/KZQ-548_XQ_XQ_V2.01.A</w:t>
                </w:r>
              </w:p>
            </w:tc>
          </w:tr>
          <w:tr w:rsidR="004E314C" w14:paraId="22EC93C5" w14:textId="77777777" w:rsidTr="00793189">
            <w:trPr>
              <w:trHeight w:val="567"/>
              <w:jc w:val="center"/>
            </w:trPr>
            <w:tc>
              <w:tcPr>
                <w:tcW w:w="682" w:type="pct"/>
                <w:vAlign w:val="center"/>
              </w:tcPr>
              <w:p w14:paraId="08EECB0B" w14:textId="77777777" w:rsidR="004E314C" w:rsidRDefault="004E314C" w:rsidP="00793189">
                <w:pPr>
                  <w:pStyle w:val="a4"/>
                </w:pPr>
                <w:r>
                  <w:rPr>
                    <w:rFonts w:hint="eastAsia"/>
                  </w:rPr>
                  <w:t>保管期限</w:t>
                </w:r>
              </w:p>
            </w:tc>
            <w:tc>
              <w:tcPr>
                <w:tcW w:w="1150" w:type="pct"/>
                <w:tcBorders>
                  <w:top w:val="single" w:sz="4" w:space="0" w:color="auto"/>
                  <w:bottom w:val="single" w:sz="4" w:space="0" w:color="auto"/>
                </w:tcBorders>
                <w:vAlign w:val="center"/>
              </w:tcPr>
              <w:p w14:paraId="4BF0292E" w14:textId="77777777" w:rsidR="004E314C" w:rsidRDefault="004E314C" w:rsidP="00793189">
                <w:pPr>
                  <w:pStyle w:val="a4"/>
                  <w:jc w:val="center"/>
                </w:pPr>
              </w:p>
            </w:tc>
            <w:tc>
              <w:tcPr>
                <w:tcW w:w="741" w:type="pct"/>
                <w:vAlign w:val="center"/>
              </w:tcPr>
              <w:p w14:paraId="5768AECA" w14:textId="77777777" w:rsidR="004E314C" w:rsidRDefault="004E314C" w:rsidP="00793189">
                <w:pPr>
                  <w:pStyle w:val="a4"/>
                </w:pPr>
              </w:p>
            </w:tc>
            <w:tc>
              <w:tcPr>
                <w:tcW w:w="682" w:type="pct"/>
                <w:vAlign w:val="center"/>
              </w:tcPr>
              <w:p w14:paraId="6606567E" w14:textId="77777777" w:rsidR="004E314C" w:rsidRDefault="004E314C" w:rsidP="00793189">
                <w:pPr>
                  <w:pStyle w:val="a4"/>
                </w:pPr>
                <w:r>
                  <w:rPr>
                    <w:rFonts w:hint="eastAsia"/>
                  </w:rPr>
                  <w:t>密级</w:t>
                </w:r>
              </w:p>
            </w:tc>
            <w:tc>
              <w:tcPr>
                <w:tcW w:w="1745" w:type="pct"/>
                <w:tcBorders>
                  <w:top w:val="single" w:sz="4" w:space="0" w:color="auto"/>
                  <w:bottom w:val="single" w:sz="4" w:space="0" w:color="auto"/>
                </w:tcBorders>
                <w:vAlign w:val="center"/>
              </w:tcPr>
              <w:p w14:paraId="1C311B2F" w14:textId="77777777" w:rsidR="004E314C" w:rsidRDefault="004E314C" w:rsidP="00793189">
                <w:pPr>
                  <w:pStyle w:val="a4"/>
                  <w:jc w:val="center"/>
                </w:pPr>
                <w:r>
                  <w:rPr>
                    <w:rFonts w:hint="eastAsia"/>
                  </w:rPr>
                  <w:t>非密</w:t>
                </w:r>
              </w:p>
            </w:tc>
          </w:tr>
          <w:tr w:rsidR="004E314C" w14:paraId="15EAB7D7" w14:textId="77777777" w:rsidTr="00793189">
            <w:trPr>
              <w:trHeight w:val="567"/>
              <w:jc w:val="center"/>
            </w:trPr>
            <w:tc>
              <w:tcPr>
                <w:tcW w:w="682" w:type="pct"/>
                <w:vAlign w:val="center"/>
              </w:tcPr>
              <w:p w14:paraId="68EDC129" w14:textId="77777777" w:rsidR="004E314C" w:rsidRDefault="004E314C" w:rsidP="00793189">
                <w:pPr>
                  <w:pStyle w:val="a4"/>
                </w:pPr>
              </w:p>
            </w:tc>
            <w:tc>
              <w:tcPr>
                <w:tcW w:w="1150" w:type="pct"/>
                <w:tcBorders>
                  <w:top w:val="single" w:sz="4" w:space="0" w:color="auto"/>
                </w:tcBorders>
                <w:vAlign w:val="center"/>
              </w:tcPr>
              <w:p w14:paraId="04181E83" w14:textId="77777777" w:rsidR="004E314C" w:rsidRDefault="004E314C" w:rsidP="00793189">
                <w:pPr>
                  <w:pStyle w:val="a4"/>
                  <w:jc w:val="center"/>
                </w:pPr>
              </w:p>
            </w:tc>
            <w:tc>
              <w:tcPr>
                <w:tcW w:w="741" w:type="pct"/>
                <w:vAlign w:val="center"/>
              </w:tcPr>
              <w:p w14:paraId="2C57282F" w14:textId="77777777" w:rsidR="004E314C" w:rsidRPr="00693687" w:rsidRDefault="004E314C" w:rsidP="00793189">
                <w:pPr>
                  <w:pStyle w:val="a4"/>
                </w:pPr>
              </w:p>
            </w:tc>
            <w:tc>
              <w:tcPr>
                <w:tcW w:w="682" w:type="pct"/>
                <w:vAlign w:val="center"/>
              </w:tcPr>
              <w:p w14:paraId="26AD6D71" w14:textId="77777777" w:rsidR="004E314C" w:rsidRPr="006E3FCF" w:rsidRDefault="004E314C" w:rsidP="00793189">
                <w:pPr>
                  <w:pStyle w:val="a4"/>
                </w:pPr>
                <w:r w:rsidRPr="006E3FCF">
                  <w:t>阶段标记</w:t>
                </w:r>
              </w:p>
            </w:tc>
            <w:tc>
              <w:tcPr>
                <w:tcW w:w="1745" w:type="pct"/>
                <w:tcBorders>
                  <w:top w:val="single" w:sz="4" w:space="0" w:color="auto"/>
                  <w:bottom w:val="single" w:sz="4" w:space="0" w:color="auto"/>
                </w:tcBorders>
                <w:vAlign w:val="center"/>
              </w:tcPr>
              <w:p w14:paraId="664C3DC6" w14:textId="4BFBB467" w:rsidR="004E314C" w:rsidRDefault="0099073E" w:rsidP="00793189">
                <w:pPr>
                  <w:pStyle w:val="a4"/>
                  <w:jc w:val="center"/>
                </w:pPr>
                <w:r>
                  <w:rPr>
                    <w:rFonts w:hint="eastAsia"/>
                  </w:rPr>
                  <w:t>S</w:t>
                </w:r>
              </w:p>
            </w:tc>
          </w:tr>
        </w:tbl>
        <w:p w14:paraId="689B5D96" w14:textId="77777777" w:rsidR="004E314C" w:rsidRPr="00693687" w:rsidRDefault="004E314C" w:rsidP="00793189">
          <w:pPr>
            <w:pStyle w:val="a4"/>
          </w:pPr>
        </w:p>
        <w:p w14:paraId="2B624352" w14:textId="77777777" w:rsidR="004E314C" w:rsidRPr="00693687" w:rsidRDefault="004E314C" w:rsidP="00793189">
          <w:pPr>
            <w:pStyle w:val="a4"/>
          </w:pPr>
        </w:p>
        <w:p w14:paraId="73BD75FB" w14:textId="77777777" w:rsidR="004E314C" w:rsidRPr="00693687" w:rsidRDefault="004E314C" w:rsidP="00793189">
          <w:pPr>
            <w:pStyle w:val="a4"/>
          </w:pPr>
        </w:p>
        <w:p w14:paraId="46640C2E" w14:textId="77777777" w:rsidR="004E314C" w:rsidRPr="00693687" w:rsidRDefault="004E314C" w:rsidP="00793189">
          <w:pPr>
            <w:pStyle w:val="a4"/>
          </w:pPr>
        </w:p>
        <w:tbl>
          <w:tblPr>
            <w:tblStyle w:val="a3"/>
            <w:tblW w:w="421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5443"/>
          </w:tblGrid>
          <w:tr w:rsidR="004E314C" w14:paraId="7C080A42" w14:textId="77777777" w:rsidTr="00793189">
            <w:trPr>
              <w:trHeight w:val="850"/>
              <w:jc w:val="center"/>
            </w:trPr>
            <w:tc>
              <w:tcPr>
                <w:tcW w:w="1109" w:type="pct"/>
                <w:vAlign w:val="center"/>
              </w:tcPr>
              <w:p w14:paraId="07340D11" w14:textId="77777777" w:rsidR="004E314C" w:rsidRPr="003565D1" w:rsidRDefault="004E314C" w:rsidP="00793189">
                <w:pPr>
                  <w:pStyle w:val="a4"/>
                  <w:rPr>
                    <w:rFonts w:ascii="黑体" w:eastAsia="黑体" w:hAnsi="黑体"/>
                    <w:sz w:val="44"/>
                    <w:szCs w:val="44"/>
                  </w:rPr>
                </w:pPr>
                <w:r w:rsidRPr="003565D1">
                  <w:rPr>
                    <w:rFonts w:ascii="黑体" w:eastAsia="黑体" w:hAnsi="黑体" w:hint="eastAsia"/>
                    <w:sz w:val="44"/>
                    <w:szCs w:val="44"/>
                  </w:rPr>
                  <w:t>名称</w:t>
                </w:r>
              </w:p>
            </w:tc>
            <w:tc>
              <w:tcPr>
                <w:tcW w:w="3891" w:type="pct"/>
                <w:tcBorders>
                  <w:bottom w:val="single" w:sz="4" w:space="0" w:color="auto"/>
                </w:tcBorders>
                <w:vAlign w:val="center"/>
              </w:tcPr>
              <w:p w14:paraId="72E5FC2C" w14:textId="61DEFC2E" w:rsidR="004E314C" w:rsidRPr="00812D20" w:rsidRDefault="001C2F98" w:rsidP="00602571">
                <w:pPr>
                  <w:pStyle w:val="a4"/>
                  <w:jc w:val="center"/>
                  <w:rPr>
                    <w:rFonts w:ascii="黑体" w:eastAsia="黑体" w:hAnsi="黑体"/>
                    <w:sz w:val="44"/>
                    <w:szCs w:val="44"/>
                  </w:rPr>
                </w:pPr>
                <w:r>
                  <w:rPr>
                    <w:rFonts w:eastAsia="黑体"/>
                    <w:sz w:val="44"/>
                    <w:szCs w:val="44"/>
                  </w:rPr>
                  <w:t>J/CYL-37</w:t>
                </w:r>
                <w:r>
                  <w:rPr>
                    <w:rFonts w:eastAsia="黑体"/>
                    <w:sz w:val="44"/>
                    <w:szCs w:val="44"/>
                  </w:rPr>
                  <w:t>液冷动力组件</w:t>
                </w:r>
              </w:p>
            </w:tc>
          </w:tr>
          <w:tr w:rsidR="004E314C" w14:paraId="2B505425" w14:textId="77777777" w:rsidTr="00793189">
            <w:trPr>
              <w:trHeight w:val="850"/>
              <w:jc w:val="center"/>
            </w:trPr>
            <w:tc>
              <w:tcPr>
                <w:tcW w:w="1109" w:type="pct"/>
                <w:vAlign w:val="center"/>
              </w:tcPr>
              <w:p w14:paraId="5B7E83EE" w14:textId="77777777" w:rsidR="004E314C" w:rsidRDefault="004E314C" w:rsidP="00793189">
                <w:pPr>
                  <w:pStyle w:val="a4"/>
                </w:pPr>
              </w:p>
            </w:tc>
            <w:tc>
              <w:tcPr>
                <w:tcW w:w="3891" w:type="pct"/>
                <w:tcBorders>
                  <w:top w:val="single" w:sz="4" w:space="0" w:color="auto"/>
                  <w:bottom w:val="single" w:sz="4" w:space="0" w:color="auto"/>
                </w:tcBorders>
                <w:vAlign w:val="center"/>
              </w:tcPr>
              <w:p w14:paraId="1F982857" w14:textId="77777777" w:rsidR="004E314C" w:rsidRPr="00812D20" w:rsidRDefault="00602571" w:rsidP="00793189">
                <w:pPr>
                  <w:pStyle w:val="a4"/>
                  <w:jc w:val="center"/>
                  <w:rPr>
                    <w:rFonts w:ascii="黑体" w:eastAsia="黑体" w:hAnsi="黑体"/>
                    <w:sz w:val="44"/>
                    <w:szCs w:val="44"/>
                  </w:rPr>
                </w:pPr>
                <w:r>
                  <w:rPr>
                    <w:rFonts w:ascii="黑体" w:eastAsia="黑体" w:hAnsi="黑体"/>
                    <w:sz w:val="44"/>
                    <w:szCs w:val="44"/>
                  </w:rPr>
                  <w:t>控制器</w:t>
                </w:r>
                <w:r>
                  <w:rPr>
                    <w:rFonts w:ascii="黑体" w:eastAsia="黑体" w:hAnsi="黑体" w:hint="eastAsia"/>
                    <w:sz w:val="44"/>
                    <w:szCs w:val="44"/>
                  </w:rPr>
                  <w:t>软件</w:t>
                </w:r>
                <w:r>
                  <w:rPr>
                    <w:rFonts w:ascii="黑体" w:eastAsia="黑体" w:hAnsi="黑体"/>
                    <w:sz w:val="44"/>
                    <w:szCs w:val="44"/>
                  </w:rPr>
                  <w:t>需求规格说明</w:t>
                </w:r>
              </w:p>
            </w:tc>
          </w:tr>
        </w:tbl>
        <w:p w14:paraId="43B8CE4E" w14:textId="77777777" w:rsidR="004E314C" w:rsidRDefault="004E314C" w:rsidP="00793189">
          <w:pPr>
            <w:pStyle w:val="a4"/>
          </w:pPr>
        </w:p>
        <w:p w14:paraId="23CF6F63" w14:textId="77777777" w:rsidR="004E314C" w:rsidRDefault="004E314C" w:rsidP="00793189">
          <w:pPr>
            <w:pStyle w:val="a4"/>
          </w:pPr>
        </w:p>
        <w:p w14:paraId="67F0F5C4" w14:textId="77777777" w:rsidR="004E314C" w:rsidRDefault="004E314C" w:rsidP="00793189">
          <w:pPr>
            <w:pStyle w:val="a4"/>
          </w:pPr>
          <w:r>
            <w:rPr>
              <w:noProof/>
            </w:rPr>
            <mc:AlternateContent>
              <mc:Choice Requires="wps">
                <w:drawing>
                  <wp:anchor distT="45720" distB="45720" distL="114300" distR="114300" simplePos="0" relativeHeight="251659264" behindDoc="0" locked="1" layoutInCell="1" allowOverlap="1" wp14:anchorId="0A9FBE02" wp14:editId="2D490A40">
                    <wp:simplePos x="0" y="0"/>
                    <wp:positionH relativeFrom="column">
                      <wp:posOffset>-1141095</wp:posOffset>
                    </wp:positionH>
                    <wp:positionV relativeFrom="page">
                      <wp:posOffset>4656455</wp:posOffset>
                    </wp:positionV>
                    <wp:extent cx="1087120" cy="342011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20110"/>
                            </a:xfrm>
                            <a:prstGeom prst="rect">
                              <a:avLst/>
                            </a:prstGeom>
                            <a:solidFill>
                              <a:srgbClr val="FFFFFF"/>
                            </a:solidFill>
                            <a:ln w="9525">
                              <a:noFill/>
                              <a:miter lim="800000"/>
                              <a:headEnd/>
                              <a:tailEnd/>
                            </a:ln>
                          </wps:spPr>
                          <wps:txbx>
                            <w:txbxContent>
                              <w:tbl>
                                <w:tblPr>
                                  <w:tblStyle w:val="a3"/>
                                  <w:tblW w:w="6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tblGrid>
                                <w:tr w:rsidR="00172B78" w14:paraId="3A1DAD81" w14:textId="77777777" w:rsidTr="00793189">
                                  <w:trPr>
                                    <w:trHeight w:val="454"/>
                                    <w:jc w:val="center"/>
                                  </w:trPr>
                                  <w:tc>
                                    <w:tcPr>
                                      <w:tcW w:w="1413" w:type="dxa"/>
                                      <w:tcBorders>
                                        <w:bottom w:val="single" w:sz="12" w:space="0" w:color="auto"/>
                                      </w:tcBorders>
                                      <w:vAlign w:val="center"/>
                                    </w:tcPr>
                                    <w:p w14:paraId="030035D4" w14:textId="77777777" w:rsidR="00172B78" w:rsidRPr="00961B9A" w:rsidRDefault="00172B78" w:rsidP="00793189">
                                      <w:pPr>
                                        <w:pStyle w:val="a6"/>
                                      </w:pPr>
                                      <w:r w:rsidRPr="00961B9A">
                                        <w:rPr>
                                          <w:rFonts w:hint="eastAsia"/>
                                        </w:rPr>
                                        <w:t>会签</w:t>
                                      </w:r>
                                    </w:p>
                                  </w:tc>
                                </w:tr>
                                <w:tr w:rsidR="00172B78" w14:paraId="581D1F4D" w14:textId="77777777" w:rsidTr="00793189">
                                  <w:trPr>
                                    <w:trHeight w:val="454"/>
                                    <w:jc w:val="center"/>
                                  </w:trPr>
                                  <w:tc>
                                    <w:tcPr>
                                      <w:tcW w:w="1413" w:type="dxa"/>
                                      <w:tcBorders>
                                        <w:top w:val="single" w:sz="12" w:space="0" w:color="auto"/>
                                        <w:bottom w:val="single" w:sz="4" w:space="0" w:color="auto"/>
                                      </w:tcBorders>
                                      <w:vAlign w:val="center"/>
                                    </w:tcPr>
                                    <w:p w14:paraId="1F95FD24" w14:textId="77777777" w:rsidR="00172B78" w:rsidRPr="00961B9A" w:rsidRDefault="00172B78" w:rsidP="00793189">
                                      <w:pPr>
                                        <w:pStyle w:val="a6"/>
                                      </w:pPr>
                                    </w:p>
                                  </w:tc>
                                </w:tr>
                                <w:tr w:rsidR="00172B78" w14:paraId="60E4D1F5" w14:textId="77777777" w:rsidTr="00793189">
                                  <w:trPr>
                                    <w:trHeight w:val="454"/>
                                    <w:jc w:val="center"/>
                                  </w:trPr>
                                  <w:tc>
                                    <w:tcPr>
                                      <w:tcW w:w="1413" w:type="dxa"/>
                                      <w:tcBorders>
                                        <w:top w:val="single" w:sz="4" w:space="0" w:color="auto"/>
                                        <w:bottom w:val="single" w:sz="12" w:space="0" w:color="auto"/>
                                      </w:tcBorders>
                                      <w:vAlign w:val="center"/>
                                    </w:tcPr>
                                    <w:p w14:paraId="7046A2EA" w14:textId="77777777" w:rsidR="00172B78" w:rsidRPr="00961B9A" w:rsidRDefault="00172B78" w:rsidP="00793189">
                                      <w:pPr>
                                        <w:pStyle w:val="a6"/>
                                      </w:pPr>
                                    </w:p>
                                  </w:tc>
                                </w:tr>
                                <w:tr w:rsidR="00172B78" w14:paraId="4BD672DC" w14:textId="77777777" w:rsidTr="00793189">
                                  <w:trPr>
                                    <w:trHeight w:val="454"/>
                                    <w:jc w:val="center"/>
                                  </w:trPr>
                                  <w:tc>
                                    <w:tcPr>
                                      <w:tcW w:w="1413" w:type="dxa"/>
                                      <w:tcBorders>
                                        <w:top w:val="single" w:sz="12" w:space="0" w:color="auto"/>
                                        <w:bottom w:val="single" w:sz="4" w:space="0" w:color="auto"/>
                                      </w:tcBorders>
                                      <w:vAlign w:val="center"/>
                                    </w:tcPr>
                                    <w:p w14:paraId="45579406" w14:textId="77777777" w:rsidR="00172B78" w:rsidRPr="00961B9A" w:rsidRDefault="00172B78" w:rsidP="00793189">
                                      <w:pPr>
                                        <w:pStyle w:val="a6"/>
                                      </w:pPr>
                                    </w:p>
                                  </w:tc>
                                </w:tr>
                                <w:tr w:rsidR="00172B78" w14:paraId="34782CD7" w14:textId="77777777" w:rsidTr="00793189">
                                  <w:trPr>
                                    <w:trHeight w:val="454"/>
                                    <w:jc w:val="center"/>
                                  </w:trPr>
                                  <w:tc>
                                    <w:tcPr>
                                      <w:tcW w:w="1413" w:type="dxa"/>
                                      <w:tcBorders>
                                        <w:top w:val="single" w:sz="4" w:space="0" w:color="auto"/>
                                        <w:bottom w:val="single" w:sz="12" w:space="0" w:color="auto"/>
                                      </w:tcBorders>
                                      <w:vAlign w:val="center"/>
                                    </w:tcPr>
                                    <w:p w14:paraId="7D01431A" w14:textId="77777777" w:rsidR="00172B78" w:rsidRPr="00961B9A" w:rsidRDefault="00172B78" w:rsidP="00793189">
                                      <w:pPr>
                                        <w:pStyle w:val="a6"/>
                                      </w:pPr>
                                    </w:p>
                                  </w:tc>
                                </w:tr>
                                <w:tr w:rsidR="00172B78" w14:paraId="66D37247" w14:textId="77777777" w:rsidTr="00793189">
                                  <w:trPr>
                                    <w:trHeight w:val="454"/>
                                    <w:jc w:val="center"/>
                                  </w:trPr>
                                  <w:tc>
                                    <w:tcPr>
                                      <w:tcW w:w="1413" w:type="dxa"/>
                                      <w:tcBorders>
                                        <w:top w:val="single" w:sz="12" w:space="0" w:color="auto"/>
                                        <w:bottom w:val="single" w:sz="4" w:space="0" w:color="auto"/>
                                      </w:tcBorders>
                                      <w:vAlign w:val="center"/>
                                    </w:tcPr>
                                    <w:p w14:paraId="015CF945" w14:textId="77777777" w:rsidR="00172B78" w:rsidRPr="00961B9A" w:rsidRDefault="00172B78" w:rsidP="00793189">
                                      <w:pPr>
                                        <w:pStyle w:val="a6"/>
                                      </w:pPr>
                                    </w:p>
                                  </w:tc>
                                </w:tr>
                                <w:tr w:rsidR="00172B78" w14:paraId="581324D3" w14:textId="77777777" w:rsidTr="00793189">
                                  <w:trPr>
                                    <w:trHeight w:val="454"/>
                                    <w:jc w:val="center"/>
                                  </w:trPr>
                                  <w:tc>
                                    <w:tcPr>
                                      <w:tcW w:w="1413" w:type="dxa"/>
                                      <w:tcBorders>
                                        <w:top w:val="single" w:sz="4" w:space="0" w:color="auto"/>
                                        <w:bottom w:val="single" w:sz="12" w:space="0" w:color="auto"/>
                                      </w:tcBorders>
                                      <w:vAlign w:val="center"/>
                                    </w:tcPr>
                                    <w:p w14:paraId="58D4000F" w14:textId="77777777" w:rsidR="00172B78" w:rsidRPr="00961B9A" w:rsidRDefault="00172B78" w:rsidP="00793189">
                                      <w:pPr>
                                        <w:pStyle w:val="a6"/>
                                      </w:pPr>
                                    </w:p>
                                  </w:tc>
                                </w:tr>
                                <w:tr w:rsidR="00172B78" w14:paraId="3D10BD23" w14:textId="77777777" w:rsidTr="00793189">
                                  <w:trPr>
                                    <w:trHeight w:val="454"/>
                                    <w:jc w:val="center"/>
                                  </w:trPr>
                                  <w:tc>
                                    <w:tcPr>
                                      <w:tcW w:w="1413" w:type="dxa"/>
                                      <w:tcBorders>
                                        <w:top w:val="single" w:sz="12" w:space="0" w:color="auto"/>
                                        <w:bottom w:val="single" w:sz="4" w:space="0" w:color="auto"/>
                                      </w:tcBorders>
                                      <w:vAlign w:val="center"/>
                                    </w:tcPr>
                                    <w:p w14:paraId="7178A9A3" w14:textId="77777777" w:rsidR="00172B78" w:rsidRPr="00961B9A" w:rsidRDefault="00172B78" w:rsidP="00793189">
                                      <w:pPr>
                                        <w:pStyle w:val="a6"/>
                                      </w:pPr>
                                    </w:p>
                                  </w:tc>
                                </w:tr>
                                <w:tr w:rsidR="00172B78" w14:paraId="721D28CE" w14:textId="77777777" w:rsidTr="00793189">
                                  <w:trPr>
                                    <w:trHeight w:val="454"/>
                                    <w:jc w:val="center"/>
                                  </w:trPr>
                                  <w:tc>
                                    <w:tcPr>
                                      <w:tcW w:w="1413" w:type="dxa"/>
                                      <w:tcBorders>
                                        <w:top w:val="single" w:sz="4" w:space="0" w:color="auto"/>
                                        <w:bottom w:val="single" w:sz="12" w:space="0" w:color="auto"/>
                                      </w:tcBorders>
                                      <w:vAlign w:val="center"/>
                                    </w:tcPr>
                                    <w:p w14:paraId="4634C959" w14:textId="77777777" w:rsidR="00172B78" w:rsidRPr="00961B9A" w:rsidRDefault="00172B78" w:rsidP="00793189">
                                      <w:pPr>
                                        <w:pStyle w:val="a6"/>
                                      </w:pPr>
                                    </w:p>
                                  </w:tc>
                                </w:tr>
                                <w:tr w:rsidR="00172B78" w14:paraId="73768889" w14:textId="77777777" w:rsidTr="00793189">
                                  <w:trPr>
                                    <w:trHeight w:val="454"/>
                                    <w:jc w:val="center"/>
                                  </w:trPr>
                                  <w:tc>
                                    <w:tcPr>
                                      <w:tcW w:w="1413" w:type="dxa"/>
                                      <w:tcBorders>
                                        <w:top w:val="single" w:sz="12" w:space="0" w:color="auto"/>
                                        <w:bottom w:val="single" w:sz="4" w:space="0" w:color="auto"/>
                                      </w:tcBorders>
                                      <w:vAlign w:val="center"/>
                                    </w:tcPr>
                                    <w:p w14:paraId="63B35FFE" w14:textId="77777777" w:rsidR="00172B78" w:rsidRPr="00961B9A" w:rsidRDefault="00172B78" w:rsidP="00793189">
                                      <w:pPr>
                                        <w:pStyle w:val="a6"/>
                                      </w:pPr>
                                    </w:p>
                                  </w:tc>
                                </w:tr>
                                <w:tr w:rsidR="00172B78" w14:paraId="0EAD05A1" w14:textId="77777777" w:rsidTr="00793189">
                                  <w:trPr>
                                    <w:trHeight w:val="454"/>
                                    <w:jc w:val="center"/>
                                  </w:trPr>
                                  <w:tc>
                                    <w:tcPr>
                                      <w:tcW w:w="1413" w:type="dxa"/>
                                      <w:tcBorders>
                                        <w:top w:val="single" w:sz="4" w:space="0" w:color="auto"/>
                                        <w:bottom w:val="single" w:sz="12" w:space="0" w:color="auto"/>
                                      </w:tcBorders>
                                      <w:vAlign w:val="center"/>
                                    </w:tcPr>
                                    <w:p w14:paraId="2560D3E0" w14:textId="77777777" w:rsidR="00172B78" w:rsidRPr="00961B9A" w:rsidRDefault="00172B78" w:rsidP="00793189">
                                      <w:pPr>
                                        <w:pStyle w:val="a6"/>
                                      </w:pPr>
                                    </w:p>
                                  </w:tc>
                                </w:tr>
                              </w:tbl>
                              <w:p w14:paraId="1EBDAF62" w14:textId="77777777" w:rsidR="00172B78" w:rsidRDefault="00172B78" w:rsidP="00793189">
                                <w:pPr>
                                  <w:spacing w:after="156"/>
                                  <w:ind w:firstLine="480"/>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A9FBE02" id="_x0000_t202" coordsize="21600,21600" o:spt="202" path="m,l,21600r21600,l21600,xe">
                    <v:stroke joinstyle="miter"/>
                    <v:path gradientshapeok="t" o:connecttype="rect"/>
                  </v:shapetype>
                  <v:shape id="文本框 2" o:spid="_x0000_s1026" type="#_x0000_t202" style="position:absolute;left:0;text-align:left;margin-left:-89.85pt;margin-top:366.65pt;width:85.6pt;height:269.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" stroked="f">
                    <v:textbox>
                      <w:txbxContent>
                        <w:tbl>
                          <w:tblPr>
                            <w:tblStyle w:val="a3"/>
                            <w:tblW w:w="6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tblGrid>
                          <w:tr w:rsidR="00172B78" w14:paraId="3A1DAD81" w14:textId="77777777" w:rsidTr="00793189">
                            <w:trPr>
                              <w:trHeight w:val="454"/>
                              <w:jc w:val="center"/>
                            </w:trPr>
                            <w:tc>
                              <w:tcPr>
                                <w:tcW w:w="1413" w:type="dxa"/>
                                <w:tcBorders>
                                  <w:bottom w:val="single" w:sz="12" w:space="0" w:color="auto"/>
                                </w:tcBorders>
                                <w:vAlign w:val="center"/>
                              </w:tcPr>
                              <w:p w14:paraId="030035D4" w14:textId="77777777" w:rsidR="00172B78" w:rsidRPr="00961B9A" w:rsidRDefault="00172B78" w:rsidP="00793189">
                                <w:pPr>
                                  <w:pStyle w:val="a6"/>
                                </w:pPr>
                                <w:r w:rsidRPr="00961B9A">
                                  <w:rPr>
                                    <w:rFonts w:hint="eastAsia"/>
                                  </w:rPr>
                                  <w:t>会签</w:t>
                                </w:r>
                              </w:p>
                            </w:tc>
                          </w:tr>
                          <w:tr w:rsidR="00172B78" w14:paraId="581D1F4D" w14:textId="77777777" w:rsidTr="00793189">
                            <w:trPr>
                              <w:trHeight w:val="454"/>
                              <w:jc w:val="center"/>
                            </w:trPr>
                            <w:tc>
                              <w:tcPr>
                                <w:tcW w:w="1413" w:type="dxa"/>
                                <w:tcBorders>
                                  <w:top w:val="single" w:sz="12" w:space="0" w:color="auto"/>
                                  <w:bottom w:val="single" w:sz="4" w:space="0" w:color="auto"/>
                                </w:tcBorders>
                                <w:vAlign w:val="center"/>
                              </w:tcPr>
                              <w:p w14:paraId="1F95FD24" w14:textId="77777777" w:rsidR="00172B78" w:rsidRPr="00961B9A" w:rsidRDefault="00172B78" w:rsidP="00793189">
                                <w:pPr>
                                  <w:pStyle w:val="a6"/>
                                </w:pPr>
                              </w:p>
                            </w:tc>
                          </w:tr>
                          <w:tr w:rsidR="00172B78" w14:paraId="60E4D1F5" w14:textId="77777777" w:rsidTr="00793189">
                            <w:trPr>
                              <w:trHeight w:val="454"/>
                              <w:jc w:val="center"/>
                            </w:trPr>
                            <w:tc>
                              <w:tcPr>
                                <w:tcW w:w="1413" w:type="dxa"/>
                                <w:tcBorders>
                                  <w:top w:val="single" w:sz="4" w:space="0" w:color="auto"/>
                                  <w:bottom w:val="single" w:sz="12" w:space="0" w:color="auto"/>
                                </w:tcBorders>
                                <w:vAlign w:val="center"/>
                              </w:tcPr>
                              <w:p w14:paraId="7046A2EA" w14:textId="77777777" w:rsidR="00172B78" w:rsidRPr="00961B9A" w:rsidRDefault="00172B78" w:rsidP="00793189">
                                <w:pPr>
                                  <w:pStyle w:val="a6"/>
                                </w:pPr>
                              </w:p>
                            </w:tc>
                          </w:tr>
                          <w:tr w:rsidR="00172B78" w14:paraId="4BD672DC" w14:textId="77777777" w:rsidTr="00793189">
                            <w:trPr>
                              <w:trHeight w:val="454"/>
                              <w:jc w:val="center"/>
                            </w:trPr>
                            <w:tc>
                              <w:tcPr>
                                <w:tcW w:w="1413" w:type="dxa"/>
                                <w:tcBorders>
                                  <w:top w:val="single" w:sz="12" w:space="0" w:color="auto"/>
                                  <w:bottom w:val="single" w:sz="4" w:space="0" w:color="auto"/>
                                </w:tcBorders>
                                <w:vAlign w:val="center"/>
                              </w:tcPr>
                              <w:p w14:paraId="45579406" w14:textId="77777777" w:rsidR="00172B78" w:rsidRPr="00961B9A" w:rsidRDefault="00172B78" w:rsidP="00793189">
                                <w:pPr>
                                  <w:pStyle w:val="a6"/>
                                </w:pPr>
                              </w:p>
                            </w:tc>
                          </w:tr>
                          <w:tr w:rsidR="00172B78" w14:paraId="34782CD7" w14:textId="77777777" w:rsidTr="00793189">
                            <w:trPr>
                              <w:trHeight w:val="454"/>
                              <w:jc w:val="center"/>
                            </w:trPr>
                            <w:tc>
                              <w:tcPr>
                                <w:tcW w:w="1413" w:type="dxa"/>
                                <w:tcBorders>
                                  <w:top w:val="single" w:sz="4" w:space="0" w:color="auto"/>
                                  <w:bottom w:val="single" w:sz="12" w:space="0" w:color="auto"/>
                                </w:tcBorders>
                                <w:vAlign w:val="center"/>
                              </w:tcPr>
                              <w:p w14:paraId="7D01431A" w14:textId="77777777" w:rsidR="00172B78" w:rsidRPr="00961B9A" w:rsidRDefault="00172B78" w:rsidP="00793189">
                                <w:pPr>
                                  <w:pStyle w:val="a6"/>
                                </w:pPr>
                              </w:p>
                            </w:tc>
                          </w:tr>
                          <w:tr w:rsidR="00172B78" w14:paraId="66D37247" w14:textId="77777777" w:rsidTr="00793189">
                            <w:trPr>
                              <w:trHeight w:val="454"/>
                              <w:jc w:val="center"/>
                            </w:trPr>
                            <w:tc>
                              <w:tcPr>
                                <w:tcW w:w="1413" w:type="dxa"/>
                                <w:tcBorders>
                                  <w:top w:val="single" w:sz="12" w:space="0" w:color="auto"/>
                                  <w:bottom w:val="single" w:sz="4" w:space="0" w:color="auto"/>
                                </w:tcBorders>
                                <w:vAlign w:val="center"/>
                              </w:tcPr>
                              <w:p w14:paraId="015CF945" w14:textId="77777777" w:rsidR="00172B78" w:rsidRPr="00961B9A" w:rsidRDefault="00172B78" w:rsidP="00793189">
                                <w:pPr>
                                  <w:pStyle w:val="a6"/>
                                </w:pPr>
                              </w:p>
                            </w:tc>
                          </w:tr>
                          <w:tr w:rsidR="00172B78" w14:paraId="581324D3" w14:textId="77777777" w:rsidTr="00793189">
                            <w:trPr>
                              <w:trHeight w:val="454"/>
                              <w:jc w:val="center"/>
                            </w:trPr>
                            <w:tc>
                              <w:tcPr>
                                <w:tcW w:w="1413" w:type="dxa"/>
                                <w:tcBorders>
                                  <w:top w:val="single" w:sz="4" w:space="0" w:color="auto"/>
                                  <w:bottom w:val="single" w:sz="12" w:space="0" w:color="auto"/>
                                </w:tcBorders>
                                <w:vAlign w:val="center"/>
                              </w:tcPr>
                              <w:p w14:paraId="58D4000F" w14:textId="77777777" w:rsidR="00172B78" w:rsidRPr="00961B9A" w:rsidRDefault="00172B78" w:rsidP="00793189">
                                <w:pPr>
                                  <w:pStyle w:val="a6"/>
                                </w:pPr>
                              </w:p>
                            </w:tc>
                          </w:tr>
                          <w:tr w:rsidR="00172B78" w14:paraId="3D10BD23" w14:textId="77777777" w:rsidTr="00793189">
                            <w:trPr>
                              <w:trHeight w:val="454"/>
                              <w:jc w:val="center"/>
                            </w:trPr>
                            <w:tc>
                              <w:tcPr>
                                <w:tcW w:w="1413" w:type="dxa"/>
                                <w:tcBorders>
                                  <w:top w:val="single" w:sz="12" w:space="0" w:color="auto"/>
                                  <w:bottom w:val="single" w:sz="4" w:space="0" w:color="auto"/>
                                </w:tcBorders>
                                <w:vAlign w:val="center"/>
                              </w:tcPr>
                              <w:p w14:paraId="7178A9A3" w14:textId="77777777" w:rsidR="00172B78" w:rsidRPr="00961B9A" w:rsidRDefault="00172B78" w:rsidP="00793189">
                                <w:pPr>
                                  <w:pStyle w:val="a6"/>
                                </w:pPr>
                              </w:p>
                            </w:tc>
                          </w:tr>
                          <w:tr w:rsidR="00172B78" w14:paraId="721D28CE" w14:textId="77777777" w:rsidTr="00793189">
                            <w:trPr>
                              <w:trHeight w:val="454"/>
                              <w:jc w:val="center"/>
                            </w:trPr>
                            <w:tc>
                              <w:tcPr>
                                <w:tcW w:w="1413" w:type="dxa"/>
                                <w:tcBorders>
                                  <w:top w:val="single" w:sz="4" w:space="0" w:color="auto"/>
                                  <w:bottom w:val="single" w:sz="12" w:space="0" w:color="auto"/>
                                </w:tcBorders>
                                <w:vAlign w:val="center"/>
                              </w:tcPr>
                              <w:p w14:paraId="4634C959" w14:textId="77777777" w:rsidR="00172B78" w:rsidRPr="00961B9A" w:rsidRDefault="00172B78" w:rsidP="00793189">
                                <w:pPr>
                                  <w:pStyle w:val="a6"/>
                                </w:pPr>
                              </w:p>
                            </w:tc>
                          </w:tr>
                          <w:tr w:rsidR="00172B78" w14:paraId="73768889" w14:textId="77777777" w:rsidTr="00793189">
                            <w:trPr>
                              <w:trHeight w:val="454"/>
                              <w:jc w:val="center"/>
                            </w:trPr>
                            <w:tc>
                              <w:tcPr>
                                <w:tcW w:w="1413" w:type="dxa"/>
                                <w:tcBorders>
                                  <w:top w:val="single" w:sz="12" w:space="0" w:color="auto"/>
                                  <w:bottom w:val="single" w:sz="4" w:space="0" w:color="auto"/>
                                </w:tcBorders>
                                <w:vAlign w:val="center"/>
                              </w:tcPr>
                              <w:p w14:paraId="63B35FFE" w14:textId="77777777" w:rsidR="00172B78" w:rsidRPr="00961B9A" w:rsidRDefault="00172B78" w:rsidP="00793189">
                                <w:pPr>
                                  <w:pStyle w:val="a6"/>
                                </w:pPr>
                              </w:p>
                            </w:tc>
                          </w:tr>
                          <w:tr w:rsidR="00172B78" w14:paraId="0EAD05A1" w14:textId="77777777" w:rsidTr="00793189">
                            <w:trPr>
                              <w:trHeight w:val="454"/>
                              <w:jc w:val="center"/>
                            </w:trPr>
                            <w:tc>
                              <w:tcPr>
                                <w:tcW w:w="1413" w:type="dxa"/>
                                <w:tcBorders>
                                  <w:top w:val="single" w:sz="4" w:space="0" w:color="auto"/>
                                  <w:bottom w:val="single" w:sz="12" w:space="0" w:color="auto"/>
                                </w:tcBorders>
                                <w:vAlign w:val="center"/>
                              </w:tcPr>
                              <w:p w14:paraId="2560D3E0" w14:textId="77777777" w:rsidR="00172B78" w:rsidRPr="00961B9A" w:rsidRDefault="00172B78" w:rsidP="00793189">
                                <w:pPr>
                                  <w:pStyle w:val="a6"/>
                                </w:pPr>
                              </w:p>
                            </w:tc>
                          </w:tr>
                        </w:tbl>
                        <w:p w14:paraId="1EBDAF62" w14:textId="77777777" w:rsidR="00172B78" w:rsidRDefault="00172B78" w:rsidP="00793189">
                          <w:pPr>
                            <w:spacing w:after="156"/>
                            <w:ind w:firstLine="480"/>
                          </w:pPr>
                        </w:p>
                      </w:txbxContent>
                    </v:textbox>
                    <w10:wrap anchory="page"/>
                    <w10:anchorlock/>
                  </v:shape>
                </w:pict>
              </mc:Fallback>
            </mc:AlternateContent>
          </w:r>
        </w:p>
        <w:p w14:paraId="22114103" w14:textId="77777777" w:rsidR="004E314C" w:rsidRDefault="004E314C" w:rsidP="00793189">
          <w:pPr>
            <w:pStyle w:val="a4"/>
          </w:pPr>
        </w:p>
        <w:tbl>
          <w:tblPr>
            <w:tblStyle w:val="a3"/>
            <w:tblW w:w="2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4"/>
            <w:gridCol w:w="3514"/>
          </w:tblGrid>
          <w:tr w:rsidR="004E314C" w14:paraId="03A618AD" w14:textId="77777777" w:rsidTr="00793189">
            <w:trPr>
              <w:trHeight w:val="567"/>
              <w:jc w:val="center"/>
            </w:trPr>
            <w:tc>
              <w:tcPr>
                <w:tcW w:w="750" w:type="pct"/>
                <w:vAlign w:val="center"/>
              </w:tcPr>
              <w:p w14:paraId="0AF7DDA5" w14:textId="77777777" w:rsidR="004E314C" w:rsidRPr="003565D1" w:rsidRDefault="004E314C" w:rsidP="00793189">
                <w:pPr>
                  <w:pStyle w:val="a4"/>
                  <w:rPr>
                    <w:sz w:val="28"/>
                    <w:szCs w:val="28"/>
                  </w:rPr>
                </w:pPr>
                <w:r w:rsidRPr="003565D1">
                  <w:rPr>
                    <w:rFonts w:hint="eastAsia"/>
                    <w:sz w:val="28"/>
                    <w:szCs w:val="28"/>
                  </w:rPr>
                  <w:t>部门</w:t>
                </w:r>
              </w:p>
            </w:tc>
            <w:tc>
              <w:tcPr>
                <w:tcW w:w="2499" w:type="pct"/>
                <w:tcBorders>
                  <w:bottom w:val="single" w:sz="4" w:space="0" w:color="auto"/>
                </w:tcBorders>
                <w:vAlign w:val="center"/>
              </w:tcPr>
              <w:p w14:paraId="61FEB657" w14:textId="77777777" w:rsidR="004E314C" w:rsidRPr="003565D1" w:rsidRDefault="004E314C" w:rsidP="00793189">
                <w:pPr>
                  <w:pStyle w:val="a4"/>
                  <w:jc w:val="center"/>
                  <w:rPr>
                    <w:sz w:val="28"/>
                    <w:szCs w:val="28"/>
                  </w:rPr>
                </w:pPr>
                <w:r w:rsidRPr="003565D1">
                  <w:rPr>
                    <w:rFonts w:hint="eastAsia"/>
                    <w:sz w:val="28"/>
                    <w:szCs w:val="28"/>
                  </w:rPr>
                  <w:t>控制</w:t>
                </w:r>
                <w:r>
                  <w:rPr>
                    <w:rFonts w:hint="eastAsia"/>
                    <w:sz w:val="28"/>
                    <w:szCs w:val="28"/>
                  </w:rPr>
                  <w:t>研发部</w:t>
                </w:r>
              </w:p>
            </w:tc>
          </w:tr>
          <w:tr w:rsidR="004E314C" w14:paraId="20EB71B0" w14:textId="77777777" w:rsidTr="00793189">
            <w:trPr>
              <w:trHeight w:val="567"/>
              <w:jc w:val="center"/>
            </w:trPr>
            <w:tc>
              <w:tcPr>
                <w:tcW w:w="750" w:type="pct"/>
                <w:vAlign w:val="center"/>
              </w:tcPr>
              <w:p w14:paraId="160D5BFF" w14:textId="77777777" w:rsidR="004E314C" w:rsidRPr="003565D1" w:rsidRDefault="004E314C" w:rsidP="00793189">
                <w:pPr>
                  <w:pStyle w:val="a4"/>
                  <w:rPr>
                    <w:sz w:val="28"/>
                    <w:szCs w:val="28"/>
                  </w:rPr>
                </w:pPr>
                <w:r w:rsidRPr="003565D1">
                  <w:rPr>
                    <w:rFonts w:hint="eastAsia"/>
                    <w:sz w:val="28"/>
                    <w:szCs w:val="28"/>
                  </w:rPr>
                  <w:t>编写</w:t>
                </w:r>
              </w:p>
            </w:tc>
            <w:tc>
              <w:tcPr>
                <w:tcW w:w="2499" w:type="pct"/>
                <w:tcBorders>
                  <w:top w:val="single" w:sz="4" w:space="0" w:color="auto"/>
                  <w:bottom w:val="single" w:sz="4" w:space="0" w:color="auto"/>
                </w:tcBorders>
                <w:vAlign w:val="center"/>
              </w:tcPr>
              <w:p w14:paraId="198F137D" w14:textId="77777777" w:rsidR="004E314C" w:rsidRPr="003565D1" w:rsidRDefault="00602571" w:rsidP="00793189">
                <w:pPr>
                  <w:pStyle w:val="a4"/>
                  <w:jc w:val="center"/>
                  <w:rPr>
                    <w:sz w:val="28"/>
                    <w:szCs w:val="28"/>
                  </w:rPr>
                </w:pPr>
                <w:r w:rsidRPr="0099073E">
                  <w:rPr>
                    <w:rFonts w:hint="eastAsia"/>
                    <w:spacing w:val="140"/>
                    <w:sz w:val="28"/>
                    <w:szCs w:val="28"/>
                    <w:fitText w:val="840" w:id="-970321152"/>
                  </w:rPr>
                  <w:t>李</w:t>
                </w:r>
                <w:r w:rsidRPr="0099073E">
                  <w:rPr>
                    <w:rFonts w:hint="eastAsia"/>
                    <w:sz w:val="28"/>
                    <w:szCs w:val="28"/>
                    <w:fitText w:val="840" w:id="-970321152"/>
                  </w:rPr>
                  <w:t>盛</w:t>
                </w:r>
                <w:r>
                  <w:rPr>
                    <w:rFonts w:hint="eastAsia"/>
                    <w:sz w:val="28"/>
                    <w:szCs w:val="28"/>
                  </w:rPr>
                  <w:t xml:space="preserve"> 20240605</w:t>
                </w:r>
              </w:p>
            </w:tc>
          </w:tr>
          <w:tr w:rsidR="004E314C" w14:paraId="0B907C43" w14:textId="77777777" w:rsidTr="00793189">
            <w:trPr>
              <w:trHeight w:val="567"/>
              <w:jc w:val="center"/>
            </w:trPr>
            <w:tc>
              <w:tcPr>
                <w:tcW w:w="750" w:type="pct"/>
                <w:vAlign w:val="center"/>
              </w:tcPr>
              <w:p w14:paraId="03752729" w14:textId="77777777" w:rsidR="004E314C" w:rsidRPr="003565D1" w:rsidRDefault="004E314C" w:rsidP="00793189">
                <w:pPr>
                  <w:pStyle w:val="a4"/>
                  <w:rPr>
                    <w:sz w:val="28"/>
                    <w:szCs w:val="28"/>
                  </w:rPr>
                </w:pPr>
                <w:r w:rsidRPr="003565D1">
                  <w:rPr>
                    <w:rFonts w:hint="eastAsia"/>
                    <w:sz w:val="28"/>
                    <w:szCs w:val="28"/>
                  </w:rPr>
                  <w:t>校对</w:t>
                </w:r>
              </w:p>
            </w:tc>
            <w:tc>
              <w:tcPr>
                <w:tcW w:w="2499" w:type="pct"/>
                <w:tcBorders>
                  <w:top w:val="single" w:sz="4" w:space="0" w:color="auto"/>
                  <w:bottom w:val="single" w:sz="4" w:space="0" w:color="auto"/>
                </w:tcBorders>
                <w:vAlign w:val="center"/>
              </w:tcPr>
              <w:p w14:paraId="406C088A" w14:textId="77777777" w:rsidR="004E314C" w:rsidRPr="003565D1" w:rsidRDefault="00602571" w:rsidP="00793189">
                <w:pPr>
                  <w:pStyle w:val="a4"/>
                  <w:jc w:val="center"/>
                  <w:rPr>
                    <w:sz w:val="28"/>
                    <w:szCs w:val="28"/>
                  </w:rPr>
                </w:pPr>
                <w:r>
                  <w:rPr>
                    <w:rFonts w:hint="eastAsia"/>
                    <w:sz w:val="28"/>
                    <w:szCs w:val="28"/>
                  </w:rPr>
                  <w:t>魏旭来</w:t>
                </w:r>
                <w:r>
                  <w:rPr>
                    <w:rFonts w:hint="eastAsia"/>
                    <w:sz w:val="28"/>
                    <w:szCs w:val="28"/>
                  </w:rPr>
                  <w:t xml:space="preserve"> 20240605</w:t>
                </w:r>
              </w:p>
            </w:tc>
          </w:tr>
          <w:tr w:rsidR="004E314C" w14:paraId="7A9854B7" w14:textId="77777777" w:rsidTr="00793189">
            <w:trPr>
              <w:trHeight w:val="567"/>
              <w:jc w:val="center"/>
            </w:trPr>
            <w:tc>
              <w:tcPr>
                <w:tcW w:w="750" w:type="pct"/>
                <w:vAlign w:val="center"/>
              </w:tcPr>
              <w:p w14:paraId="40FBDFEB" w14:textId="77777777" w:rsidR="004E314C" w:rsidRPr="003565D1" w:rsidRDefault="004E314C" w:rsidP="00793189">
                <w:pPr>
                  <w:pStyle w:val="a4"/>
                  <w:rPr>
                    <w:sz w:val="28"/>
                    <w:szCs w:val="28"/>
                  </w:rPr>
                </w:pPr>
                <w:r w:rsidRPr="003565D1">
                  <w:rPr>
                    <w:rFonts w:hint="eastAsia"/>
                    <w:sz w:val="28"/>
                    <w:szCs w:val="28"/>
                  </w:rPr>
                  <w:t>审核</w:t>
                </w:r>
              </w:p>
            </w:tc>
            <w:tc>
              <w:tcPr>
                <w:tcW w:w="2499" w:type="pct"/>
                <w:tcBorders>
                  <w:top w:val="single" w:sz="4" w:space="0" w:color="auto"/>
                  <w:bottom w:val="single" w:sz="4" w:space="0" w:color="auto"/>
                </w:tcBorders>
                <w:vAlign w:val="center"/>
              </w:tcPr>
              <w:p w14:paraId="19CA2273" w14:textId="28DB1803" w:rsidR="004E314C" w:rsidRPr="003565D1" w:rsidRDefault="00602571" w:rsidP="00793189">
                <w:pPr>
                  <w:pStyle w:val="a4"/>
                  <w:jc w:val="center"/>
                  <w:rPr>
                    <w:sz w:val="28"/>
                    <w:szCs w:val="28"/>
                  </w:rPr>
                </w:pPr>
                <w:r>
                  <w:rPr>
                    <w:rFonts w:hint="eastAsia"/>
                    <w:sz w:val="28"/>
                    <w:szCs w:val="28"/>
                  </w:rPr>
                  <w:t>唐</w:t>
                </w:r>
                <w:r>
                  <w:rPr>
                    <w:sz w:val="28"/>
                    <w:szCs w:val="28"/>
                  </w:rPr>
                  <w:t>春茂</w:t>
                </w:r>
                <w:r>
                  <w:rPr>
                    <w:rFonts w:hint="eastAsia"/>
                    <w:sz w:val="28"/>
                    <w:szCs w:val="28"/>
                  </w:rPr>
                  <w:t xml:space="preserve"> 2024060</w:t>
                </w:r>
                <w:r w:rsidR="00177B88">
                  <w:rPr>
                    <w:rFonts w:hint="eastAsia"/>
                    <w:sz w:val="28"/>
                    <w:szCs w:val="28"/>
                  </w:rPr>
                  <w:t>6</w:t>
                </w:r>
              </w:p>
            </w:tc>
          </w:tr>
          <w:tr w:rsidR="004E314C" w14:paraId="199340C4" w14:textId="77777777" w:rsidTr="00793189">
            <w:trPr>
              <w:trHeight w:val="567"/>
              <w:jc w:val="center"/>
            </w:trPr>
            <w:tc>
              <w:tcPr>
                <w:tcW w:w="750" w:type="pct"/>
                <w:vAlign w:val="center"/>
              </w:tcPr>
              <w:p w14:paraId="40F6E080" w14:textId="77777777" w:rsidR="004E314C" w:rsidRPr="003565D1" w:rsidRDefault="004E314C" w:rsidP="00793189">
                <w:pPr>
                  <w:pStyle w:val="a4"/>
                  <w:rPr>
                    <w:sz w:val="28"/>
                    <w:szCs w:val="28"/>
                  </w:rPr>
                </w:pPr>
                <w:r w:rsidRPr="003565D1">
                  <w:rPr>
                    <w:rFonts w:hint="eastAsia"/>
                    <w:sz w:val="28"/>
                    <w:szCs w:val="28"/>
                  </w:rPr>
                  <w:t>会签</w:t>
                </w:r>
              </w:p>
            </w:tc>
            <w:tc>
              <w:tcPr>
                <w:tcW w:w="2499" w:type="pct"/>
                <w:tcBorders>
                  <w:top w:val="single" w:sz="4" w:space="0" w:color="auto"/>
                  <w:bottom w:val="single" w:sz="4" w:space="0" w:color="auto"/>
                </w:tcBorders>
                <w:vAlign w:val="center"/>
              </w:tcPr>
              <w:p w14:paraId="5A0F5741" w14:textId="77777777" w:rsidR="004E314C" w:rsidRPr="003565D1" w:rsidRDefault="004E314C" w:rsidP="00793189">
                <w:pPr>
                  <w:pStyle w:val="a4"/>
                  <w:jc w:val="center"/>
                  <w:rPr>
                    <w:sz w:val="28"/>
                    <w:szCs w:val="28"/>
                  </w:rPr>
                </w:pPr>
              </w:p>
            </w:tc>
          </w:tr>
          <w:tr w:rsidR="004E314C" w14:paraId="5103AE98" w14:textId="77777777" w:rsidTr="00793189">
            <w:trPr>
              <w:trHeight w:val="567"/>
              <w:jc w:val="center"/>
            </w:trPr>
            <w:tc>
              <w:tcPr>
                <w:tcW w:w="750" w:type="pct"/>
                <w:vAlign w:val="center"/>
              </w:tcPr>
              <w:p w14:paraId="4128651D" w14:textId="77777777" w:rsidR="004E314C" w:rsidRPr="003565D1" w:rsidRDefault="004E314C" w:rsidP="00793189">
                <w:pPr>
                  <w:pStyle w:val="a4"/>
                  <w:rPr>
                    <w:sz w:val="28"/>
                    <w:szCs w:val="28"/>
                  </w:rPr>
                </w:pPr>
                <w:r w:rsidRPr="003565D1">
                  <w:rPr>
                    <w:rFonts w:hint="eastAsia"/>
                    <w:sz w:val="28"/>
                    <w:szCs w:val="28"/>
                  </w:rPr>
                  <w:t>标审</w:t>
                </w:r>
              </w:p>
            </w:tc>
            <w:tc>
              <w:tcPr>
                <w:tcW w:w="2499" w:type="pct"/>
                <w:tcBorders>
                  <w:top w:val="single" w:sz="4" w:space="0" w:color="auto"/>
                  <w:bottom w:val="single" w:sz="4" w:space="0" w:color="auto"/>
                </w:tcBorders>
                <w:vAlign w:val="center"/>
              </w:tcPr>
              <w:p w14:paraId="45BBCF12" w14:textId="234D642E" w:rsidR="004E314C" w:rsidRPr="003565D1" w:rsidRDefault="00602571" w:rsidP="00793189">
                <w:pPr>
                  <w:pStyle w:val="a4"/>
                  <w:jc w:val="center"/>
                  <w:rPr>
                    <w:sz w:val="28"/>
                    <w:szCs w:val="28"/>
                  </w:rPr>
                </w:pPr>
                <w:r>
                  <w:rPr>
                    <w:rFonts w:hint="eastAsia"/>
                    <w:sz w:val="28"/>
                    <w:szCs w:val="28"/>
                  </w:rPr>
                  <w:t>王</w:t>
                </w:r>
                <w:r>
                  <w:rPr>
                    <w:sz w:val="28"/>
                    <w:szCs w:val="28"/>
                  </w:rPr>
                  <w:t>庆辉</w:t>
                </w:r>
                <w:r>
                  <w:rPr>
                    <w:rFonts w:hint="eastAsia"/>
                    <w:sz w:val="28"/>
                    <w:szCs w:val="28"/>
                  </w:rPr>
                  <w:t xml:space="preserve"> 2024060</w:t>
                </w:r>
                <w:r w:rsidR="00177B88">
                  <w:rPr>
                    <w:rFonts w:hint="eastAsia"/>
                    <w:sz w:val="28"/>
                    <w:szCs w:val="28"/>
                  </w:rPr>
                  <w:t>6</w:t>
                </w:r>
              </w:p>
            </w:tc>
          </w:tr>
          <w:tr w:rsidR="004E314C" w14:paraId="3EF09313" w14:textId="77777777" w:rsidTr="00793189">
            <w:trPr>
              <w:trHeight w:val="567"/>
              <w:jc w:val="center"/>
            </w:trPr>
            <w:tc>
              <w:tcPr>
                <w:tcW w:w="750" w:type="pct"/>
                <w:vAlign w:val="center"/>
              </w:tcPr>
              <w:p w14:paraId="154DDAE2" w14:textId="77777777" w:rsidR="004E314C" w:rsidRPr="003565D1" w:rsidRDefault="004E314C" w:rsidP="00793189">
                <w:pPr>
                  <w:pStyle w:val="a4"/>
                  <w:rPr>
                    <w:sz w:val="28"/>
                    <w:szCs w:val="28"/>
                  </w:rPr>
                </w:pPr>
                <w:r w:rsidRPr="003565D1">
                  <w:rPr>
                    <w:rFonts w:hint="eastAsia"/>
                    <w:sz w:val="28"/>
                    <w:szCs w:val="28"/>
                  </w:rPr>
                  <w:t>批准</w:t>
                </w:r>
              </w:p>
            </w:tc>
            <w:tc>
              <w:tcPr>
                <w:tcW w:w="2499" w:type="pct"/>
                <w:tcBorders>
                  <w:top w:val="single" w:sz="4" w:space="0" w:color="auto"/>
                  <w:bottom w:val="single" w:sz="4" w:space="0" w:color="auto"/>
                </w:tcBorders>
                <w:vAlign w:val="center"/>
              </w:tcPr>
              <w:p w14:paraId="66D2C586" w14:textId="540894B1" w:rsidR="004E314C" w:rsidRPr="003565D1" w:rsidRDefault="00602571" w:rsidP="00793189">
                <w:pPr>
                  <w:pStyle w:val="a4"/>
                  <w:jc w:val="center"/>
                  <w:rPr>
                    <w:sz w:val="28"/>
                    <w:szCs w:val="28"/>
                  </w:rPr>
                </w:pPr>
                <w:r>
                  <w:rPr>
                    <w:rFonts w:hint="eastAsia"/>
                    <w:sz w:val="28"/>
                    <w:szCs w:val="28"/>
                  </w:rPr>
                  <w:t>郑</w:t>
                </w:r>
                <w:r>
                  <w:rPr>
                    <w:sz w:val="28"/>
                    <w:szCs w:val="28"/>
                  </w:rPr>
                  <w:t>自伟</w:t>
                </w:r>
                <w:r>
                  <w:rPr>
                    <w:rFonts w:hint="eastAsia"/>
                    <w:sz w:val="28"/>
                    <w:szCs w:val="28"/>
                  </w:rPr>
                  <w:t xml:space="preserve"> 2024060</w:t>
                </w:r>
                <w:r w:rsidR="00177B88">
                  <w:rPr>
                    <w:rFonts w:hint="eastAsia"/>
                    <w:sz w:val="28"/>
                    <w:szCs w:val="28"/>
                  </w:rPr>
                  <w:t>6</w:t>
                </w:r>
              </w:p>
            </w:tc>
          </w:tr>
        </w:tbl>
        <w:p w14:paraId="2E47213C" w14:textId="77777777" w:rsidR="004E314C" w:rsidRDefault="004E314C" w:rsidP="00793189">
          <w:pPr>
            <w:pStyle w:val="a4"/>
          </w:pPr>
        </w:p>
        <w:p w14:paraId="79D2D2C2" w14:textId="77777777" w:rsidR="004E314C" w:rsidRDefault="004E314C" w:rsidP="00793189">
          <w:pPr>
            <w:pStyle w:val="a4"/>
          </w:pPr>
        </w:p>
        <w:p w14:paraId="27EC661F" w14:textId="77777777" w:rsidR="004E314C" w:rsidRDefault="004E314C" w:rsidP="00793189">
          <w:pPr>
            <w:pStyle w:val="a4"/>
          </w:pPr>
        </w:p>
        <w:tbl>
          <w:tblPr>
            <w:tblStyle w:val="a3"/>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5"/>
          </w:tblGrid>
          <w:tr w:rsidR="004E314C" w14:paraId="0152C597" w14:textId="77777777" w:rsidTr="00793189">
            <w:trPr>
              <w:trHeight w:val="850"/>
              <w:jc w:val="center"/>
            </w:trPr>
            <w:tc>
              <w:tcPr>
                <w:tcW w:w="8296" w:type="dxa"/>
                <w:vAlign w:val="center"/>
              </w:tcPr>
              <w:p w14:paraId="331680AA" w14:textId="77777777" w:rsidR="004E314C" w:rsidRPr="003565D1" w:rsidRDefault="004E314C" w:rsidP="00793189">
                <w:pPr>
                  <w:pStyle w:val="a4"/>
                  <w:jc w:val="center"/>
                  <w:rPr>
                    <w:rFonts w:ascii="黑体" w:eastAsia="黑体" w:hAnsi="黑体"/>
                    <w:sz w:val="44"/>
                    <w:szCs w:val="44"/>
                  </w:rPr>
                </w:pPr>
                <w:r w:rsidRPr="003565D1">
                  <w:rPr>
                    <w:rFonts w:ascii="黑体" w:eastAsia="黑体" w:hAnsi="黑体" w:hint="eastAsia"/>
                    <w:sz w:val="44"/>
                    <w:szCs w:val="44"/>
                  </w:rPr>
                  <w:t>贵州航天林泉电机有限公司</w:t>
                </w:r>
              </w:p>
            </w:tc>
          </w:tr>
        </w:tbl>
        <w:p w14:paraId="5F72DE70" w14:textId="77777777" w:rsidR="004E314C" w:rsidRDefault="004E314C" w:rsidP="00793189">
          <w:pPr>
            <w:pStyle w:val="a4"/>
          </w:pPr>
        </w:p>
        <w:p w14:paraId="54CC4B73" w14:textId="77777777" w:rsidR="004E314C" w:rsidRDefault="004E314C" w:rsidP="00793189">
          <w:pPr>
            <w:spacing w:after="156"/>
            <w:ind w:firstLine="480"/>
            <w:jc w:val="center"/>
          </w:pPr>
          <w:r>
            <w:br w:type="page"/>
          </w:r>
        </w:p>
        <w:tbl>
          <w:tblPr>
            <w:tblStyle w:val="a3"/>
            <w:tblW w:w="5000" w:type="pct"/>
            <w:tblLook w:val="04A0" w:firstRow="1" w:lastRow="0" w:firstColumn="1" w:lastColumn="0" w:noHBand="0" w:noVBand="1"/>
          </w:tblPr>
          <w:tblGrid>
            <w:gridCol w:w="846"/>
            <w:gridCol w:w="1913"/>
            <w:gridCol w:w="1913"/>
            <w:gridCol w:w="1738"/>
            <w:gridCol w:w="1886"/>
          </w:tblGrid>
          <w:tr w:rsidR="004E314C" w14:paraId="1ACE9F6B" w14:textId="77777777" w:rsidTr="00793189">
            <w:trPr>
              <w:trHeight w:val="8504"/>
            </w:trPr>
            <w:tc>
              <w:tcPr>
                <w:tcW w:w="5000" w:type="pct"/>
                <w:gridSpan w:val="5"/>
              </w:tcPr>
              <w:p w14:paraId="3C775B23" w14:textId="77777777" w:rsidR="00602571" w:rsidRPr="00602571" w:rsidRDefault="00602571" w:rsidP="00602571">
                <w:pPr>
                  <w:ind w:firstLineChars="0" w:firstLine="0"/>
                </w:pPr>
                <w:r w:rsidRPr="00602571">
                  <w:rPr>
                    <w:rFonts w:hint="eastAsia"/>
                  </w:rPr>
                  <w:lastRenderedPageBreak/>
                  <w:t>内容提要：</w:t>
                </w:r>
              </w:p>
              <w:p w14:paraId="49F017D2" w14:textId="77777777" w:rsidR="004E314C" w:rsidRPr="00602571" w:rsidRDefault="00602571" w:rsidP="00602571">
                <w:pPr>
                  <w:ind w:firstLine="480"/>
                </w:pPr>
                <w:r w:rsidRPr="00602571">
                  <w:rPr>
                    <w:rFonts w:hint="eastAsia"/>
                  </w:rPr>
                  <w:t>本报告主要是对</w:t>
                </w:r>
                <w:r>
                  <w:rPr>
                    <w:rFonts w:hint="eastAsia"/>
                  </w:rPr>
                  <w:t>液冷动力</w:t>
                </w:r>
                <w:r>
                  <w:t>组件</w:t>
                </w:r>
                <w:r>
                  <w:rPr>
                    <w:rFonts w:hint="eastAsia"/>
                  </w:rPr>
                  <w:t>控制器软件的需求进行阐述。软件作为系统的控制核心</w:t>
                </w:r>
                <w:r w:rsidRPr="00602571">
                  <w:rPr>
                    <w:rFonts w:hint="eastAsia"/>
                  </w:rPr>
                  <w:t>，主要负责采样电机的运行参数，执行电机转速闭环调速，产生电机的驱动信号，驱动电机正常工作，并将电机的工作状态通过</w:t>
                </w:r>
                <w:r w:rsidRPr="00602571">
                  <w:t>RS422</w:t>
                </w:r>
                <w:r w:rsidRPr="00602571">
                  <w:t>串口实时上传。</w:t>
                </w:r>
              </w:p>
            </w:tc>
          </w:tr>
          <w:tr w:rsidR="004E314C" w14:paraId="361E1024" w14:textId="77777777" w:rsidTr="00793189">
            <w:trPr>
              <w:cantSplit/>
              <w:trHeight w:val="2211"/>
            </w:trPr>
            <w:tc>
              <w:tcPr>
                <w:tcW w:w="339" w:type="pct"/>
                <w:textDirection w:val="tbRlV"/>
                <w:vAlign w:val="center"/>
              </w:tcPr>
              <w:p w14:paraId="03C69455" w14:textId="77777777" w:rsidR="004E314C" w:rsidRPr="005373EB" w:rsidRDefault="004E314C" w:rsidP="00793189">
                <w:pPr>
                  <w:pStyle w:val="a4"/>
                  <w:jc w:val="center"/>
                  <w:rPr>
                    <w:sz w:val="24"/>
                    <w:szCs w:val="24"/>
                  </w:rPr>
                </w:pPr>
                <w:r w:rsidRPr="00602571">
                  <w:rPr>
                    <w:rFonts w:hint="eastAsia"/>
                    <w:spacing w:val="170"/>
                    <w:sz w:val="24"/>
                    <w:szCs w:val="24"/>
                    <w:fitText w:val="1400" w:id="-1049905407"/>
                  </w:rPr>
                  <w:t>主题</w:t>
                </w:r>
                <w:r w:rsidRPr="00602571">
                  <w:rPr>
                    <w:rFonts w:hint="eastAsia"/>
                    <w:sz w:val="24"/>
                    <w:szCs w:val="24"/>
                    <w:fitText w:val="1400" w:id="-1049905407"/>
                  </w:rPr>
                  <w:t>词</w:t>
                </w:r>
              </w:p>
            </w:tc>
            <w:tc>
              <w:tcPr>
                <w:tcW w:w="4661" w:type="pct"/>
                <w:gridSpan w:val="4"/>
                <w:vAlign w:val="center"/>
              </w:tcPr>
              <w:p w14:paraId="743526CA" w14:textId="77777777" w:rsidR="004E314C" w:rsidRPr="005373EB" w:rsidRDefault="00602571" w:rsidP="00793189">
                <w:pPr>
                  <w:pStyle w:val="a4"/>
                  <w:jc w:val="left"/>
                  <w:rPr>
                    <w:sz w:val="24"/>
                    <w:szCs w:val="24"/>
                  </w:rPr>
                </w:pPr>
                <w:r>
                  <w:rPr>
                    <w:rFonts w:hint="eastAsia"/>
                    <w:sz w:val="24"/>
                    <w:szCs w:val="24"/>
                  </w:rPr>
                  <w:t>液冷</w:t>
                </w:r>
                <w:r>
                  <w:rPr>
                    <w:sz w:val="24"/>
                    <w:szCs w:val="24"/>
                  </w:rPr>
                  <w:t>动力组件、需求规格说明</w:t>
                </w:r>
              </w:p>
            </w:tc>
          </w:tr>
          <w:tr w:rsidR="004E314C" w14:paraId="44468DB2" w14:textId="77777777" w:rsidTr="00793189">
            <w:trPr>
              <w:trHeight w:val="510"/>
            </w:trPr>
            <w:tc>
              <w:tcPr>
                <w:tcW w:w="339" w:type="pct"/>
                <w:vMerge w:val="restart"/>
                <w:textDirection w:val="tbRlV"/>
                <w:vAlign w:val="center"/>
              </w:tcPr>
              <w:p w14:paraId="3A5DF930" w14:textId="77777777" w:rsidR="004E314C" w:rsidRPr="005373EB" w:rsidRDefault="004E314C" w:rsidP="00793189">
                <w:pPr>
                  <w:pStyle w:val="a4"/>
                  <w:jc w:val="center"/>
                  <w:rPr>
                    <w:sz w:val="24"/>
                    <w:szCs w:val="24"/>
                  </w:rPr>
                </w:pPr>
                <w:r w:rsidRPr="00F80CFD">
                  <w:rPr>
                    <w:rFonts w:hint="eastAsia"/>
                    <w:spacing w:val="165"/>
                    <w:sz w:val="24"/>
                    <w:szCs w:val="24"/>
                    <w:fitText w:val="1400" w:id="-1049905406"/>
                  </w:rPr>
                  <w:t>更改</w:t>
                </w:r>
                <w:r w:rsidRPr="00F80CFD">
                  <w:rPr>
                    <w:rFonts w:hint="eastAsia"/>
                    <w:spacing w:val="7"/>
                    <w:sz w:val="24"/>
                    <w:szCs w:val="24"/>
                    <w:fitText w:val="1400" w:id="-1049905406"/>
                  </w:rPr>
                  <w:t>栏</w:t>
                </w:r>
              </w:p>
            </w:tc>
            <w:tc>
              <w:tcPr>
                <w:tcW w:w="1196" w:type="pct"/>
                <w:vAlign w:val="center"/>
              </w:tcPr>
              <w:p w14:paraId="422D848C" w14:textId="77777777" w:rsidR="004E314C" w:rsidRPr="005373EB" w:rsidRDefault="004E314C" w:rsidP="00793189">
                <w:pPr>
                  <w:pStyle w:val="a4"/>
                  <w:jc w:val="center"/>
                  <w:rPr>
                    <w:sz w:val="24"/>
                    <w:szCs w:val="24"/>
                  </w:rPr>
                </w:pPr>
                <w:r w:rsidRPr="005373EB">
                  <w:rPr>
                    <w:rFonts w:hint="eastAsia"/>
                    <w:sz w:val="24"/>
                    <w:szCs w:val="24"/>
                  </w:rPr>
                  <w:t>更改单号</w:t>
                </w:r>
              </w:p>
            </w:tc>
            <w:tc>
              <w:tcPr>
                <w:tcW w:w="1196" w:type="pct"/>
                <w:vAlign w:val="center"/>
              </w:tcPr>
              <w:p w14:paraId="6742CE17" w14:textId="77777777" w:rsidR="004E314C" w:rsidRPr="005373EB" w:rsidRDefault="004E314C" w:rsidP="00793189">
                <w:pPr>
                  <w:pStyle w:val="a4"/>
                  <w:jc w:val="center"/>
                  <w:rPr>
                    <w:sz w:val="24"/>
                    <w:szCs w:val="24"/>
                  </w:rPr>
                </w:pPr>
                <w:r w:rsidRPr="005373EB">
                  <w:rPr>
                    <w:rFonts w:hint="eastAsia"/>
                    <w:sz w:val="24"/>
                    <w:szCs w:val="24"/>
                  </w:rPr>
                  <w:t>更改日期</w:t>
                </w:r>
              </w:p>
            </w:tc>
            <w:tc>
              <w:tcPr>
                <w:tcW w:w="1090" w:type="pct"/>
                <w:vAlign w:val="center"/>
              </w:tcPr>
              <w:p w14:paraId="08E94364" w14:textId="77777777" w:rsidR="004E314C" w:rsidRPr="005373EB" w:rsidRDefault="004E314C" w:rsidP="00793189">
                <w:pPr>
                  <w:pStyle w:val="a4"/>
                  <w:jc w:val="center"/>
                  <w:rPr>
                    <w:sz w:val="24"/>
                    <w:szCs w:val="24"/>
                  </w:rPr>
                </w:pPr>
                <w:r w:rsidRPr="00EE7AA3">
                  <w:rPr>
                    <w:rFonts w:hint="eastAsia"/>
                    <w:spacing w:val="30"/>
                    <w:sz w:val="24"/>
                    <w:szCs w:val="24"/>
                    <w:fitText w:val="840" w:id="-1049905405"/>
                  </w:rPr>
                  <w:t>更改</w:t>
                </w:r>
                <w:r w:rsidRPr="00EE7AA3">
                  <w:rPr>
                    <w:rFonts w:hint="eastAsia"/>
                    <w:sz w:val="24"/>
                    <w:szCs w:val="24"/>
                    <w:fitText w:val="840" w:id="-1049905405"/>
                  </w:rPr>
                  <w:t>人</w:t>
                </w:r>
              </w:p>
            </w:tc>
            <w:tc>
              <w:tcPr>
                <w:tcW w:w="1179" w:type="pct"/>
                <w:vAlign w:val="center"/>
              </w:tcPr>
              <w:p w14:paraId="77CB108B" w14:textId="77777777" w:rsidR="004E314C" w:rsidRPr="005373EB" w:rsidRDefault="004E314C" w:rsidP="00793189">
                <w:pPr>
                  <w:pStyle w:val="a4"/>
                  <w:jc w:val="center"/>
                  <w:rPr>
                    <w:sz w:val="24"/>
                    <w:szCs w:val="24"/>
                  </w:rPr>
                </w:pPr>
                <w:r w:rsidRPr="005373EB">
                  <w:rPr>
                    <w:rFonts w:hint="eastAsia"/>
                    <w:sz w:val="24"/>
                    <w:szCs w:val="24"/>
                  </w:rPr>
                  <w:t>更改办法</w:t>
                </w:r>
              </w:p>
            </w:tc>
          </w:tr>
          <w:tr w:rsidR="004E314C" w14:paraId="57A71E4E" w14:textId="77777777" w:rsidTr="00793189">
            <w:trPr>
              <w:trHeight w:val="510"/>
            </w:trPr>
            <w:tc>
              <w:tcPr>
                <w:tcW w:w="339" w:type="pct"/>
                <w:vMerge/>
              </w:tcPr>
              <w:p w14:paraId="61B6C067" w14:textId="77777777" w:rsidR="004E314C" w:rsidRPr="005373EB" w:rsidRDefault="004E314C" w:rsidP="00793189">
                <w:pPr>
                  <w:pStyle w:val="a4"/>
                  <w:rPr>
                    <w:sz w:val="24"/>
                    <w:szCs w:val="24"/>
                  </w:rPr>
                </w:pPr>
              </w:p>
            </w:tc>
            <w:tc>
              <w:tcPr>
                <w:tcW w:w="1196" w:type="pct"/>
                <w:vAlign w:val="center"/>
              </w:tcPr>
              <w:p w14:paraId="3B0007FC" w14:textId="77777777" w:rsidR="004E314C" w:rsidRPr="005373EB" w:rsidRDefault="004E314C" w:rsidP="00793189">
                <w:pPr>
                  <w:pStyle w:val="a4"/>
                  <w:jc w:val="center"/>
                  <w:rPr>
                    <w:sz w:val="24"/>
                    <w:szCs w:val="24"/>
                  </w:rPr>
                </w:pPr>
              </w:p>
            </w:tc>
            <w:tc>
              <w:tcPr>
                <w:tcW w:w="1196" w:type="pct"/>
                <w:vAlign w:val="center"/>
              </w:tcPr>
              <w:p w14:paraId="0B3F1CDA" w14:textId="77777777" w:rsidR="004E314C" w:rsidRPr="005373EB" w:rsidRDefault="004E314C" w:rsidP="00793189">
                <w:pPr>
                  <w:pStyle w:val="a4"/>
                  <w:jc w:val="center"/>
                  <w:rPr>
                    <w:sz w:val="24"/>
                    <w:szCs w:val="24"/>
                  </w:rPr>
                </w:pPr>
              </w:p>
            </w:tc>
            <w:tc>
              <w:tcPr>
                <w:tcW w:w="1090" w:type="pct"/>
                <w:vAlign w:val="center"/>
              </w:tcPr>
              <w:p w14:paraId="0F42838E" w14:textId="77777777" w:rsidR="004E314C" w:rsidRPr="005373EB" w:rsidRDefault="004E314C" w:rsidP="00793189">
                <w:pPr>
                  <w:pStyle w:val="a4"/>
                  <w:jc w:val="center"/>
                  <w:rPr>
                    <w:sz w:val="24"/>
                    <w:szCs w:val="24"/>
                  </w:rPr>
                </w:pPr>
              </w:p>
            </w:tc>
            <w:tc>
              <w:tcPr>
                <w:tcW w:w="1179" w:type="pct"/>
                <w:vAlign w:val="center"/>
              </w:tcPr>
              <w:p w14:paraId="05BDA672" w14:textId="77777777" w:rsidR="004E314C" w:rsidRPr="005373EB" w:rsidRDefault="004E314C" w:rsidP="00793189">
                <w:pPr>
                  <w:pStyle w:val="a4"/>
                  <w:jc w:val="center"/>
                  <w:rPr>
                    <w:sz w:val="24"/>
                    <w:szCs w:val="24"/>
                  </w:rPr>
                </w:pPr>
              </w:p>
            </w:tc>
          </w:tr>
          <w:tr w:rsidR="004E314C" w14:paraId="2B37D3CE" w14:textId="77777777" w:rsidTr="00793189">
            <w:trPr>
              <w:trHeight w:val="510"/>
            </w:trPr>
            <w:tc>
              <w:tcPr>
                <w:tcW w:w="339" w:type="pct"/>
                <w:vMerge/>
              </w:tcPr>
              <w:p w14:paraId="41428DB2" w14:textId="77777777" w:rsidR="004E314C" w:rsidRPr="005373EB" w:rsidRDefault="004E314C" w:rsidP="00793189">
                <w:pPr>
                  <w:pStyle w:val="a4"/>
                  <w:rPr>
                    <w:sz w:val="24"/>
                    <w:szCs w:val="24"/>
                  </w:rPr>
                </w:pPr>
              </w:p>
            </w:tc>
            <w:tc>
              <w:tcPr>
                <w:tcW w:w="1196" w:type="pct"/>
                <w:vAlign w:val="center"/>
              </w:tcPr>
              <w:p w14:paraId="3142CD11" w14:textId="77777777" w:rsidR="004E314C" w:rsidRPr="005373EB" w:rsidRDefault="004E314C" w:rsidP="00793189">
                <w:pPr>
                  <w:pStyle w:val="a4"/>
                  <w:jc w:val="center"/>
                  <w:rPr>
                    <w:sz w:val="24"/>
                    <w:szCs w:val="24"/>
                  </w:rPr>
                </w:pPr>
              </w:p>
            </w:tc>
            <w:tc>
              <w:tcPr>
                <w:tcW w:w="1196" w:type="pct"/>
                <w:vAlign w:val="center"/>
              </w:tcPr>
              <w:p w14:paraId="6AC1D220" w14:textId="77777777" w:rsidR="004E314C" w:rsidRPr="005373EB" w:rsidRDefault="004E314C" w:rsidP="00793189">
                <w:pPr>
                  <w:pStyle w:val="a4"/>
                  <w:jc w:val="center"/>
                  <w:rPr>
                    <w:sz w:val="24"/>
                    <w:szCs w:val="24"/>
                  </w:rPr>
                </w:pPr>
              </w:p>
            </w:tc>
            <w:tc>
              <w:tcPr>
                <w:tcW w:w="1090" w:type="pct"/>
                <w:vAlign w:val="center"/>
              </w:tcPr>
              <w:p w14:paraId="28A7045F" w14:textId="77777777" w:rsidR="004E314C" w:rsidRPr="005373EB" w:rsidRDefault="004E314C" w:rsidP="00793189">
                <w:pPr>
                  <w:pStyle w:val="a4"/>
                  <w:jc w:val="center"/>
                  <w:rPr>
                    <w:sz w:val="24"/>
                    <w:szCs w:val="24"/>
                  </w:rPr>
                </w:pPr>
              </w:p>
            </w:tc>
            <w:tc>
              <w:tcPr>
                <w:tcW w:w="1179" w:type="pct"/>
                <w:vAlign w:val="center"/>
              </w:tcPr>
              <w:p w14:paraId="2A5F75D2" w14:textId="77777777" w:rsidR="004E314C" w:rsidRPr="005373EB" w:rsidRDefault="004E314C" w:rsidP="00793189">
                <w:pPr>
                  <w:pStyle w:val="a4"/>
                  <w:jc w:val="center"/>
                  <w:rPr>
                    <w:sz w:val="24"/>
                    <w:szCs w:val="24"/>
                  </w:rPr>
                </w:pPr>
              </w:p>
            </w:tc>
          </w:tr>
          <w:tr w:rsidR="004E314C" w14:paraId="0FB137DD" w14:textId="77777777" w:rsidTr="00793189">
            <w:trPr>
              <w:trHeight w:val="510"/>
            </w:trPr>
            <w:tc>
              <w:tcPr>
                <w:tcW w:w="339" w:type="pct"/>
                <w:vMerge/>
              </w:tcPr>
              <w:p w14:paraId="17C54980" w14:textId="77777777" w:rsidR="004E314C" w:rsidRPr="005373EB" w:rsidRDefault="004E314C" w:rsidP="00793189">
                <w:pPr>
                  <w:pStyle w:val="a4"/>
                  <w:rPr>
                    <w:sz w:val="24"/>
                    <w:szCs w:val="24"/>
                  </w:rPr>
                </w:pPr>
              </w:p>
            </w:tc>
            <w:tc>
              <w:tcPr>
                <w:tcW w:w="1196" w:type="pct"/>
                <w:vAlign w:val="center"/>
              </w:tcPr>
              <w:p w14:paraId="06A167CE" w14:textId="77777777" w:rsidR="004E314C" w:rsidRPr="005373EB" w:rsidRDefault="004E314C" w:rsidP="00793189">
                <w:pPr>
                  <w:pStyle w:val="a4"/>
                  <w:jc w:val="center"/>
                  <w:rPr>
                    <w:sz w:val="24"/>
                    <w:szCs w:val="24"/>
                  </w:rPr>
                </w:pPr>
              </w:p>
            </w:tc>
            <w:tc>
              <w:tcPr>
                <w:tcW w:w="1196" w:type="pct"/>
                <w:vAlign w:val="center"/>
              </w:tcPr>
              <w:p w14:paraId="7917F511" w14:textId="77777777" w:rsidR="004E314C" w:rsidRPr="005373EB" w:rsidRDefault="004E314C" w:rsidP="00793189">
                <w:pPr>
                  <w:pStyle w:val="a4"/>
                  <w:jc w:val="center"/>
                  <w:rPr>
                    <w:sz w:val="24"/>
                    <w:szCs w:val="24"/>
                  </w:rPr>
                </w:pPr>
              </w:p>
            </w:tc>
            <w:tc>
              <w:tcPr>
                <w:tcW w:w="1090" w:type="pct"/>
                <w:vAlign w:val="center"/>
              </w:tcPr>
              <w:p w14:paraId="272185F6" w14:textId="77777777" w:rsidR="004E314C" w:rsidRPr="005373EB" w:rsidRDefault="004E314C" w:rsidP="00793189">
                <w:pPr>
                  <w:pStyle w:val="a4"/>
                  <w:jc w:val="center"/>
                  <w:rPr>
                    <w:sz w:val="24"/>
                    <w:szCs w:val="24"/>
                  </w:rPr>
                </w:pPr>
              </w:p>
            </w:tc>
            <w:tc>
              <w:tcPr>
                <w:tcW w:w="1179" w:type="pct"/>
                <w:vAlign w:val="center"/>
              </w:tcPr>
              <w:p w14:paraId="4C1D00B7" w14:textId="77777777" w:rsidR="004E314C" w:rsidRPr="005373EB" w:rsidRDefault="004E314C" w:rsidP="00793189">
                <w:pPr>
                  <w:pStyle w:val="a4"/>
                  <w:jc w:val="center"/>
                  <w:rPr>
                    <w:sz w:val="24"/>
                    <w:szCs w:val="24"/>
                  </w:rPr>
                </w:pPr>
              </w:p>
            </w:tc>
          </w:tr>
          <w:tr w:rsidR="004E314C" w14:paraId="4183F234" w14:textId="77777777" w:rsidTr="00793189">
            <w:trPr>
              <w:trHeight w:val="510"/>
            </w:trPr>
            <w:tc>
              <w:tcPr>
                <w:tcW w:w="339" w:type="pct"/>
                <w:vMerge/>
              </w:tcPr>
              <w:p w14:paraId="1CB8C26C" w14:textId="77777777" w:rsidR="004E314C" w:rsidRPr="005373EB" w:rsidRDefault="004E314C" w:rsidP="00793189">
                <w:pPr>
                  <w:pStyle w:val="a4"/>
                  <w:rPr>
                    <w:sz w:val="24"/>
                    <w:szCs w:val="24"/>
                  </w:rPr>
                </w:pPr>
              </w:p>
            </w:tc>
            <w:tc>
              <w:tcPr>
                <w:tcW w:w="1196" w:type="pct"/>
                <w:vAlign w:val="center"/>
              </w:tcPr>
              <w:p w14:paraId="7707785B" w14:textId="77777777" w:rsidR="004E314C" w:rsidRPr="005373EB" w:rsidRDefault="004E314C" w:rsidP="00793189">
                <w:pPr>
                  <w:pStyle w:val="a4"/>
                  <w:jc w:val="center"/>
                  <w:rPr>
                    <w:sz w:val="24"/>
                    <w:szCs w:val="24"/>
                  </w:rPr>
                </w:pPr>
              </w:p>
            </w:tc>
            <w:tc>
              <w:tcPr>
                <w:tcW w:w="1196" w:type="pct"/>
                <w:vAlign w:val="center"/>
              </w:tcPr>
              <w:p w14:paraId="74A13411" w14:textId="77777777" w:rsidR="004E314C" w:rsidRPr="005373EB" w:rsidRDefault="004E314C" w:rsidP="00793189">
                <w:pPr>
                  <w:pStyle w:val="a4"/>
                  <w:jc w:val="center"/>
                  <w:rPr>
                    <w:sz w:val="24"/>
                    <w:szCs w:val="24"/>
                  </w:rPr>
                </w:pPr>
              </w:p>
            </w:tc>
            <w:tc>
              <w:tcPr>
                <w:tcW w:w="1090" w:type="pct"/>
                <w:vAlign w:val="center"/>
              </w:tcPr>
              <w:p w14:paraId="67575780" w14:textId="77777777" w:rsidR="004E314C" w:rsidRPr="005373EB" w:rsidRDefault="004E314C" w:rsidP="00793189">
                <w:pPr>
                  <w:pStyle w:val="a4"/>
                  <w:jc w:val="center"/>
                  <w:rPr>
                    <w:sz w:val="24"/>
                    <w:szCs w:val="24"/>
                  </w:rPr>
                </w:pPr>
              </w:p>
            </w:tc>
            <w:tc>
              <w:tcPr>
                <w:tcW w:w="1179" w:type="pct"/>
                <w:vAlign w:val="center"/>
              </w:tcPr>
              <w:p w14:paraId="1CC4B5EC" w14:textId="77777777" w:rsidR="004E314C" w:rsidRPr="005373EB" w:rsidRDefault="004E314C" w:rsidP="00793189">
                <w:pPr>
                  <w:pStyle w:val="a4"/>
                  <w:jc w:val="center"/>
                  <w:rPr>
                    <w:sz w:val="24"/>
                    <w:szCs w:val="24"/>
                  </w:rPr>
                </w:pPr>
              </w:p>
            </w:tc>
          </w:tr>
          <w:tr w:rsidR="004E314C" w14:paraId="246F5B5D" w14:textId="77777777" w:rsidTr="00793189">
            <w:trPr>
              <w:trHeight w:val="510"/>
            </w:trPr>
            <w:tc>
              <w:tcPr>
                <w:tcW w:w="339" w:type="pct"/>
                <w:vMerge/>
              </w:tcPr>
              <w:p w14:paraId="7DEF9C10" w14:textId="77777777" w:rsidR="004E314C" w:rsidRPr="005373EB" w:rsidRDefault="004E314C" w:rsidP="00793189">
                <w:pPr>
                  <w:pStyle w:val="a4"/>
                  <w:rPr>
                    <w:sz w:val="24"/>
                    <w:szCs w:val="24"/>
                  </w:rPr>
                </w:pPr>
              </w:p>
            </w:tc>
            <w:tc>
              <w:tcPr>
                <w:tcW w:w="1196" w:type="pct"/>
                <w:vAlign w:val="center"/>
              </w:tcPr>
              <w:p w14:paraId="6C431695" w14:textId="77777777" w:rsidR="004E314C" w:rsidRPr="005373EB" w:rsidRDefault="004E314C" w:rsidP="00793189">
                <w:pPr>
                  <w:pStyle w:val="a4"/>
                  <w:jc w:val="center"/>
                  <w:rPr>
                    <w:sz w:val="24"/>
                    <w:szCs w:val="24"/>
                  </w:rPr>
                </w:pPr>
              </w:p>
            </w:tc>
            <w:tc>
              <w:tcPr>
                <w:tcW w:w="1196" w:type="pct"/>
                <w:vAlign w:val="center"/>
              </w:tcPr>
              <w:p w14:paraId="64C64D3C" w14:textId="77777777" w:rsidR="004E314C" w:rsidRPr="005373EB" w:rsidRDefault="004E314C" w:rsidP="00793189">
                <w:pPr>
                  <w:pStyle w:val="a4"/>
                  <w:jc w:val="center"/>
                  <w:rPr>
                    <w:sz w:val="24"/>
                    <w:szCs w:val="24"/>
                  </w:rPr>
                </w:pPr>
              </w:p>
            </w:tc>
            <w:tc>
              <w:tcPr>
                <w:tcW w:w="1090" w:type="pct"/>
                <w:vAlign w:val="center"/>
              </w:tcPr>
              <w:p w14:paraId="268DE16C" w14:textId="77777777" w:rsidR="004E314C" w:rsidRPr="005373EB" w:rsidRDefault="004E314C" w:rsidP="00793189">
                <w:pPr>
                  <w:pStyle w:val="a4"/>
                  <w:jc w:val="center"/>
                  <w:rPr>
                    <w:sz w:val="24"/>
                    <w:szCs w:val="24"/>
                  </w:rPr>
                </w:pPr>
              </w:p>
            </w:tc>
            <w:tc>
              <w:tcPr>
                <w:tcW w:w="1179" w:type="pct"/>
                <w:vAlign w:val="center"/>
              </w:tcPr>
              <w:p w14:paraId="2C0DB1EB" w14:textId="77777777" w:rsidR="004E314C" w:rsidRPr="005373EB" w:rsidRDefault="004E314C" w:rsidP="00793189">
                <w:pPr>
                  <w:pStyle w:val="a4"/>
                  <w:jc w:val="center"/>
                  <w:rPr>
                    <w:sz w:val="24"/>
                    <w:szCs w:val="24"/>
                  </w:rPr>
                </w:pPr>
              </w:p>
            </w:tc>
          </w:tr>
        </w:tbl>
        <w:p w14:paraId="5F10D434" w14:textId="77777777" w:rsidR="004E314C" w:rsidRDefault="004E314C" w:rsidP="00793189">
          <w:pPr>
            <w:spacing w:after="156"/>
            <w:ind w:firstLine="480"/>
            <w:sectPr w:rsidR="004E314C" w:rsidSect="0079318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Borders w:display="firstPage">
                <w:top w:val="thinThickSmallGap" w:sz="24" w:space="0" w:color="auto"/>
                <w:left w:val="thinThickSmallGap" w:sz="24" w:space="0" w:color="auto"/>
                <w:bottom w:val="thickThinSmallGap" w:sz="24" w:space="0" w:color="auto"/>
                <w:right w:val="thickThinSmallGap" w:sz="24" w:space="0" w:color="auto"/>
              </w:pgBorders>
              <w:pgNumType w:start="0"/>
              <w:cols w:space="425"/>
              <w:titlePg/>
              <w:docGrid w:type="lines" w:linePitch="312"/>
            </w:sectPr>
          </w:pPr>
        </w:p>
        <w:p w14:paraId="23A9AB6E" w14:textId="77777777" w:rsidR="00064F9D" w:rsidRPr="00064F9D" w:rsidRDefault="00064F9D" w:rsidP="00064F9D">
          <w:pPr>
            <w:pStyle w:val="ab"/>
            <w:spacing w:before="312" w:after="468"/>
            <w:ind w:firstLine="640"/>
            <w:rPr>
              <w:sz w:val="32"/>
            </w:rPr>
          </w:pPr>
          <w:r w:rsidRPr="00064F9D">
            <w:rPr>
              <w:rFonts w:hint="eastAsia"/>
              <w:spacing w:val="240"/>
              <w:kern w:val="0"/>
              <w:sz w:val="32"/>
              <w:fitText w:val="1120" w:id="-970319616"/>
            </w:rPr>
            <w:lastRenderedPageBreak/>
            <w:t>目</w:t>
          </w:r>
          <w:r w:rsidRPr="00064F9D">
            <w:rPr>
              <w:rFonts w:hint="eastAsia"/>
              <w:kern w:val="0"/>
              <w:sz w:val="32"/>
              <w:fitText w:val="1120" w:id="-970319616"/>
            </w:rPr>
            <w:t>录</w:t>
          </w:r>
        </w:p>
        <w:p w14:paraId="1245E36C" w14:textId="51F0594C" w:rsidR="0017496E" w:rsidRDefault="007D09A1">
          <w:pPr>
            <w:pStyle w:val="TOC1"/>
            <w:rPr>
              <w:rFonts w:asciiTheme="minorHAnsi" w:eastAsiaTheme="minorEastAsia" w:hAnsiTheme="minorHAnsi"/>
              <w:noProof/>
              <w:sz w:val="22"/>
              <w:szCs w:val="24"/>
              <w14:ligatures w14:val="standardContextual"/>
            </w:rPr>
          </w:pPr>
          <w:r>
            <w:fldChar w:fldCharType="begin"/>
          </w:r>
          <w:r>
            <w:instrText xml:space="preserve"> TOC \o "1-3" \h \z \u </w:instrText>
          </w:r>
          <w:r>
            <w:fldChar w:fldCharType="separate"/>
          </w:r>
          <w:hyperlink w:anchor="_Toc168868797" w:history="1">
            <w:r w:rsidR="0017496E" w:rsidRPr="000902C4">
              <w:rPr>
                <w:rStyle w:val="af"/>
                <w:noProof/>
              </w:rPr>
              <w:t>1</w:t>
            </w:r>
            <w:r w:rsidR="0017496E">
              <w:rPr>
                <w:rFonts w:asciiTheme="minorHAnsi" w:eastAsiaTheme="minorEastAsia" w:hAnsiTheme="minorHAnsi"/>
                <w:noProof/>
                <w:sz w:val="22"/>
                <w:szCs w:val="24"/>
                <w14:ligatures w14:val="standardContextual"/>
              </w:rPr>
              <w:tab/>
            </w:r>
            <w:r w:rsidR="0017496E" w:rsidRPr="000902C4">
              <w:rPr>
                <w:rStyle w:val="af"/>
                <w:noProof/>
              </w:rPr>
              <w:t>范围</w:t>
            </w:r>
            <w:r w:rsidR="0017496E">
              <w:rPr>
                <w:noProof/>
                <w:webHidden/>
              </w:rPr>
              <w:tab/>
            </w:r>
            <w:r w:rsidR="0017496E">
              <w:rPr>
                <w:noProof/>
                <w:webHidden/>
              </w:rPr>
              <w:fldChar w:fldCharType="begin"/>
            </w:r>
            <w:r w:rsidR="0017496E">
              <w:rPr>
                <w:noProof/>
                <w:webHidden/>
              </w:rPr>
              <w:instrText xml:space="preserve"> PAGEREF _Toc168868797 \h </w:instrText>
            </w:r>
            <w:r w:rsidR="0017496E">
              <w:rPr>
                <w:noProof/>
                <w:webHidden/>
              </w:rPr>
            </w:r>
            <w:r w:rsidR="0017496E">
              <w:rPr>
                <w:noProof/>
                <w:webHidden/>
              </w:rPr>
              <w:fldChar w:fldCharType="separate"/>
            </w:r>
            <w:r w:rsidR="0017496E">
              <w:rPr>
                <w:noProof/>
                <w:webHidden/>
              </w:rPr>
              <w:t>4</w:t>
            </w:r>
            <w:r w:rsidR="0017496E">
              <w:rPr>
                <w:noProof/>
                <w:webHidden/>
              </w:rPr>
              <w:fldChar w:fldCharType="end"/>
            </w:r>
          </w:hyperlink>
        </w:p>
        <w:p w14:paraId="1E3262C7" w14:textId="68A9B14B" w:rsidR="0017496E"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68868798" w:history="1">
            <w:r w:rsidR="0017496E" w:rsidRPr="000902C4">
              <w:rPr>
                <w:rStyle w:val="af"/>
                <w:noProof/>
              </w:rPr>
              <w:t>1.1</w:t>
            </w:r>
            <w:r w:rsidR="0017496E">
              <w:rPr>
                <w:rFonts w:asciiTheme="minorHAnsi" w:eastAsiaTheme="minorEastAsia" w:hAnsiTheme="minorHAnsi"/>
                <w:noProof/>
                <w:sz w:val="22"/>
                <w:szCs w:val="24"/>
                <w14:ligatures w14:val="standardContextual"/>
              </w:rPr>
              <w:tab/>
            </w:r>
            <w:r w:rsidR="0017496E" w:rsidRPr="000902C4">
              <w:rPr>
                <w:rStyle w:val="af"/>
                <w:noProof/>
              </w:rPr>
              <w:t>标识</w:t>
            </w:r>
            <w:r w:rsidR="0017496E">
              <w:rPr>
                <w:noProof/>
                <w:webHidden/>
              </w:rPr>
              <w:tab/>
            </w:r>
            <w:r w:rsidR="0017496E">
              <w:rPr>
                <w:noProof/>
                <w:webHidden/>
              </w:rPr>
              <w:fldChar w:fldCharType="begin"/>
            </w:r>
            <w:r w:rsidR="0017496E">
              <w:rPr>
                <w:noProof/>
                <w:webHidden/>
              </w:rPr>
              <w:instrText xml:space="preserve"> PAGEREF _Toc168868798 \h </w:instrText>
            </w:r>
            <w:r w:rsidR="0017496E">
              <w:rPr>
                <w:noProof/>
                <w:webHidden/>
              </w:rPr>
            </w:r>
            <w:r w:rsidR="0017496E">
              <w:rPr>
                <w:noProof/>
                <w:webHidden/>
              </w:rPr>
              <w:fldChar w:fldCharType="separate"/>
            </w:r>
            <w:r w:rsidR="0017496E">
              <w:rPr>
                <w:noProof/>
                <w:webHidden/>
              </w:rPr>
              <w:t>4</w:t>
            </w:r>
            <w:r w:rsidR="0017496E">
              <w:rPr>
                <w:noProof/>
                <w:webHidden/>
              </w:rPr>
              <w:fldChar w:fldCharType="end"/>
            </w:r>
          </w:hyperlink>
        </w:p>
        <w:p w14:paraId="0E043D25" w14:textId="333388BF" w:rsidR="0017496E"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68868799" w:history="1">
            <w:r w:rsidR="0017496E" w:rsidRPr="000902C4">
              <w:rPr>
                <w:rStyle w:val="af"/>
                <w:noProof/>
              </w:rPr>
              <w:t>1.2</w:t>
            </w:r>
            <w:r w:rsidR="0017496E">
              <w:rPr>
                <w:rFonts w:asciiTheme="minorHAnsi" w:eastAsiaTheme="minorEastAsia" w:hAnsiTheme="minorHAnsi"/>
                <w:noProof/>
                <w:sz w:val="22"/>
                <w:szCs w:val="24"/>
                <w14:ligatures w14:val="standardContextual"/>
              </w:rPr>
              <w:tab/>
            </w:r>
            <w:r w:rsidR="0017496E" w:rsidRPr="000902C4">
              <w:rPr>
                <w:rStyle w:val="af"/>
                <w:noProof/>
              </w:rPr>
              <w:t>系统概述</w:t>
            </w:r>
            <w:r w:rsidR="0017496E">
              <w:rPr>
                <w:noProof/>
                <w:webHidden/>
              </w:rPr>
              <w:tab/>
            </w:r>
            <w:r w:rsidR="0017496E">
              <w:rPr>
                <w:noProof/>
                <w:webHidden/>
              </w:rPr>
              <w:fldChar w:fldCharType="begin"/>
            </w:r>
            <w:r w:rsidR="0017496E">
              <w:rPr>
                <w:noProof/>
                <w:webHidden/>
              </w:rPr>
              <w:instrText xml:space="preserve"> PAGEREF _Toc168868799 \h </w:instrText>
            </w:r>
            <w:r w:rsidR="0017496E">
              <w:rPr>
                <w:noProof/>
                <w:webHidden/>
              </w:rPr>
            </w:r>
            <w:r w:rsidR="0017496E">
              <w:rPr>
                <w:noProof/>
                <w:webHidden/>
              </w:rPr>
              <w:fldChar w:fldCharType="separate"/>
            </w:r>
            <w:r w:rsidR="0017496E">
              <w:rPr>
                <w:noProof/>
                <w:webHidden/>
              </w:rPr>
              <w:t>4</w:t>
            </w:r>
            <w:r w:rsidR="0017496E">
              <w:rPr>
                <w:noProof/>
                <w:webHidden/>
              </w:rPr>
              <w:fldChar w:fldCharType="end"/>
            </w:r>
          </w:hyperlink>
        </w:p>
        <w:p w14:paraId="53AA678B" w14:textId="71AAFB40"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00" w:history="1">
            <w:r w:rsidR="0017496E" w:rsidRPr="000902C4">
              <w:rPr>
                <w:rStyle w:val="af"/>
                <w:noProof/>
              </w:rPr>
              <w:t>1.2.1</w:t>
            </w:r>
            <w:r w:rsidR="0017496E">
              <w:rPr>
                <w:rFonts w:asciiTheme="minorHAnsi" w:eastAsiaTheme="minorEastAsia" w:hAnsiTheme="minorHAnsi"/>
                <w:noProof/>
                <w:sz w:val="22"/>
                <w:szCs w:val="24"/>
                <w14:ligatures w14:val="standardContextual"/>
              </w:rPr>
              <w:tab/>
            </w:r>
            <w:r w:rsidR="0017496E" w:rsidRPr="000902C4">
              <w:rPr>
                <w:rStyle w:val="af"/>
                <w:noProof/>
              </w:rPr>
              <w:t>软件所在系统</w:t>
            </w:r>
            <w:r w:rsidR="0017496E">
              <w:rPr>
                <w:noProof/>
                <w:webHidden/>
              </w:rPr>
              <w:tab/>
            </w:r>
            <w:r w:rsidR="0017496E">
              <w:rPr>
                <w:noProof/>
                <w:webHidden/>
              </w:rPr>
              <w:fldChar w:fldCharType="begin"/>
            </w:r>
            <w:r w:rsidR="0017496E">
              <w:rPr>
                <w:noProof/>
                <w:webHidden/>
              </w:rPr>
              <w:instrText xml:space="preserve"> PAGEREF _Toc168868800 \h </w:instrText>
            </w:r>
            <w:r w:rsidR="0017496E">
              <w:rPr>
                <w:noProof/>
                <w:webHidden/>
              </w:rPr>
            </w:r>
            <w:r w:rsidR="0017496E">
              <w:rPr>
                <w:noProof/>
                <w:webHidden/>
              </w:rPr>
              <w:fldChar w:fldCharType="separate"/>
            </w:r>
            <w:r w:rsidR="0017496E">
              <w:rPr>
                <w:noProof/>
                <w:webHidden/>
              </w:rPr>
              <w:t>4</w:t>
            </w:r>
            <w:r w:rsidR="0017496E">
              <w:rPr>
                <w:noProof/>
                <w:webHidden/>
              </w:rPr>
              <w:fldChar w:fldCharType="end"/>
            </w:r>
          </w:hyperlink>
        </w:p>
        <w:p w14:paraId="4B5314B0" w14:textId="29CE49DD"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01" w:history="1">
            <w:r w:rsidR="0017496E" w:rsidRPr="000902C4">
              <w:rPr>
                <w:rStyle w:val="af"/>
                <w:noProof/>
              </w:rPr>
              <w:t>1.2.2</w:t>
            </w:r>
            <w:r w:rsidR="0017496E">
              <w:rPr>
                <w:rFonts w:asciiTheme="minorHAnsi" w:eastAsiaTheme="minorEastAsia" w:hAnsiTheme="minorHAnsi"/>
                <w:noProof/>
                <w:sz w:val="22"/>
                <w:szCs w:val="24"/>
                <w14:ligatures w14:val="standardContextual"/>
              </w:rPr>
              <w:tab/>
            </w:r>
            <w:r w:rsidR="0017496E" w:rsidRPr="000902C4">
              <w:rPr>
                <w:rStyle w:val="af"/>
                <w:noProof/>
              </w:rPr>
              <w:t>工作软件外部交联图</w:t>
            </w:r>
            <w:r w:rsidR="0017496E">
              <w:rPr>
                <w:noProof/>
                <w:webHidden/>
              </w:rPr>
              <w:tab/>
            </w:r>
            <w:r w:rsidR="0017496E">
              <w:rPr>
                <w:noProof/>
                <w:webHidden/>
              </w:rPr>
              <w:fldChar w:fldCharType="begin"/>
            </w:r>
            <w:r w:rsidR="0017496E">
              <w:rPr>
                <w:noProof/>
                <w:webHidden/>
              </w:rPr>
              <w:instrText xml:space="preserve"> PAGEREF _Toc168868801 \h </w:instrText>
            </w:r>
            <w:r w:rsidR="0017496E">
              <w:rPr>
                <w:noProof/>
                <w:webHidden/>
              </w:rPr>
            </w:r>
            <w:r w:rsidR="0017496E">
              <w:rPr>
                <w:noProof/>
                <w:webHidden/>
              </w:rPr>
              <w:fldChar w:fldCharType="separate"/>
            </w:r>
            <w:r w:rsidR="0017496E">
              <w:rPr>
                <w:noProof/>
                <w:webHidden/>
              </w:rPr>
              <w:t>5</w:t>
            </w:r>
            <w:r w:rsidR="0017496E">
              <w:rPr>
                <w:noProof/>
                <w:webHidden/>
              </w:rPr>
              <w:fldChar w:fldCharType="end"/>
            </w:r>
          </w:hyperlink>
        </w:p>
        <w:p w14:paraId="4D4D91EF" w14:textId="1A153ED6"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02" w:history="1">
            <w:r w:rsidR="0017496E" w:rsidRPr="000902C4">
              <w:rPr>
                <w:rStyle w:val="af"/>
                <w:noProof/>
              </w:rPr>
              <w:t>1.2.3</w:t>
            </w:r>
            <w:r w:rsidR="0017496E">
              <w:rPr>
                <w:rFonts w:asciiTheme="minorHAnsi" w:eastAsiaTheme="minorEastAsia" w:hAnsiTheme="minorHAnsi"/>
                <w:noProof/>
                <w:sz w:val="22"/>
                <w:szCs w:val="24"/>
                <w14:ligatures w14:val="standardContextual"/>
              </w:rPr>
              <w:tab/>
            </w:r>
            <w:r w:rsidR="0017496E" w:rsidRPr="000902C4">
              <w:rPr>
                <w:rStyle w:val="af"/>
                <w:noProof/>
              </w:rPr>
              <w:t>工作软件的用途</w:t>
            </w:r>
            <w:r w:rsidR="0017496E">
              <w:rPr>
                <w:noProof/>
                <w:webHidden/>
              </w:rPr>
              <w:tab/>
            </w:r>
            <w:r w:rsidR="0017496E">
              <w:rPr>
                <w:noProof/>
                <w:webHidden/>
              </w:rPr>
              <w:fldChar w:fldCharType="begin"/>
            </w:r>
            <w:r w:rsidR="0017496E">
              <w:rPr>
                <w:noProof/>
                <w:webHidden/>
              </w:rPr>
              <w:instrText xml:space="preserve"> PAGEREF _Toc168868802 \h </w:instrText>
            </w:r>
            <w:r w:rsidR="0017496E">
              <w:rPr>
                <w:noProof/>
                <w:webHidden/>
              </w:rPr>
            </w:r>
            <w:r w:rsidR="0017496E">
              <w:rPr>
                <w:noProof/>
                <w:webHidden/>
              </w:rPr>
              <w:fldChar w:fldCharType="separate"/>
            </w:r>
            <w:r w:rsidR="0017496E">
              <w:rPr>
                <w:noProof/>
                <w:webHidden/>
              </w:rPr>
              <w:t>5</w:t>
            </w:r>
            <w:r w:rsidR="0017496E">
              <w:rPr>
                <w:noProof/>
                <w:webHidden/>
              </w:rPr>
              <w:fldChar w:fldCharType="end"/>
            </w:r>
          </w:hyperlink>
        </w:p>
        <w:p w14:paraId="33E44A2D" w14:textId="05425208"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03" w:history="1">
            <w:r w:rsidR="0017496E" w:rsidRPr="000902C4">
              <w:rPr>
                <w:rStyle w:val="af"/>
                <w:noProof/>
              </w:rPr>
              <w:t>1.2.4</w:t>
            </w:r>
            <w:r w:rsidR="0017496E">
              <w:rPr>
                <w:rFonts w:asciiTheme="minorHAnsi" w:eastAsiaTheme="minorEastAsia" w:hAnsiTheme="minorHAnsi"/>
                <w:noProof/>
                <w:sz w:val="22"/>
                <w:szCs w:val="24"/>
                <w14:ligatures w14:val="standardContextual"/>
              </w:rPr>
              <w:tab/>
            </w:r>
            <w:r w:rsidR="0017496E" w:rsidRPr="000902C4">
              <w:rPr>
                <w:rStyle w:val="af"/>
                <w:noProof/>
              </w:rPr>
              <w:t>项目需求方、用户、开发方和保护机构</w:t>
            </w:r>
            <w:r w:rsidR="0017496E">
              <w:rPr>
                <w:noProof/>
                <w:webHidden/>
              </w:rPr>
              <w:tab/>
            </w:r>
            <w:r w:rsidR="0017496E">
              <w:rPr>
                <w:noProof/>
                <w:webHidden/>
              </w:rPr>
              <w:fldChar w:fldCharType="begin"/>
            </w:r>
            <w:r w:rsidR="0017496E">
              <w:rPr>
                <w:noProof/>
                <w:webHidden/>
              </w:rPr>
              <w:instrText xml:space="preserve"> PAGEREF _Toc168868803 \h </w:instrText>
            </w:r>
            <w:r w:rsidR="0017496E">
              <w:rPr>
                <w:noProof/>
                <w:webHidden/>
              </w:rPr>
            </w:r>
            <w:r w:rsidR="0017496E">
              <w:rPr>
                <w:noProof/>
                <w:webHidden/>
              </w:rPr>
              <w:fldChar w:fldCharType="separate"/>
            </w:r>
            <w:r w:rsidR="0017496E">
              <w:rPr>
                <w:noProof/>
                <w:webHidden/>
              </w:rPr>
              <w:t>5</w:t>
            </w:r>
            <w:r w:rsidR="0017496E">
              <w:rPr>
                <w:noProof/>
                <w:webHidden/>
              </w:rPr>
              <w:fldChar w:fldCharType="end"/>
            </w:r>
          </w:hyperlink>
        </w:p>
        <w:p w14:paraId="57FE7DB5" w14:textId="7B64C59F" w:rsidR="0017496E"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68868804" w:history="1">
            <w:r w:rsidR="0017496E" w:rsidRPr="000902C4">
              <w:rPr>
                <w:rStyle w:val="af"/>
                <w:noProof/>
              </w:rPr>
              <w:t>1.3</w:t>
            </w:r>
            <w:r w:rsidR="0017496E">
              <w:rPr>
                <w:rFonts w:asciiTheme="minorHAnsi" w:eastAsiaTheme="minorEastAsia" w:hAnsiTheme="minorHAnsi"/>
                <w:noProof/>
                <w:sz w:val="22"/>
                <w:szCs w:val="24"/>
                <w14:ligatures w14:val="standardContextual"/>
              </w:rPr>
              <w:tab/>
            </w:r>
            <w:r w:rsidR="0017496E" w:rsidRPr="000902C4">
              <w:rPr>
                <w:rStyle w:val="af"/>
                <w:noProof/>
              </w:rPr>
              <w:t>文档概述</w:t>
            </w:r>
            <w:r w:rsidR="0017496E">
              <w:rPr>
                <w:noProof/>
                <w:webHidden/>
              </w:rPr>
              <w:tab/>
            </w:r>
            <w:r w:rsidR="0017496E">
              <w:rPr>
                <w:noProof/>
                <w:webHidden/>
              </w:rPr>
              <w:fldChar w:fldCharType="begin"/>
            </w:r>
            <w:r w:rsidR="0017496E">
              <w:rPr>
                <w:noProof/>
                <w:webHidden/>
              </w:rPr>
              <w:instrText xml:space="preserve"> PAGEREF _Toc168868804 \h </w:instrText>
            </w:r>
            <w:r w:rsidR="0017496E">
              <w:rPr>
                <w:noProof/>
                <w:webHidden/>
              </w:rPr>
            </w:r>
            <w:r w:rsidR="0017496E">
              <w:rPr>
                <w:noProof/>
                <w:webHidden/>
              </w:rPr>
              <w:fldChar w:fldCharType="separate"/>
            </w:r>
            <w:r w:rsidR="0017496E">
              <w:rPr>
                <w:noProof/>
                <w:webHidden/>
              </w:rPr>
              <w:t>5</w:t>
            </w:r>
            <w:r w:rsidR="0017496E">
              <w:rPr>
                <w:noProof/>
                <w:webHidden/>
              </w:rPr>
              <w:fldChar w:fldCharType="end"/>
            </w:r>
          </w:hyperlink>
        </w:p>
        <w:p w14:paraId="59296F08" w14:textId="58DA89CF" w:rsidR="0017496E" w:rsidRDefault="00000000">
          <w:pPr>
            <w:pStyle w:val="TOC1"/>
            <w:rPr>
              <w:rFonts w:asciiTheme="minorHAnsi" w:eastAsiaTheme="minorEastAsia" w:hAnsiTheme="minorHAnsi"/>
              <w:noProof/>
              <w:sz w:val="22"/>
              <w:szCs w:val="24"/>
              <w14:ligatures w14:val="standardContextual"/>
            </w:rPr>
          </w:pPr>
          <w:hyperlink w:anchor="_Toc168868805" w:history="1">
            <w:r w:rsidR="0017496E" w:rsidRPr="000902C4">
              <w:rPr>
                <w:rStyle w:val="af"/>
                <w:noProof/>
              </w:rPr>
              <w:t>2</w:t>
            </w:r>
            <w:r w:rsidR="0017496E">
              <w:rPr>
                <w:rFonts w:asciiTheme="minorHAnsi" w:eastAsiaTheme="minorEastAsia" w:hAnsiTheme="minorHAnsi"/>
                <w:noProof/>
                <w:sz w:val="22"/>
                <w:szCs w:val="24"/>
                <w14:ligatures w14:val="standardContextual"/>
              </w:rPr>
              <w:tab/>
            </w:r>
            <w:r w:rsidR="0017496E" w:rsidRPr="000902C4">
              <w:rPr>
                <w:rStyle w:val="af"/>
                <w:noProof/>
              </w:rPr>
              <w:t>引用文档</w:t>
            </w:r>
            <w:r w:rsidR="0017496E">
              <w:rPr>
                <w:noProof/>
                <w:webHidden/>
              </w:rPr>
              <w:tab/>
            </w:r>
            <w:r w:rsidR="0017496E">
              <w:rPr>
                <w:noProof/>
                <w:webHidden/>
              </w:rPr>
              <w:fldChar w:fldCharType="begin"/>
            </w:r>
            <w:r w:rsidR="0017496E">
              <w:rPr>
                <w:noProof/>
                <w:webHidden/>
              </w:rPr>
              <w:instrText xml:space="preserve"> PAGEREF _Toc168868805 \h </w:instrText>
            </w:r>
            <w:r w:rsidR="0017496E">
              <w:rPr>
                <w:noProof/>
                <w:webHidden/>
              </w:rPr>
            </w:r>
            <w:r w:rsidR="0017496E">
              <w:rPr>
                <w:noProof/>
                <w:webHidden/>
              </w:rPr>
              <w:fldChar w:fldCharType="separate"/>
            </w:r>
            <w:r w:rsidR="0017496E">
              <w:rPr>
                <w:noProof/>
                <w:webHidden/>
              </w:rPr>
              <w:t>6</w:t>
            </w:r>
            <w:r w:rsidR="0017496E">
              <w:rPr>
                <w:noProof/>
                <w:webHidden/>
              </w:rPr>
              <w:fldChar w:fldCharType="end"/>
            </w:r>
          </w:hyperlink>
        </w:p>
        <w:p w14:paraId="25955D6D" w14:textId="24AB89C6" w:rsidR="0017496E" w:rsidRDefault="00000000">
          <w:pPr>
            <w:pStyle w:val="TOC1"/>
            <w:rPr>
              <w:rFonts w:asciiTheme="minorHAnsi" w:eastAsiaTheme="minorEastAsia" w:hAnsiTheme="minorHAnsi"/>
              <w:noProof/>
              <w:sz w:val="22"/>
              <w:szCs w:val="24"/>
              <w14:ligatures w14:val="standardContextual"/>
            </w:rPr>
          </w:pPr>
          <w:hyperlink w:anchor="_Toc168868806" w:history="1">
            <w:r w:rsidR="0017496E" w:rsidRPr="000902C4">
              <w:rPr>
                <w:rStyle w:val="af"/>
                <w:noProof/>
              </w:rPr>
              <w:t>3</w:t>
            </w:r>
            <w:r w:rsidR="0017496E">
              <w:rPr>
                <w:rFonts w:asciiTheme="minorHAnsi" w:eastAsiaTheme="minorEastAsia" w:hAnsiTheme="minorHAnsi"/>
                <w:noProof/>
                <w:sz w:val="22"/>
                <w:szCs w:val="24"/>
                <w14:ligatures w14:val="standardContextual"/>
              </w:rPr>
              <w:tab/>
            </w:r>
            <w:r w:rsidR="0017496E" w:rsidRPr="000902C4">
              <w:rPr>
                <w:rStyle w:val="af"/>
                <w:noProof/>
              </w:rPr>
              <w:t>需求</w:t>
            </w:r>
            <w:r w:rsidR="0017496E">
              <w:rPr>
                <w:noProof/>
                <w:webHidden/>
              </w:rPr>
              <w:tab/>
            </w:r>
            <w:r w:rsidR="0017496E">
              <w:rPr>
                <w:noProof/>
                <w:webHidden/>
              </w:rPr>
              <w:fldChar w:fldCharType="begin"/>
            </w:r>
            <w:r w:rsidR="0017496E">
              <w:rPr>
                <w:noProof/>
                <w:webHidden/>
              </w:rPr>
              <w:instrText xml:space="preserve"> PAGEREF _Toc168868806 \h </w:instrText>
            </w:r>
            <w:r w:rsidR="0017496E">
              <w:rPr>
                <w:noProof/>
                <w:webHidden/>
              </w:rPr>
            </w:r>
            <w:r w:rsidR="0017496E">
              <w:rPr>
                <w:noProof/>
                <w:webHidden/>
              </w:rPr>
              <w:fldChar w:fldCharType="separate"/>
            </w:r>
            <w:r w:rsidR="0017496E">
              <w:rPr>
                <w:noProof/>
                <w:webHidden/>
              </w:rPr>
              <w:t>6</w:t>
            </w:r>
            <w:r w:rsidR="0017496E">
              <w:rPr>
                <w:noProof/>
                <w:webHidden/>
              </w:rPr>
              <w:fldChar w:fldCharType="end"/>
            </w:r>
          </w:hyperlink>
        </w:p>
        <w:p w14:paraId="6E2DD811" w14:textId="603C80A3" w:rsidR="0017496E"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68868807" w:history="1">
            <w:r w:rsidR="0017496E" w:rsidRPr="000902C4">
              <w:rPr>
                <w:rStyle w:val="af"/>
                <w:noProof/>
              </w:rPr>
              <w:t>3.1</w:t>
            </w:r>
            <w:r w:rsidR="0017496E">
              <w:rPr>
                <w:rFonts w:asciiTheme="minorHAnsi" w:eastAsiaTheme="minorEastAsia" w:hAnsiTheme="minorHAnsi"/>
                <w:noProof/>
                <w:sz w:val="22"/>
                <w:szCs w:val="24"/>
                <w14:ligatures w14:val="standardContextual"/>
              </w:rPr>
              <w:tab/>
            </w:r>
            <w:r w:rsidR="0017496E" w:rsidRPr="000902C4">
              <w:rPr>
                <w:rStyle w:val="af"/>
                <w:noProof/>
              </w:rPr>
              <w:t>要求的状态和方式</w:t>
            </w:r>
            <w:r w:rsidR="0017496E">
              <w:rPr>
                <w:noProof/>
                <w:webHidden/>
              </w:rPr>
              <w:tab/>
            </w:r>
            <w:r w:rsidR="0017496E">
              <w:rPr>
                <w:noProof/>
                <w:webHidden/>
              </w:rPr>
              <w:fldChar w:fldCharType="begin"/>
            </w:r>
            <w:r w:rsidR="0017496E">
              <w:rPr>
                <w:noProof/>
                <w:webHidden/>
              </w:rPr>
              <w:instrText xml:space="preserve"> PAGEREF _Toc168868807 \h </w:instrText>
            </w:r>
            <w:r w:rsidR="0017496E">
              <w:rPr>
                <w:noProof/>
                <w:webHidden/>
              </w:rPr>
            </w:r>
            <w:r w:rsidR="0017496E">
              <w:rPr>
                <w:noProof/>
                <w:webHidden/>
              </w:rPr>
              <w:fldChar w:fldCharType="separate"/>
            </w:r>
            <w:r w:rsidR="0017496E">
              <w:rPr>
                <w:noProof/>
                <w:webHidden/>
              </w:rPr>
              <w:t>6</w:t>
            </w:r>
            <w:r w:rsidR="0017496E">
              <w:rPr>
                <w:noProof/>
                <w:webHidden/>
              </w:rPr>
              <w:fldChar w:fldCharType="end"/>
            </w:r>
          </w:hyperlink>
        </w:p>
        <w:p w14:paraId="6FC6EA3A" w14:textId="3B00C661" w:rsidR="0017496E"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68868808" w:history="1">
            <w:r w:rsidR="0017496E" w:rsidRPr="000902C4">
              <w:rPr>
                <w:rStyle w:val="af"/>
                <w:noProof/>
              </w:rPr>
              <w:t>3.2</w:t>
            </w:r>
            <w:r w:rsidR="0017496E">
              <w:rPr>
                <w:rFonts w:asciiTheme="minorHAnsi" w:eastAsiaTheme="minorEastAsia" w:hAnsiTheme="minorHAnsi"/>
                <w:noProof/>
                <w:sz w:val="22"/>
                <w:szCs w:val="24"/>
                <w14:ligatures w14:val="standardContextual"/>
              </w:rPr>
              <w:tab/>
            </w:r>
            <w:r w:rsidR="0017496E" w:rsidRPr="000902C4">
              <w:rPr>
                <w:rStyle w:val="af"/>
                <w:noProof/>
              </w:rPr>
              <w:t>CSCI</w:t>
            </w:r>
            <w:r w:rsidR="0017496E" w:rsidRPr="000902C4">
              <w:rPr>
                <w:rStyle w:val="af"/>
                <w:noProof/>
              </w:rPr>
              <w:t>能力需求</w:t>
            </w:r>
            <w:r w:rsidR="0017496E">
              <w:rPr>
                <w:noProof/>
                <w:webHidden/>
              </w:rPr>
              <w:tab/>
            </w:r>
            <w:r w:rsidR="0017496E">
              <w:rPr>
                <w:noProof/>
                <w:webHidden/>
              </w:rPr>
              <w:fldChar w:fldCharType="begin"/>
            </w:r>
            <w:r w:rsidR="0017496E">
              <w:rPr>
                <w:noProof/>
                <w:webHidden/>
              </w:rPr>
              <w:instrText xml:space="preserve"> PAGEREF _Toc168868808 \h </w:instrText>
            </w:r>
            <w:r w:rsidR="0017496E">
              <w:rPr>
                <w:noProof/>
                <w:webHidden/>
              </w:rPr>
            </w:r>
            <w:r w:rsidR="0017496E">
              <w:rPr>
                <w:noProof/>
                <w:webHidden/>
              </w:rPr>
              <w:fldChar w:fldCharType="separate"/>
            </w:r>
            <w:r w:rsidR="0017496E">
              <w:rPr>
                <w:noProof/>
                <w:webHidden/>
              </w:rPr>
              <w:t>8</w:t>
            </w:r>
            <w:r w:rsidR="0017496E">
              <w:rPr>
                <w:noProof/>
                <w:webHidden/>
              </w:rPr>
              <w:fldChar w:fldCharType="end"/>
            </w:r>
          </w:hyperlink>
        </w:p>
        <w:p w14:paraId="3D149C32" w14:textId="53158408"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09" w:history="1">
            <w:r w:rsidR="0017496E" w:rsidRPr="000902C4">
              <w:rPr>
                <w:rStyle w:val="af"/>
                <w:noProof/>
              </w:rPr>
              <w:t>3.2.1</w:t>
            </w:r>
            <w:r w:rsidR="0017496E">
              <w:rPr>
                <w:rFonts w:asciiTheme="minorHAnsi" w:eastAsiaTheme="minorEastAsia" w:hAnsiTheme="minorHAnsi"/>
                <w:noProof/>
                <w:sz w:val="22"/>
                <w:szCs w:val="24"/>
                <w14:ligatures w14:val="standardContextual"/>
              </w:rPr>
              <w:tab/>
            </w:r>
            <w:r w:rsidR="0017496E" w:rsidRPr="000902C4">
              <w:rPr>
                <w:rStyle w:val="af"/>
                <w:noProof/>
              </w:rPr>
              <w:t>上电初始化单元（</w:t>
            </w:r>
            <w:r w:rsidR="0017496E" w:rsidRPr="000902C4">
              <w:rPr>
                <w:rStyle w:val="af"/>
                <w:noProof/>
              </w:rPr>
              <w:t>XQ1</w:t>
            </w:r>
            <w:r w:rsidR="0017496E" w:rsidRPr="000902C4">
              <w:rPr>
                <w:rStyle w:val="af"/>
                <w:noProof/>
              </w:rPr>
              <w:t>）</w:t>
            </w:r>
            <w:r w:rsidR="0017496E">
              <w:rPr>
                <w:noProof/>
                <w:webHidden/>
              </w:rPr>
              <w:tab/>
            </w:r>
            <w:r w:rsidR="0017496E">
              <w:rPr>
                <w:noProof/>
                <w:webHidden/>
              </w:rPr>
              <w:fldChar w:fldCharType="begin"/>
            </w:r>
            <w:r w:rsidR="0017496E">
              <w:rPr>
                <w:noProof/>
                <w:webHidden/>
              </w:rPr>
              <w:instrText xml:space="preserve"> PAGEREF _Toc168868809 \h </w:instrText>
            </w:r>
            <w:r w:rsidR="0017496E">
              <w:rPr>
                <w:noProof/>
                <w:webHidden/>
              </w:rPr>
            </w:r>
            <w:r w:rsidR="0017496E">
              <w:rPr>
                <w:noProof/>
                <w:webHidden/>
              </w:rPr>
              <w:fldChar w:fldCharType="separate"/>
            </w:r>
            <w:r w:rsidR="0017496E">
              <w:rPr>
                <w:noProof/>
                <w:webHidden/>
              </w:rPr>
              <w:t>8</w:t>
            </w:r>
            <w:r w:rsidR="0017496E">
              <w:rPr>
                <w:noProof/>
                <w:webHidden/>
              </w:rPr>
              <w:fldChar w:fldCharType="end"/>
            </w:r>
          </w:hyperlink>
        </w:p>
        <w:p w14:paraId="5AB8FE02" w14:textId="4394BD11"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10" w:history="1">
            <w:r w:rsidR="0017496E" w:rsidRPr="000902C4">
              <w:rPr>
                <w:rStyle w:val="af"/>
                <w:noProof/>
              </w:rPr>
              <w:t>3.2.2</w:t>
            </w:r>
            <w:r w:rsidR="0017496E">
              <w:rPr>
                <w:rFonts w:asciiTheme="minorHAnsi" w:eastAsiaTheme="minorEastAsia" w:hAnsiTheme="minorHAnsi"/>
                <w:noProof/>
                <w:sz w:val="22"/>
                <w:szCs w:val="24"/>
                <w14:ligatures w14:val="standardContextual"/>
              </w:rPr>
              <w:tab/>
            </w:r>
            <w:r w:rsidR="0017496E" w:rsidRPr="000902C4">
              <w:rPr>
                <w:rStyle w:val="af"/>
                <w:noProof/>
              </w:rPr>
              <w:t>上电自检单元（</w:t>
            </w:r>
            <w:r w:rsidR="0017496E" w:rsidRPr="000902C4">
              <w:rPr>
                <w:rStyle w:val="af"/>
                <w:noProof/>
              </w:rPr>
              <w:t>XQ2</w:t>
            </w:r>
            <w:r w:rsidR="0017496E" w:rsidRPr="000902C4">
              <w:rPr>
                <w:rStyle w:val="af"/>
                <w:noProof/>
              </w:rPr>
              <w:t>）</w:t>
            </w:r>
            <w:r w:rsidR="0017496E">
              <w:rPr>
                <w:noProof/>
                <w:webHidden/>
              </w:rPr>
              <w:tab/>
            </w:r>
            <w:r w:rsidR="0017496E">
              <w:rPr>
                <w:noProof/>
                <w:webHidden/>
              </w:rPr>
              <w:fldChar w:fldCharType="begin"/>
            </w:r>
            <w:r w:rsidR="0017496E">
              <w:rPr>
                <w:noProof/>
                <w:webHidden/>
              </w:rPr>
              <w:instrText xml:space="preserve"> PAGEREF _Toc168868810 \h </w:instrText>
            </w:r>
            <w:r w:rsidR="0017496E">
              <w:rPr>
                <w:noProof/>
                <w:webHidden/>
              </w:rPr>
            </w:r>
            <w:r w:rsidR="0017496E">
              <w:rPr>
                <w:noProof/>
                <w:webHidden/>
              </w:rPr>
              <w:fldChar w:fldCharType="separate"/>
            </w:r>
            <w:r w:rsidR="0017496E">
              <w:rPr>
                <w:noProof/>
                <w:webHidden/>
              </w:rPr>
              <w:t>10</w:t>
            </w:r>
            <w:r w:rsidR="0017496E">
              <w:rPr>
                <w:noProof/>
                <w:webHidden/>
              </w:rPr>
              <w:fldChar w:fldCharType="end"/>
            </w:r>
          </w:hyperlink>
        </w:p>
        <w:p w14:paraId="05F57663" w14:textId="4BCB920D"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11" w:history="1">
            <w:r w:rsidR="0017496E" w:rsidRPr="000902C4">
              <w:rPr>
                <w:rStyle w:val="af"/>
                <w:noProof/>
              </w:rPr>
              <w:t>3.2.3</w:t>
            </w:r>
            <w:r w:rsidR="0017496E">
              <w:rPr>
                <w:rFonts w:asciiTheme="minorHAnsi" w:eastAsiaTheme="minorEastAsia" w:hAnsiTheme="minorHAnsi"/>
                <w:noProof/>
                <w:sz w:val="22"/>
                <w:szCs w:val="24"/>
                <w14:ligatures w14:val="standardContextual"/>
              </w:rPr>
              <w:tab/>
            </w:r>
            <w:r w:rsidR="0017496E" w:rsidRPr="000902C4">
              <w:rPr>
                <w:rStyle w:val="af"/>
                <w:noProof/>
              </w:rPr>
              <w:t>模拟量采集单元（</w:t>
            </w:r>
            <w:r w:rsidR="0017496E" w:rsidRPr="000902C4">
              <w:rPr>
                <w:rStyle w:val="af"/>
                <w:noProof/>
              </w:rPr>
              <w:t>XQ3</w:t>
            </w:r>
            <w:r w:rsidR="0017496E" w:rsidRPr="000902C4">
              <w:rPr>
                <w:rStyle w:val="af"/>
                <w:noProof/>
              </w:rPr>
              <w:t>）</w:t>
            </w:r>
            <w:r w:rsidR="0017496E">
              <w:rPr>
                <w:noProof/>
                <w:webHidden/>
              </w:rPr>
              <w:tab/>
            </w:r>
            <w:r w:rsidR="0017496E">
              <w:rPr>
                <w:noProof/>
                <w:webHidden/>
              </w:rPr>
              <w:fldChar w:fldCharType="begin"/>
            </w:r>
            <w:r w:rsidR="0017496E">
              <w:rPr>
                <w:noProof/>
                <w:webHidden/>
              </w:rPr>
              <w:instrText xml:space="preserve"> PAGEREF _Toc168868811 \h </w:instrText>
            </w:r>
            <w:r w:rsidR="0017496E">
              <w:rPr>
                <w:noProof/>
                <w:webHidden/>
              </w:rPr>
            </w:r>
            <w:r w:rsidR="0017496E">
              <w:rPr>
                <w:noProof/>
                <w:webHidden/>
              </w:rPr>
              <w:fldChar w:fldCharType="separate"/>
            </w:r>
            <w:r w:rsidR="0017496E">
              <w:rPr>
                <w:noProof/>
                <w:webHidden/>
              </w:rPr>
              <w:t>11</w:t>
            </w:r>
            <w:r w:rsidR="0017496E">
              <w:rPr>
                <w:noProof/>
                <w:webHidden/>
              </w:rPr>
              <w:fldChar w:fldCharType="end"/>
            </w:r>
          </w:hyperlink>
        </w:p>
        <w:p w14:paraId="34CB5768" w14:textId="74DCF221"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12" w:history="1">
            <w:r w:rsidR="0017496E" w:rsidRPr="000902C4">
              <w:rPr>
                <w:rStyle w:val="af"/>
                <w:noProof/>
              </w:rPr>
              <w:t>3.2.4</w:t>
            </w:r>
            <w:r w:rsidR="0017496E">
              <w:rPr>
                <w:rFonts w:asciiTheme="minorHAnsi" w:eastAsiaTheme="minorEastAsia" w:hAnsiTheme="minorHAnsi"/>
                <w:noProof/>
                <w:sz w:val="22"/>
                <w:szCs w:val="24"/>
                <w14:ligatures w14:val="standardContextual"/>
              </w:rPr>
              <w:tab/>
            </w:r>
            <w:r w:rsidR="0017496E" w:rsidRPr="000902C4">
              <w:rPr>
                <w:rStyle w:val="af"/>
                <w:noProof/>
              </w:rPr>
              <w:t>闭环调速单元（</w:t>
            </w:r>
            <w:r w:rsidR="0017496E" w:rsidRPr="000902C4">
              <w:rPr>
                <w:rStyle w:val="af"/>
                <w:noProof/>
              </w:rPr>
              <w:t>XQ4</w:t>
            </w:r>
            <w:r w:rsidR="0017496E" w:rsidRPr="000902C4">
              <w:rPr>
                <w:rStyle w:val="af"/>
                <w:noProof/>
              </w:rPr>
              <w:t>）</w:t>
            </w:r>
            <w:r w:rsidR="0017496E">
              <w:rPr>
                <w:noProof/>
                <w:webHidden/>
              </w:rPr>
              <w:tab/>
            </w:r>
            <w:r w:rsidR="0017496E">
              <w:rPr>
                <w:noProof/>
                <w:webHidden/>
              </w:rPr>
              <w:fldChar w:fldCharType="begin"/>
            </w:r>
            <w:r w:rsidR="0017496E">
              <w:rPr>
                <w:noProof/>
                <w:webHidden/>
              </w:rPr>
              <w:instrText xml:space="preserve"> PAGEREF _Toc168868812 \h </w:instrText>
            </w:r>
            <w:r w:rsidR="0017496E">
              <w:rPr>
                <w:noProof/>
                <w:webHidden/>
              </w:rPr>
            </w:r>
            <w:r w:rsidR="0017496E">
              <w:rPr>
                <w:noProof/>
                <w:webHidden/>
              </w:rPr>
              <w:fldChar w:fldCharType="separate"/>
            </w:r>
            <w:r w:rsidR="0017496E">
              <w:rPr>
                <w:noProof/>
                <w:webHidden/>
              </w:rPr>
              <w:t>16</w:t>
            </w:r>
            <w:r w:rsidR="0017496E">
              <w:rPr>
                <w:noProof/>
                <w:webHidden/>
              </w:rPr>
              <w:fldChar w:fldCharType="end"/>
            </w:r>
          </w:hyperlink>
        </w:p>
        <w:p w14:paraId="77E50765" w14:textId="47F0063D"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13" w:history="1">
            <w:r w:rsidR="0017496E" w:rsidRPr="000902C4">
              <w:rPr>
                <w:rStyle w:val="af"/>
                <w:noProof/>
              </w:rPr>
              <w:t>3.2.5</w:t>
            </w:r>
            <w:r w:rsidR="0017496E">
              <w:rPr>
                <w:rFonts w:asciiTheme="minorHAnsi" w:eastAsiaTheme="minorEastAsia" w:hAnsiTheme="minorHAnsi"/>
                <w:noProof/>
                <w:sz w:val="22"/>
                <w:szCs w:val="24"/>
                <w14:ligatures w14:val="standardContextual"/>
              </w:rPr>
              <w:tab/>
            </w:r>
            <w:r w:rsidR="0017496E" w:rsidRPr="000902C4">
              <w:rPr>
                <w:rStyle w:val="af"/>
                <w:noProof/>
              </w:rPr>
              <w:t>周期自检单元（</w:t>
            </w:r>
            <w:r w:rsidR="0017496E" w:rsidRPr="000902C4">
              <w:rPr>
                <w:rStyle w:val="af"/>
                <w:noProof/>
              </w:rPr>
              <w:t>XQ5</w:t>
            </w:r>
            <w:r w:rsidR="0017496E" w:rsidRPr="000902C4">
              <w:rPr>
                <w:rStyle w:val="af"/>
                <w:noProof/>
              </w:rPr>
              <w:t>）</w:t>
            </w:r>
            <w:r w:rsidR="0017496E">
              <w:rPr>
                <w:noProof/>
                <w:webHidden/>
              </w:rPr>
              <w:tab/>
            </w:r>
            <w:r w:rsidR="0017496E">
              <w:rPr>
                <w:noProof/>
                <w:webHidden/>
              </w:rPr>
              <w:fldChar w:fldCharType="begin"/>
            </w:r>
            <w:r w:rsidR="0017496E">
              <w:rPr>
                <w:noProof/>
                <w:webHidden/>
              </w:rPr>
              <w:instrText xml:space="preserve"> PAGEREF _Toc168868813 \h </w:instrText>
            </w:r>
            <w:r w:rsidR="0017496E">
              <w:rPr>
                <w:noProof/>
                <w:webHidden/>
              </w:rPr>
            </w:r>
            <w:r w:rsidR="0017496E">
              <w:rPr>
                <w:noProof/>
                <w:webHidden/>
              </w:rPr>
              <w:fldChar w:fldCharType="separate"/>
            </w:r>
            <w:r w:rsidR="0017496E">
              <w:rPr>
                <w:noProof/>
                <w:webHidden/>
              </w:rPr>
              <w:t>18</w:t>
            </w:r>
            <w:r w:rsidR="0017496E">
              <w:rPr>
                <w:noProof/>
                <w:webHidden/>
              </w:rPr>
              <w:fldChar w:fldCharType="end"/>
            </w:r>
          </w:hyperlink>
        </w:p>
        <w:p w14:paraId="2859ACFF" w14:textId="19BD0D47"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14" w:history="1">
            <w:r w:rsidR="0017496E" w:rsidRPr="000902C4">
              <w:rPr>
                <w:rStyle w:val="af"/>
                <w:noProof/>
              </w:rPr>
              <w:t>3.2.6</w:t>
            </w:r>
            <w:r w:rsidR="0017496E">
              <w:rPr>
                <w:rFonts w:asciiTheme="minorHAnsi" w:eastAsiaTheme="minorEastAsia" w:hAnsiTheme="minorHAnsi"/>
                <w:noProof/>
                <w:sz w:val="22"/>
                <w:szCs w:val="24"/>
                <w14:ligatures w14:val="standardContextual"/>
              </w:rPr>
              <w:tab/>
            </w:r>
            <w:r w:rsidR="0017496E" w:rsidRPr="000902C4">
              <w:rPr>
                <w:rStyle w:val="af"/>
                <w:noProof/>
              </w:rPr>
              <w:t>自保护停机</w:t>
            </w:r>
            <w:r w:rsidR="0017496E" w:rsidRPr="000902C4">
              <w:rPr>
                <w:rStyle w:val="af"/>
                <w:noProof/>
              </w:rPr>
              <w:t>/</w:t>
            </w:r>
            <w:r w:rsidR="0017496E" w:rsidRPr="000902C4">
              <w:rPr>
                <w:rStyle w:val="af"/>
                <w:noProof/>
              </w:rPr>
              <w:t>降额运行单元（</w:t>
            </w:r>
            <w:r w:rsidR="0017496E" w:rsidRPr="000902C4">
              <w:rPr>
                <w:rStyle w:val="af"/>
                <w:noProof/>
              </w:rPr>
              <w:t>XQ6</w:t>
            </w:r>
            <w:r w:rsidR="0017496E" w:rsidRPr="000902C4">
              <w:rPr>
                <w:rStyle w:val="af"/>
                <w:noProof/>
              </w:rPr>
              <w:t>）</w:t>
            </w:r>
            <w:r w:rsidR="0017496E">
              <w:rPr>
                <w:noProof/>
                <w:webHidden/>
              </w:rPr>
              <w:tab/>
            </w:r>
            <w:r w:rsidR="0017496E">
              <w:rPr>
                <w:noProof/>
                <w:webHidden/>
              </w:rPr>
              <w:fldChar w:fldCharType="begin"/>
            </w:r>
            <w:r w:rsidR="0017496E">
              <w:rPr>
                <w:noProof/>
                <w:webHidden/>
              </w:rPr>
              <w:instrText xml:space="preserve"> PAGEREF _Toc168868814 \h </w:instrText>
            </w:r>
            <w:r w:rsidR="0017496E">
              <w:rPr>
                <w:noProof/>
                <w:webHidden/>
              </w:rPr>
            </w:r>
            <w:r w:rsidR="0017496E">
              <w:rPr>
                <w:noProof/>
                <w:webHidden/>
              </w:rPr>
              <w:fldChar w:fldCharType="separate"/>
            </w:r>
            <w:r w:rsidR="0017496E">
              <w:rPr>
                <w:noProof/>
                <w:webHidden/>
              </w:rPr>
              <w:t>21</w:t>
            </w:r>
            <w:r w:rsidR="0017496E">
              <w:rPr>
                <w:noProof/>
                <w:webHidden/>
              </w:rPr>
              <w:fldChar w:fldCharType="end"/>
            </w:r>
          </w:hyperlink>
        </w:p>
        <w:p w14:paraId="134E7D7E" w14:textId="78A57D09"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15" w:history="1">
            <w:r w:rsidR="0017496E" w:rsidRPr="000902C4">
              <w:rPr>
                <w:rStyle w:val="af"/>
                <w:noProof/>
              </w:rPr>
              <w:t>3.2.7</w:t>
            </w:r>
            <w:r w:rsidR="0017496E">
              <w:rPr>
                <w:rFonts w:asciiTheme="minorHAnsi" w:eastAsiaTheme="minorEastAsia" w:hAnsiTheme="minorHAnsi"/>
                <w:noProof/>
                <w:sz w:val="22"/>
                <w:szCs w:val="24"/>
                <w14:ligatures w14:val="standardContextual"/>
              </w:rPr>
              <w:tab/>
            </w:r>
            <w:r w:rsidR="0017496E" w:rsidRPr="000902C4">
              <w:rPr>
                <w:rStyle w:val="af"/>
                <w:noProof/>
              </w:rPr>
              <w:t>RS422</w:t>
            </w:r>
            <w:r w:rsidR="0017496E" w:rsidRPr="000902C4">
              <w:rPr>
                <w:rStyle w:val="af"/>
                <w:noProof/>
              </w:rPr>
              <w:t>通讯单元（</w:t>
            </w:r>
            <w:r w:rsidR="0017496E" w:rsidRPr="000902C4">
              <w:rPr>
                <w:rStyle w:val="af"/>
                <w:noProof/>
              </w:rPr>
              <w:t>XQ7</w:t>
            </w:r>
            <w:r w:rsidR="0017496E" w:rsidRPr="000902C4">
              <w:rPr>
                <w:rStyle w:val="af"/>
                <w:noProof/>
              </w:rPr>
              <w:t>）</w:t>
            </w:r>
            <w:r w:rsidR="0017496E">
              <w:rPr>
                <w:noProof/>
                <w:webHidden/>
              </w:rPr>
              <w:tab/>
            </w:r>
            <w:r w:rsidR="0017496E">
              <w:rPr>
                <w:noProof/>
                <w:webHidden/>
              </w:rPr>
              <w:fldChar w:fldCharType="begin"/>
            </w:r>
            <w:r w:rsidR="0017496E">
              <w:rPr>
                <w:noProof/>
                <w:webHidden/>
              </w:rPr>
              <w:instrText xml:space="preserve"> PAGEREF _Toc168868815 \h </w:instrText>
            </w:r>
            <w:r w:rsidR="0017496E">
              <w:rPr>
                <w:noProof/>
                <w:webHidden/>
              </w:rPr>
            </w:r>
            <w:r w:rsidR="0017496E">
              <w:rPr>
                <w:noProof/>
                <w:webHidden/>
              </w:rPr>
              <w:fldChar w:fldCharType="separate"/>
            </w:r>
            <w:r w:rsidR="0017496E">
              <w:rPr>
                <w:noProof/>
                <w:webHidden/>
              </w:rPr>
              <w:t>23</w:t>
            </w:r>
            <w:r w:rsidR="0017496E">
              <w:rPr>
                <w:noProof/>
                <w:webHidden/>
              </w:rPr>
              <w:fldChar w:fldCharType="end"/>
            </w:r>
          </w:hyperlink>
        </w:p>
        <w:p w14:paraId="45310FDB" w14:textId="7286AAB1"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16" w:history="1">
            <w:r w:rsidR="0017496E" w:rsidRPr="000902C4">
              <w:rPr>
                <w:rStyle w:val="af"/>
                <w:noProof/>
              </w:rPr>
              <w:t>3.2.8</w:t>
            </w:r>
            <w:r w:rsidR="0017496E">
              <w:rPr>
                <w:rFonts w:asciiTheme="minorHAnsi" w:eastAsiaTheme="minorEastAsia" w:hAnsiTheme="minorHAnsi"/>
                <w:noProof/>
                <w:sz w:val="22"/>
                <w:szCs w:val="24"/>
                <w14:ligatures w14:val="standardContextual"/>
              </w:rPr>
              <w:tab/>
            </w:r>
            <w:r w:rsidR="0017496E" w:rsidRPr="000902C4">
              <w:rPr>
                <w:rStyle w:val="af"/>
                <w:noProof/>
              </w:rPr>
              <w:t>硬线起停控制单元（</w:t>
            </w:r>
            <w:r w:rsidR="0017496E" w:rsidRPr="000902C4">
              <w:rPr>
                <w:rStyle w:val="af"/>
                <w:noProof/>
              </w:rPr>
              <w:t>XQ8</w:t>
            </w:r>
            <w:r w:rsidR="0017496E" w:rsidRPr="000902C4">
              <w:rPr>
                <w:rStyle w:val="af"/>
                <w:noProof/>
              </w:rPr>
              <w:t>）</w:t>
            </w:r>
            <w:r w:rsidR="0017496E">
              <w:rPr>
                <w:noProof/>
                <w:webHidden/>
              </w:rPr>
              <w:tab/>
            </w:r>
            <w:r w:rsidR="0017496E">
              <w:rPr>
                <w:noProof/>
                <w:webHidden/>
              </w:rPr>
              <w:fldChar w:fldCharType="begin"/>
            </w:r>
            <w:r w:rsidR="0017496E">
              <w:rPr>
                <w:noProof/>
                <w:webHidden/>
              </w:rPr>
              <w:instrText xml:space="preserve"> PAGEREF _Toc168868816 \h </w:instrText>
            </w:r>
            <w:r w:rsidR="0017496E">
              <w:rPr>
                <w:noProof/>
                <w:webHidden/>
              </w:rPr>
            </w:r>
            <w:r w:rsidR="0017496E">
              <w:rPr>
                <w:noProof/>
                <w:webHidden/>
              </w:rPr>
              <w:fldChar w:fldCharType="separate"/>
            </w:r>
            <w:r w:rsidR="0017496E">
              <w:rPr>
                <w:noProof/>
                <w:webHidden/>
              </w:rPr>
              <w:t>25</w:t>
            </w:r>
            <w:r w:rsidR="0017496E">
              <w:rPr>
                <w:noProof/>
                <w:webHidden/>
              </w:rPr>
              <w:fldChar w:fldCharType="end"/>
            </w:r>
          </w:hyperlink>
        </w:p>
        <w:p w14:paraId="063A3089" w14:textId="5880F113"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17" w:history="1">
            <w:r w:rsidR="0017496E" w:rsidRPr="000902C4">
              <w:rPr>
                <w:rStyle w:val="af"/>
                <w:noProof/>
              </w:rPr>
              <w:t>3.2.9</w:t>
            </w:r>
            <w:r w:rsidR="0017496E">
              <w:rPr>
                <w:rFonts w:asciiTheme="minorHAnsi" w:eastAsiaTheme="minorEastAsia" w:hAnsiTheme="minorHAnsi"/>
                <w:noProof/>
                <w:sz w:val="22"/>
                <w:szCs w:val="24"/>
                <w14:ligatures w14:val="standardContextual"/>
              </w:rPr>
              <w:tab/>
            </w:r>
            <w:r w:rsidR="0017496E" w:rsidRPr="000902C4">
              <w:rPr>
                <w:rStyle w:val="af"/>
                <w:noProof/>
              </w:rPr>
              <w:t>数据存储单元（</w:t>
            </w:r>
            <w:r w:rsidR="0017496E" w:rsidRPr="000902C4">
              <w:rPr>
                <w:rStyle w:val="af"/>
                <w:noProof/>
              </w:rPr>
              <w:t>XQ9</w:t>
            </w:r>
            <w:r w:rsidR="0017496E" w:rsidRPr="000902C4">
              <w:rPr>
                <w:rStyle w:val="af"/>
                <w:noProof/>
              </w:rPr>
              <w:t>）</w:t>
            </w:r>
            <w:r w:rsidR="0017496E">
              <w:rPr>
                <w:noProof/>
                <w:webHidden/>
              </w:rPr>
              <w:tab/>
            </w:r>
            <w:r w:rsidR="0017496E">
              <w:rPr>
                <w:noProof/>
                <w:webHidden/>
              </w:rPr>
              <w:fldChar w:fldCharType="begin"/>
            </w:r>
            <w:r w:rsidR="0017496E">
              <w:rPr>
                <w:noProof/>
                <w:webHidden/>
              </w:rPr>
              <w:instrText xml:space="preserve"> PAGEREF _Toc168868817 \h </w:instrText>
            </w:r>
            <w:r w:rsidR="0017496E">
              <w:rPr>
                <w:noProof/>
                <w:webHidden/>
              </w:rPr>
            </w:r>
            <w:r w:rsidR="0017496E">
              <w:rPr>
                <w:noProof/>
                <w:webHidden/>
              </w:rPr>
              <w:fldChar w:fldCharType="separate"/>
            </w:r>
            <w:r w:rsidR="0017496E">
              <w:rPr>
                <w:noProof/>
                <w:webHidden/>
              </w:rPr>
              <w:t>26</w:t>
            </w:r>
            <w:r w:rsidR="0017496E">
              <w:rPr>
                <w:noProof/>
                <w:webHidden/>
              </w:rPr>
              <w:fldChar w:fldCharType="end"/>
            </w:r>
          </w:hyperlink>
        </w:p>
        <w:p w14:paraId="0164A16F" w14:textId="12EBA4E6" w:rsidR="0017496E" w:rsidRDefault="00000000">
          <w:pPr>
            <w:pStyle w:val="TOC3"/>
            <w:tabs>
              <w:tab w:val="left" w:pos="1100"/>
              <w:tab w:val="right" w:leader="dot" w:pos="8296"/>
            </w:tabs>
            <w:rPr>
              <w:rFonts w:asciiTheme="minorHAnsi" w:eastAsiaTheme="minorEastAsia" w:hAnsiTheme="minorHAnsi"/>
              <w:noProof/>
              <w:sz w:val="22"/>
              <w:szCs w:val="24"/>
              <w14:ligatures w14:val="standardContextual"/>
            </w:rPr>
          </w:pPr>
          <w:hyperlink w:anchor="_Toc168868818" w:history="1">
            <w:r w:rsidR="0017496E" w:rsidRPr="000902C4">
              <w:rPr>
                <w:rStyle w:val="af"/>
                <w:noProof/>
              </w:rPr>
              <w:t>3.2.10</w:t>
            </w:r>
            <w:r w:rsidR="0017496E">
              <w:rPr>
                <w:rFonts w:asciiTheme="minorHAnsi" w:eastAsiaTheme="minorEastAsia" w:hAnsiTheme="minorHAnsi"/>
                <w:noProof/>
                <w:sz w:val="22"/>
                <w:szCs w:val="24"/>
                <w14:ligatures w14:val="standardContextual"/>
              </w:rPr>
              <w:tab/>
            </w:r>
            <w:r w:rsidR="0017496E" w:rsidRPr="000902C4">
              <w:rPr>
                <w:rStyle w:val="af"/>
                <w:noProof/>
              </w:rPr>
              <w:t>软件集中加载单元（</w:t>
            </w:r>
            <w:r w:rsidR="0017496E" w:rsidRPr="000902C4">
              <w:rPr>
                <w:rStyle w:val="af"/>
                <w:noProof/>
              </w:rPr>
              <w:t>XQ10</w:t>
            </w:r>
            <w:r w:rsidR="0017496E" w:rsidRPr="000902C4">
              <w:rPr>
                <w:rStyle w:val="af"/>
                <w:noProof/>
              </w:rPr>
              <w:t>）</w:t>
            </w:r>
            <w:r w:rsidR="0017496E">
              <w:rPr>
                <w:noProof/>
                <w:webHidden/>
              </w:rPr>
              <w:tab/>
            </w:r>
            <w:r w:rsidR="0017496E">
              <w:rPr>
                <w:noProof/>
                <w:webHidden/>
              </w:rPr>
              <w:fldChar w:fldCharType="begin"/>
            </w:r>
            <w:r w:rsidR="0017496E">
              <w:rPr>
                <w:noProof/>
                <w:webHidden/>
              </w:rPr>
              <w:instrText xml:space="preserve"> PAGEREF _Toc168868818 \h </w:instrText>
            </w:r>
            <w:r w:rsidR="0017496E">
              <w:rPr>
                <w:noProof/>
                <w:webHidden/>
              </w:rPr>
            </w:r>
            <w:r w:rsidR="0017496E">
              <w:rPr>
                <w:noProof/>
                <w:webHidden/>
              </w:rPr>
              <w:fldChar w:fldCharType="separate"/>
            </w:r>
            <w:r w:rsidR="0017496E">
              <w:rPr>
                <w:noProof/>
                <w:webHidden/>
              </w:rPr>
              <w:t>28</w:t>
            </w:r>
            <w:r w:rsidR="0017496E">
              <w:rPr>
                <w:noProof/>
                <w:webHidden/>
              </w:rPr>
              <w:fldChar w:fldCharType="end"/>
            </w:r>
          </w:hyperlink>
        </w:p>
        <w:p w14:paraId="0C91D281" w14:textId="56BFFA66" w:rsidR="0017496E"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68868819" w:history="1">
            <w:r w:rsidR="0017496E" w:rsidRPr="000902C4">
              <w:rPr>
                <w:rStyle w:val="af"/>
                <w:noProof/>
              </w:rPr>
              <w:t>3.3</w:t>
            </w:r>
            <w:r w:rsidR="0017496E">
              <w:rPr>
                <w:rFonts w:asciiTheme="minorHAnsi" w:eastAsiaTheme="minorEastAsia" w:hAnsiTheme="minorHAnsi"/>
                <w:noProof/>
                <w:sz w:val="22"/>
                <w:szCs w:val="24"/>
                <w14:ligatures w14:val="standardContextual"/>
              </w:rPr>
              <w:tab/>
            </w:r>
            <w:r w:rsidR="0017496E" w:rsidRPr="000902C4">
              <w:rPr>
                <w:rStyle w:val="af"/>
                <w:noProof/>
              </w:rPr>
              <w:t>CSCI</w:t>
            </w:r>
            <w:r w:rsidR="0017496E" w:rsidRPr="000902C4">
              <w:rPr>
                <w:rStyle w:val="af"/>
                <w:noProof/>
              </w:rPr>
              <w:t>外部接口需求</w:t>
            </w:r>
            <w:r w:rsidR="0017496E">
              <w:rPr>
                <w:noProof/>
                <w:webHidden/>
              </w:rPr>
              <w:tab/>
            </w:r>
            <w:r w:rsidR="0017496E">
              <w:rPr>
                <w:noProof/>
                <w:webHidden/>
              </w:rPr>
              <w:fldChar w:fldCharType="begin"/>
            </w:r>
            <w:r w:rsidR="0017496E">
              <w:rPr>
                <w:noProof/>
                <w:webHidden/>
              </w:rPr>
              <w:instrText xml:space="preserve"> PAGEREF _Toc168868819 \h </w:instrText>
            </w:r>
            <w:r w:rsidR="0017496E">
              <w:rPr>
                <w:noProof/>
                <w:webHidden/>
              </w:rPr>
            </w:r>
            <w:r w:rsidR="0017496E">
              <w:rPr>
                <w:noProof/>
                <w:webHidden/>
              </w:rPr>
              <w:fldChar w:fldCharType="separate"/>
            </w:r>
            <w:r w:rsidR="0017496E">
              <w:rPr>
                <w:noProof/>
                <w:webHidden/>
              </w:rPr>
              <w:t>29</w:t>
            </w:r>
            <w:r w:rsidR="0017496E">
              <w:rPr>
                <w:noProof/>
                <w:webHidden/>
              </w:rPr>
              <w:fldChar w:fldCharType="end"/>
            </w:r>
          </w:hyperlink>
        </w:p>
        <w:p w14:paraId="514554AA" w14:textId="2B79B151"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20" w:history="1">
            <w:r w:rsidR="0017496E" w:rsidRPr="000902C4">
              <w:rPr>
                <w:rStyle w:val="af"/>
                <w:noProof/>
              </w:rPr>
              <w:t>3.3.1</w:t>
            </w:r>
            <w:r w:rsidR="0017496E">
              <w:rPr>
                <w:rFonts w:asciiTheme="minorHAnsi" w:eastAsiaTheme="minorEastAsia" w:hAnsiTheme="minorHAnsi"/>
                <w:noProof/>
                <w:sz w:val="22"/>
                <w:szCs w:val="24"/>
                <w14:ligatures w14:val="standardContextual"/>
              </w:rPr>
              <w:tab/>
            </w:r>
            <w:r w:rsidR="0017496E" w:rsidRPr="000902C4">
              <w:rPr>
                <w:rStyle w:val="af"/>
                <w:noProof/>
              </w:rPr>
              <w:t>模拟信号采集接口</w:t>
            </w:r>
            <w:r w:rsidR="0017496E">
              <w:rPr>
                <w:noProof/>
                <w:webHidden/>
              </w:rPr>
              <w:tab/>
            </w:r>
            <w:r w:rsidR="0017496E">
              <w:rPr>
                <w:noProof/>
                <w:webHidden/>
              </w:rPr>
              <w:fldChar w:fldCharType="begin"/>
            </w:r>
            <w:r w:rsidR="0017496E">
              <w:rPr>
                <w:noProof/>
                <w:webHidden/>
              </w:rPr>
              <w:instrText xml:space="preserve"> PAGEREF _Toc168868820 \h </w:instrText>
            </w:r>
            <w:r w:rsidR="0017496E">
              <w:rPr>
                <w:noProof/>
                <w:webHidden/>
              </w:rPr>
            </w:r>
            <w:r w:rsidR="0017496E">
              <w:rPr>
                <w:noProof/>
                <w:webHidden/>
              </w:rPr>
              <w:fldChar w:fldCharType="separate"/>
            </w:r>
            <w:r w:rsidR="0017496E">
              <w:rPr>
                <w:noProof/>
                <w:webHidden/>
              </w:rPr>
              <w:t>31</w:t>
            </w:r>
            <w:r w:rsidR="0017496E">
              <w:rPr>
                <w:noProof/>
                <w:webHidden/>
              </w:rPr>
              <w:fldChar w:fldCharType="end"/>
            </w:r>
          </w:hyperlink>
        </w:p>
        <w:p w14:paraId="6BCDCCC4" w14:textId="711CC157"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21" w:history="1">
            <w:r w:rsidR="0017496E" w:rsidRPr="000902C4">
              <w:rPr>
                <w:rStyle w:val="af"/>
                <w:noProof/>
              </w:rPr>
              <w:t>3.3.2</w:t>
            </w:r>
            <w:r w:rsidR="0017496E">
              <w:rPr>
                <w:rFonts w:asciiTheme="minorHAnsi" w:eastAsiaTheme="minorEastAsia" w:hAnsiTheme="minorHAnsi"/>
                <w:noProof/>
                <w:sz w:val="22"/>
                <w:szCs w:val="24"/>
                <w14:ligatures w14:val="standardContextual"/>
              </w:rPr>
              <w:tab/>
            </w:r>
            <w:r w:rsidR="0017496E" w:rsidRPr="000902C4">
              <w:rPr>
                <w:rStyle w:val="af"/>
                <w:noProof/>
              </w:rPr>
              <w:t>硬线起停控制</w:t>
            </w:r>
            <w:r w:rsidR="0017496E">
              <w:rPr>
                <w:noProof/>
                <w:webHidden/>
              </w:rPr>
              <w:tab/>
            </w:r>
            <w:r w:rsidR="0017496E">
              <w:rPr>
                <w:noProof/>
                <w:webHidden/>
              </w:rPr>
              <w:fldChar w:fldCharType="begin"/>
            </w:r>
            <w:r w:rsidR="0017496E">
              <w:rPr>
                <w:noProof/>
                <w:webHidden/>
              </w:rPr>
              <w:instrText xml:space="preserve"> PAGEREF _Toc168868821 \h </w:instrText>
            </w:r>
            <w:r w:rsidR="0017496E">
              <w:rPr>
                <w:noProof/>
                <w:webHidden/>
              </w:rPr>
            </w:r>
            <w:r w:rsidR="0017496E">
              <w:rPr>
                <w:noProof/>
                <w:webHidden/>
              </w:rPr>
              <w:fldChar w:fldCharType="separate"/>
            </w:r>
            <w:r w:rsidR="0017496E">
              <w:rPr>
                <w:noProof/>
                <w:webHidden/>
              </w:rPr>
              <w:t>31</w:t>
            </w:r>
            <w:r w:rsidR="0017496E">
              <w:rPr>
                <w:noProof/>
                <w:webHidden/>
              </w:rPr>
              <w:fldChar w:fldCharType="end"/>
            </w:r>
          </w:hyperlink>
        </w:p>
        <w:p w14:paraId="51357CFA" w14:textId="54F16F83"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22" w:history="1">
            <w:r w:rsidR="0017496E" w:rsidRPr="000902C4">
              <w:rPr>
                <w:rStyle w:val="af"/>
                <w:noProof/>
              </w:rPr>
              <w:t>3.3.3</w:t>
            </w:r>
            <w:r w:rsidR="0017496E">
              <w:rPr>
                <w:rFonts w:asciiTheme="minorHAnsi" w:eastAsiaTheme="minorEastAsia" w:hAnsiTheme="minorHAnsi"/>
                <w:noProof/>
                <w:sz w:val="22"/>
                <w:szCs w:val="24"/>
                <w14:ligatures w14:val="standardContextual"/>
              </w:rPr>
              <w:tab/>
            </w:r>
            <w:r w:rsidR="0017496E" w:rsidRPr="000902C4">
              <w:rPr>
                <w:rStyle w:val="af"/>
                <w:noProof/>
              </w:rPr>
              <w:t>RS422</w:t>
            </w:r>
            <w:r w:rsidR="0017496E" w:rsidRPr="000902C4">
              <w:rPr>
                <w:rStyle w:val="af"/>
                <w:noProof/>
              </w:rPr>
              <w:t>串口</w:t>
            </w:r>
            <w:r w:rsidR="0017496E">
              <w:rPr>
                <w:noProof/>
                <w:webHidden/>
              </w:rPr>
              <w:tab/>
            </w:r>
            <w:r w:rsidR="0017496E">
              <w:rPr>
                <w:noProof/>
                <w:webHidden/>
              </w:rPr>
              <w:fldChar w:fldCharType="begin"/>
            </w:r>
            <w:r w:rsidR="0017496E">
              <w:rPr>
                <w:noProof/>
                <w:webHidden/>
              </w:rPr>
              <w:instrText xml:space="preserve"> PAGEREF _Toc168868822 \h </w:instrText>
            </w:r>
            <w:r w:rsidR="0017496E">
              <w:rPr>
                <w:noProof/>
                <w:webHidden/>
              </w:rPr>
            </w:r>
            <w:r w:rsidR="0017496E">
              <w:rPr>
                <w:noProof/>
                <w:webHidden/>
              </w:rPr>
              <w:fldChar w:fldCharType="separate"/>
            </w:r>
            <w:r w:rsidR="0017496E">
              <w:rPr>
                <w:noProof/>
                <w:webHidden/>
              </w:rPr>
              <w:t>31</w:t>
            </w:r>
            <w:r w:rsidR="0017496E">
              <w:rPr>
                <w:noProof/>
                <w:webHidden/>
              </w:rPr>
              <w:fldChar w:fldCharType="end"/>
            </w:r>
          </w:hyperlink>
        </w:p>
        <w:p w14:paraId="0C0873BE" w14:textId="0195AE8A"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23" w:history="1">
            <w:r w:rsidR="0017496E" w:rsidRPr="000902C4">
              <w:rPr>
                <w:rStyle w:val="af"/>
                <w:noProof/>
              </w:rPr>
              <w:t>3.3.4</w:t>
            </w:r>
            <w:r w:rsidR="0017496E">
              <w:rPr>
                <w:rFonts w:asciiTheme="minorHAnsi" w:eastAsiaTheme="minorEastAsia" w:hAnsiTheme="minorHAnsi"/>
                <w:noProof/>
                <w:sz w:val="22"/>
                <w:szCs w:val="24"/>
                <w14:ligatures w14:val="standardContextual"/>
              </w:rPr>
              <w:tab/>
            </w:r>
            <w:r w:rsidR="0017496E" w:rsidRPr="000902C4">
              <w:rPr>
                <w:rStyle w:val="af"/>
                <w:noProof/>
              </w:rPr>
              <w:t>E2PROM</w:t>
            </w:r>
            <w:r w:rsidR="0017496E" w:rsidRPr="000902C4">
              <w:rPr>
                <w:rStyle w:val="af"/>
                <w:noProof/>
              </w:rPr>
              <w:t>读写</w:t>
            </w:r>
            <w:r w:rsidR="0017496E">
              <w:rPr>
                <w:noProof/>
                <w:webHidden/>
              </w:rPr>
              <w:tab/>
            </w:r>
            <w:r w:rsidR="0017496E">
              <w:rPr>
                <w:noProof/>
                <w:webHidden/>
              </w:rPr>
              <w:fldChar w:fldCharType="begin"/>
            </w:r>
            <w:r w:rsidR="0017496E">
              <w:rPr>
                <w:noProof/>
                <w:webHidden/>
              </w:rPr>
              <w:instrText xml:space="preserve"> PAGEREF _Toc168868823 \h </w:instrText>
            </w:r>
            <w:r w:rsidR="0017496E">
              <w:rPr>
                <w:noProof/>
                <w:webHidden/>
              </w:rPr>
            </w:r>
            <w:r w:rsidR="0017496E">
              <w:rPr>
                <w:noProof/>
                <w:webHidden/>
              </w:rPr>
              <w:fldChar w:fldCharType="separate"/>
            </w:r>
            <w:r w:rsidR="0017496E">
              <w:rPr>
                <w:noProof/>
                <w:webHidden/>
              </w:rPr>
              <w:t>31</w:t>
            </w:r>
            <w:r w:rsidR="0017496E">
              <w:rPr>
                <w:noProof/>
                <w:webHidden/>
              </w:rPr>
              <w:fldChar w:fldCharType="end"/>
            </w:r>
          </w:hyperlink>
        </w:p>
        <w:p w14:paraId="3B4CE93C" w14:textId="3EA6AD42"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24" w:history="1">
            <w:r w:rsidR="0017496E" w:rsidRPr="000902C4">
              <w:rPr>
                <w:rStyle w:val="af"/>
                <w:noProof/>
              </w:rPr>
              <w:t>3.3.5</w:t>
            </w:r>
            <w:r w:rsidR="0017496E">
              <w:rPr>
                <w:rFonts w:asciiTheme="minorHAnsi" w:eastAsiaTheme="minorEastAsia" w:hAnsiTheme="minorHAnsi"/>
                <w:noProof/>
                <w:sz w:val="22"/>
                <w:szCs w:val="24"/>
                <w14:ligatures w14:val="standardContextual"/>
              </w:rPr>
              <w:tab/>
            </w:r>
            <w:r w:rsidR="0017496E" w:rsidRPr="000902C4">
              <w:rPr>
                <w:rStyle w:val="af"/>
                <w:noProof/>
              </w:rPr>
              <w:t>PWM</w:t>
            </w:r>
            <w:r w:rsidR="0017496E" w:rsidRPr="000902C4">
              <w:rPr>
                <w:rStyle w:val="af"/>
                <w:noProof/>
              </w:rPr>
              <w:t>信号输出</w:t>
            </w:r>
            <w:r w:rsidR="0017496E">
              <w:rPr>
                <w:noProof/>
                <w:webHidden/>
              </w:rPr>
              <w:tab/>
            </w:r>
            <w:r w:rsidR="0017496E">
              <w:rPr>
                <w:noProof/>
                <w:webHidden/>
              </w:rPr>
              <w:fldChar w:fldCharType="begin"/>
            </w:r>
            <w:r w:rsidR="0017496E">
              <w:rPr>
                <w:noProof/>
                <w:webHidden/>
              </w:rPr>
              <w:instrText xml:space="preserve"> PAGEREF _Toc168868824 \h </w:instrText>
            </w:r>
            <w:r w:rsidR="0017496E">
              <w:rPr>
                <w:noProof/>
                <w:webHidden/>
              </w:rPr>
            </w:r>
            <w:r w:rsidR="0017496E">
              <w:rPr>
                <w:noProof/>
                <w:webHidden/>
              </w:rPr>
              <w:fldChar w:fldCharType="separate"/>
            </w:r>
            <w:r w:rsidR="0017496E">
              <w:rPr>
                <w:noProof/>
                <w:webHidden/>
              </w:rPr>
              <w:t>32</w:t>
            </w:r>
            <w:r w:rsidR="0017496E">
              <w:rPr>
                <w:noProof/>
                <w:webHidden/>
              </w:rPr>
              <w:fldChar w:fldCharType="end"/>
            </w:r>
          </w:hyperlink>
        </w:p>
        <w:p w14:paraId="109C78E5" w14:textId="37F6DD98" w:rsidR="0017496E"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68868825" w:history="1">
            <w:r w:rsidR="0017496E" w:rsidRPr="000902C4">
              <w:rPr>
                <w:rStyle w:val="af"/>
                <w:noProof/>
              </w:rPr>
              <w:t>3.4</w:t>
            </w:r>
            <w:r w:rsidR="0017496E">
              <w:rPr>
                <w:rFonts w:asciiTheme="minorHAnsi" w:eastAsiaTheme="minorEastAsia" w:hAnsiTheme="minorHAnsi"/>
                <w:noProof/>
                <w:sz w:val="22"/>
                <w:szCs w:val="24"/>
                <w14:ligatures w14:val="standardContextual"/>
              </w:rPr>
              <w:tab/>
            </w:r>
            <w:r w:rsidR="0017496E" w:rsidRPr="000902C4">
              <w:rPr>
                <w:rStyle w:val="af"/>
                <w:noProof/>
              </w:rPr>
              <w:t>CSCI</w:t>
            </w:r>
            <w:r w:rsidR="0017496E" w:rsidRPr="000902C4">
              <w:rPr>
                <w:rStyle w:val="af"/>
                <w:noProof/>
              </w:rPr>
              <w:t>的内部接口需求</w:t>
            </w:r>
            <w:r w:rsidR="0017496E">
              <w:rPr>
                <w:noProof/>
                <w:webHidden/>
              </w:rPr>
              <w:tab/>
            </w:r>
            <w:r w:rsidR="0017496E">
              <w:rPr>
                <w:noProof/>
                <w:webHidden/>
              </w:rPr>
              <w:fldChar w:fldCharType="begin"/>
            </w:r>
            <w:r w:rsidR="0017496E">
              <w:rPr>
                <w:noProof/>
                <w:webHidden/>
              </w:rPr>
              <w:instrText xml:space="preserve"> PAGEREF _Toc168868825 \h </w:instrText>
            </w:r>
            <w:r w:rsidR="0017496E">
              <w:rPr>
                <w:noProof/>
                <w:webHidden/>
              </w:rPr>
            </w:r>
            <w:r w:rsidR="0017496E">
              <w:rPr>
                <w:noProof/>
                <w:webHidden/>
              </w:rPr>
              <w:fldChar w:fldCharType="separate"/>
            </w:r>
            <w:r w:rsidR="0017496E">
              <w:rPr>
                <w:noProof/>
                <w:webHidden/>
              </w:rPr>
              <w:t>32</w:t>
            </w:r>
            <w:r w:rsidR="0017496E">
              <w:rPr>
                <w:noProof/>
                <w:webHidden/>
              </w:rPr>
              <w:fldChar w:fldCharType="end"/>
            </w:r>
          </w:hyperlink>
        </w:p>
        <w:p w14:paraId="5DD6915A" w14:textId="428D10BA" w:rsidR="0017496E"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68868826" w:history="1">
            <w:r w:rsidR="0017496E" w:rsidRPr="000902C4">
              <w:rPr>
                <w:rStyle w:val="af"/>
                <w:noProof/>
              </w:rPr>
              <w:t>3.5</w:t>
            </w:r>
            <w:r w:rsidR="0017496E">
              <w:rPr>
                <w:rFonts w:asciiTheme="minorHAnsi" w:eastAsiaTheme="minorEastAsia" w:hAnsiTheme="minorHAnsi"/>
                <w:noProof/>
                <w:sz w:val="22"/>
                <w:szCs w:val="24"/>
                <w14:ligatures w14:val="standardContextual"/>
              </w:rPr>
              <w:tab/>
            </w:r>
            <w:r w:rsidR="0017496E" w:rsidRPr="000902C4">
              <w:rPr>
                <w:rStyle w:val="af"/>
                <w:noProof/>
              </w:rPr>
              <w:t>CSCI</w:t>
            </w:r>
            <w:r w:rsidR="0017496E" w:rsidRPr="000902C4">
              <w:rPr>
                <w:rStyle w:val="af"/>
                <w:noProof/>
              </w:rPr>
              <w:t>内部数据需求</w:t>
            </w:r>
            <w:r w:rsidR="0017496E">
              <w:rPr>
                <w:noProof/>
                <w:webHidden/>
              </w:rPr>
              <w:tab/>
            </w:r>
            <w:r w:rsidR="0017496E">
              <w:rPr>
                <w:noProof/>
                <w:webHidden/>
              </w:rPr>
              <w:fldChar w:fldCharType="begin"/>
            </w:r>
            <w:r w:rsidR="0017496E">
              <w:rPr>
                <w:noProof/>
                <w:webHidden/>
              </w:rPr>
              <w:instrText xml:space="preserve"> PAGEREF _Toc168868826 \h </w:instrText>
            </w:r>
            <w:r w:rsidR="0017496E">
              <w:rPr>
                <w:noProof/>
                <w:webHidden/>
              </w:rPr>
            </w:r>
            <w:r w:rsidR="0017496E">
              <w:rPr>
                <w:noProof/>
                <w:webHidden/>
              </w:rPr>
              <w:fldChar w:fldCharType="separate"/>
            </w:r>
            <w:r w:rsidR="0017496E">
              <w:rPr>
                <w:noProof/>
                <w:webHidden/>
              </w:rPr>
              <w:t>32</w:t>
            </w:r>
            <w:r w:rsidR="0017496E">
              <w:rPr>
                <w:noProof/>
                <w:webHidden/>
              </w:rPr>
              <w:fldChar w:fldCharType="end"/>
            </w:r>
          </w:hyperlink>
        </w:p>
        <w:p w14:paraId="0B931153" w14:textId="5154F7A8" w:rsidR="0017496E"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68868827" w:history="1">
            <w:r w:rsidR="0017496E" w:rsidRPr="000902C4">
              <w:rPr>
                <w:rStyle w:val="af"/>
                <w:noProof/>
              </w:rPr>
              <w:t>3.6</w:t>
            </w:r>
            <w:r w:rsidR="0017496E">
              <w:rPr>
                <w:rFonts w:asciiTheme="minorHAnsi" w:eastAsiaTheme="minorEastAsia" w:hAnsiTheme="minorHAnsi"/>
                <w:noProof/>
                <w:sz w:val="22"/>
                <w:szCs w:val="24"/>
                <w14:ligatures w14:val="standardContextual"/>
              </w:rPr>
              <w:tab/>
            </w:r>
            <w:r w:rsidR="0017496E" w:rsidRPr="000902C4">
              <w:rPr>
                <w:rStyle w:val="af"/>
                <w:noProof/>
              </w:rPr>
              <w:t>适应性需求</w:t>
            </w:r>
            <w:r w:rsidR="0017496E">
              <w:rPr>
                <w:noProof/>
                <w:webHidden/>
              </w:rPr>
              <w:tab/>
            </w:r>
            <w:r w:rsidR="0017496E">
              <w:rPr>
                <w:noProof/>
                <w:webHidden/>
              </w:rPr>
              <w:fldChar w:fldCharType="begin"/>
            </w:r>
            <w:r w:rsidR="0017496E">
              <w:rPr>
                <w:noProof/>
                <w:webHidden/>
              </w:rPr>
              <w:instrText xml:space="preserve"> PAGEREF _Toc168868827 \h </w:instrText>
            </w:r>
            <w:r w:rsidR="0017496E">
              <w:rPr>
                <w:noProof/>
                <w:webHidden/>
              </w:rPr>
            </w:r>
            <w:r w:rsidR="0017496E">
              <w:rPr>
                <w:noProof/>
                <w:webHidden/>
              </w:rPr>
              <w:fldChar w:fldCharType="separate"/>
            </w:r>
            <w:r w:rsidR="0017496E">
              <w:rPr>
                <w:noProof/>
                <w:webHidden/>
              </w:rPr>
              <w:t>32</w:t>
            </w:r>
            <w:r w:rsidR="0017496E">
              <w:rPr>
                <w:noProof/>
                <w:webHidden/>
              </w:rPr>
              <w:fldChar w:fldCharType="end"/>
            </w:r>
          </w:hyperlink>
        </w:p>
        <w:p w14:paraId="240C58A6" w14:textId="1E321EA4" w:rsidR="0017496E"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68868828" w:history="1">
            <w:r w:rsidR="0017496E" w:rsidRPr="000902C4">
              <w:rPr>
                <w:rStyle w:val="af"/>
                <w:noProof/>
              </w:rPr>
              <w:t>3.7</w:t>
            </w:r>
            <w:r w:rsidR="0017496E">
              <w:rPr>
                <w:rFonts w:asciiTheme="minorHAnsi" w:eastAsiaTheme="minorEastAsia" w:hAnsiTheme="minorHAnsi"/>
                <w:noProof/>
                <w:sz w:val="22"/>
                <w:szCs w:val="24"/>
                <w14:ligatures w14:val="standardContextual"/>
              </w:rPr>
              <w:tab/>
            </w:r>
            <w:r w:rsidR="0017496E" w:rsidRPr="000902C4">
              <w:rPr>
                <w:rStyle w:val="af"/>
                <w:noProof/>
              </w:rPr>
              <w:t>保密性需求</w:t>
            </w:r>
            <w:r w:rsidR="0017496E">
              <w:rPr>
                <w:noProof/>
                <w:webHidden/>
              </w:rPr>
              <w:tab/>
            </w:r>
            <w:r w:rsidR="0017496E">
              <w:rPr>
                <w:noProof/>
                <w:webHidden/>
              </w:rPr>
              <w:fldChar w:fldCharType="begin"/>
            </w:r>
            <w:r w:rsidR="0017496E">
              <w:rPr>
                <w:noProof/>
                <w:webHidden/>
              </w:rPr>
              <w:instrText xml:space="preserve"> PAGEREF _Toc168868828 \h </w:instrText>
            </w:r>
            <w:r w:rsidR="0017496E">
              <w:rPr>
                <w:noProof/>
                <w:webHidden/>
              </w:rPr>
            </w:r>
            <w:r w:rsidR="0017496E">
              <w:rPr>
                <w:noProof/>
                <w:webHidden/>
              </w:rPr>
              <w:fldChar w:fldCharType="separate"/>
            </w:r>
            <w:r w:rsidR="0017496E">
              <w:rPr>
                <w:noProof/>
                <w:webHidden/>
              </w:rPr>
              <w:t>32</w:t>
            </w:r>
            <w:r w:rsidR="0017496E">
              <w:rPr>
                <w:noProof/>
                <w:webHidden/>
              </w:rPr>
              <w:fldChar w:fldCharType="end"/>
            </w:r>
          </w:hyperlink>
        </w:p>
        <w:p w14:paraId="08B19453" w14:textId="76EDB72F" w:rsidR="0017496E"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68868829" w:history="1">
            <w:r w:rsidR="0017496E" w:rsidRPr="000902C4">
              <w:rPr>
                <w:rStyle w:val="af"/>
                <w:noProof/>
              </w:rPr>
              <w:t>3.8</w:t>
            </w:r>
            <w:r w:rsidR="0017496E">
              <w:rPr>
                <w:rFonts w:asciiTheme="minorHAnsi" w:eastAsiaTheme="minorEastAsia" w:hAnsiTheme="minorHAnsi"/>
                <w:noProof/>
                <w:sz w:val="22"/>
                <w:szCs w:val="24"/>
                <w14:ligatures w14:val="standardContextual"/>
              </w:rPr>
              <w:tab/>
            </w:r>
            <w:r w:rsidR="0017496E" w:rsidRPr="000902C4">
              <w:rPr>
                <w:rStyle w:val="af"/>
                <w:noProof/>
              </w:rPr>
              <w:t>安全性需求</w:t>
            </w:r>
            <w:r w:rsidR="0017496E">
              <w:rPr>
                <w:noProof/>
                <w:webHidden/>
              </w:rPr>
              <w:tab/>
            </w:r>
            <w:r w:rsidR="0017496E">
              <w:rPr>
                <w:noProof/>
                <w:webHidden/>
              </w:rPr>
              <w:fldChar w:fldCharType="begin"/>
            </w:r>
            <w:r w:rsidR="0017496E">
              <w:rPr>
                <w:noProof/>
                <w:webHidden/>
              </w:rPr>
              <w:instrText xml:space="preserve"> PAGEREF _Toc168868829 \h </w:instrText>
            </w:r>
            <w:r w:rsidR="0017496E">
              <w:rPr>
                <w:noProof/>
                <w:webHidden/>
              </w:rPr>
            </w:r>
            <w:r w:rsidR="0017496E">
              <w:rPr>
                <w:noProof/>
                <w:webHidden/>
              </w:rPr>
              <w:fldChar w:fldCharType="separate"/>
            </w:r>
            <w:r w:rsidR="0017496E">
              <w:rPr>
                <w:noProof/>
                <w:webHidden/>
              </w:rPr>
              <w:t>32</w:t>
            </w:r>
            <w:r w:rsidR="0017496E">
              <w:rPr>
                <w:noProof/>
                <w:webHidden/>
              </w:rPr>
              <w:fldChar w:fldCharType="end"/>
            </w:r>
          </w:hyperlink>
        </w:p>
        <w:p w14:paraId="1F93FA96" w14:textId="61BCFE20" w:rsidR="0017496E"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68868830" w:history="1">
            <w:r w:rsidR="0017496E" w:rsidRPr="000902C4">
              <w:rPr>
                <w:rStyle w:val="af"/>
                <w:noProof/>
              </w:rPr>
              <w:t>3.9</w:t>
            </w:r>
            <w:r w:rsidR="0017496E">
              <w:rPr>
                <w:rFonts w:asciiTheme="minorHAnsi" w:eastAsiaTheme="minorEastAsia" w:hAnsiTheme="minorHAnsi"/>
                <w:noProof/>
                <w:sz w:val="22"/>
                <w:szCs w:val="24"/>
                <w14:ligatures w14:val="standardContextual"/>
              </w:rPr>
              <w:tab/>
            </w:r>
            <w:r w:rsidR="0017496E" w:rsidRPr="000902C4">
              <w:rPr>
                <w:rStyle w:val="af"/>
                <w:noProof/>
              </w:rPr>
              <w:t>CSCI</w:t>
            </w:r>
            <w:r w:rsidR="0017496E" w:rsidRPr="000902C4">
              <w:rPr>
                <w:rStyle w:val="af"/>
                <w:noProof/>
              </w:rPr>
              <w:t>环境适应性需求</w:t>
            </w:r>
            <w:r w:rsidR="0017496E">
              <w:rPr>
                <w:noProof/>
                <w:webHidden/>
              </w:rPr>
              <w:tab/>
            </w:r>
            <w:r w:rsidR="0017496E">
              <w:rPr>
                <w:noProof/>
                <w:webHidden/>
              </w:rPr>
              <w:fldChar w:fldCharType="begin"/>
            </w:r>
            <w:r w:rsidR="0017496E">
              <w:rPr>
                <w:noProof/>
                <w:webHidden/>
              </w:rPr>
              <w:instrText xml:space="preserve"> PAGEREF _Toc168868830 \h </w:instrText>
            </w:r>
            <w:r w:rsidR="0017496E">
              <w:rPr>
                <w:noProof/>
                <w:webHidden/>
              </w:rPr>
            </w:r>
            <w:r w:rsidR="0017496E">
              <w:rPr>
                <w:noProof/>
                <w:webHidden/>
              </w:rPr>
              <w:fldChar w:fldCharType="separate"/>
            </w:r>
            <w:r w:rsidR="0017496E">
              <w:rPr>
                <w:noProof/>
                <w:webHidden/>
              </w:rPr>
              <w:t>33</w:t>
            </w:r>
            <w:r w:rsidR="0017496E">
              <w:rPr>
                <w:noProof/>
                <w:webHidden/>
              </w:rPr>
              <w:fldChar w:fldCharType="end"/>
            </w:r>
          </w:hyperlink>
        </w:p>
        <w:p w14:paraId="0B011C72" w14:textId="45E87DD7"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31" w:history="1">
            <w:r w:rsidR="0017496E" w:rsidRPr="000902C4">
              <w:rPr>
                <w:rStyle w:val="af"/>
                <w:noProof/>
              </w:rPr>
              <w:t>3.9.1</w:t>
            </w:r>
            <w:r w:rsidR="0017496E">
              <w:rPr>
                <w:rFonts w:asciiTheme="minorHAnsi" w:eastAsiaTheme="minorEastAsia" w:hAnsiTheme="minorHAnsi"/>
                <w:noProof/>
                <w:sz w:val="22"/>
                <w:szCs w:val="24"/>
                <w14:ligatures w14:val="standardContextual"/>
              </w:rPr>
              <w:tab/>
            </w:r>
            <w:r w:rsidR="0017496E" w:rsidRPr="000902C4">
              <w:rPr>
                <w:rStyle w:val="af"/>
                <w:noProof/>
              </w:rPr>
              <w:t>宿主机硬件环境</w:t>
            </w:r>
            <w:r w:rsidR="0017496E">
              <w:rPr>
                <w:noProof/>
                <w:webHidden/>
              </w:rPr>
              <w:tab/>
            </w:r>
            <w:r w:rsidR="0017496E">
              <w:rPr>
                <w:noProof/>
                <w:webHidden/>
              </w:rPr>
              <w:fldChar w:fldCharType="begin"/>
            </w:r>
            <w:r w:rsidR="0017496E">
              <w:rPr>
                <w:noProof/>
                <w:webHidden/>
              </w:rPr>
              <w:instrText xml:space="preserve"> PAGEREF _Toc168868831 \h </w:instrText>
            </w:r>
            <w:r w:rsidR="0017496E">
              <w:rPr>
                <w:noProof/>
                <w:webHidden/>
              </w:rPr>
            </w:r>
            <w:r w:rsidR="0017496E">
              <w:rPr>
                <w:noProof/>
                <w:webHidden/>
              </w:rPr>
              <w:fldChar w:fldCharType="separate"/>
            </w:r>
            <w:r w:rsidR="0017496E">
              <w:rPr>
                <w:noProof/>
                <w:webHidden/>
              </w:rPr>
              <w:t>33</w:t>
            </w:r>
            <w:r w:rsidR="0017496E">
              <w:rPr>
                <w:noProof/>
                <w:webHidden/>
              </w:rPr>
              <w:fldChar w:fldCharType="end"/>
            </w:r>
          </w:hyperlink>
        </w:p>
        <w:p w14:paraId="44ACED9F" w14:textId="2A54AD7D"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32" w:history="1">
            <w:r w:rsidR="0017496E" w:rsidRPr="000902C4">
              <w:rPr>
                <w:rStyle w:val="af"/>
                <w:noProof/>
              </w:rPr>
              <w:t>3.9.2</w:t>
            </w:r>
            <w:r w:rsidR="0017496E">
              <w:rPr>
                <w:rFonts w:asciiTheme="minorHAnsi" w:eastAsiaTheme="minorEastAsia" w:hAnsiTheme="minorHAnsi"/>
                <w:noProof/>
                <w:sz w:val="22"/>
                <w:szCs w:val="24"/>
                <w14:ligatures w14:val="standardContextual"/>
              </w:rPr>
              <w:tab/>
            </w:r>
            <w:r w:rsidR="0017496E" w:rsidRPr="000902C4">
              <w:rPr>
                <w:rStyle w:val="af"/>
                <w:noProof/>
              </w:rPr>
              <w:t>目标机硬件环境</w:t>
            </w:r>
            <w:r w:rsidR="0017496E">
              <w:rPr>
                <w:noProof/>
                <w:webHidden/>
              </w:rPr>
              <w:tab/>
            </w:r>
            <w:r w:rsidR="0017496E">
              <w:rPr>
                <w:noProof/>
                <w:webHidden/>
              </w:rPr>
              <w:fldChar w:fldCharType="begin"/>
            </w:r>
            <w:r w:rsidR="0017496E">
              <w:rPr>
                <w:noProof/>
                <w:webHidden/>
              </w:rPr>
              <w:instrText xml:space="preserve"> PAGEREF _Toc168868832 \h </w:instrText>
            </w:r>
            <w:r w:rsidR="0017496E">
              <w:rPr>
                <w:noProof/>
                <w:webHidden/>
              </w:rPr>
            </w:r>
            <w:r w:rsidR="0017496E">
              <w:rPr>
                <w:noProof/>
                <w:webHidden/>
              </w:rPr>
              <w:fldChar w:fldCharType="separate"/>
            </w:r>
            <w:r w:rsidR="0017496E">
              <w:rPr>
                <w:noProof/>
                <w:webHidden/>
              </w:rPr>
              <w:t>33</w:t>
            </w:r>
            <w:r w:rsidR="0017496E">
              <w:rPr>
                <w:noProof/>
                <w:webHidden/>
              </w:rPr>
              <w:fldChar w:fldCharType="end"/>
            </w:r>
          </w:hyperlink>
        </w:p>
        <w:p w14:paraId="3924CD0C" w14:textId="78DA176A"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33" w:history="1">
            <w:r w:rsidR="0017496E" w:rsidRPr="000902C4">
              <w:rPr>
                <w:rStyle w:val="af"/>
                <w:noProof/>
              </w:rPr>
              <w:t>3.9.3</w:t>
            </w:r>
            <w:r w:rsidR="0017496E">
              <w:rPr>
                <w:rFonts w:asciiTheme="minorHAnsi" w:eastAsiaTheme="minorEastAsia" w:hAnsiTheme="minorHAnsi"/>
                <w:noProof/>
                <w:sz w:val="22"/>
                <w:szCs w:val="24"/>
                <w14:ligatures w14:val="standardContextual"/>
              </w:rPr>
              <w:tab/>
            </w:r>
            <w:r w:rsidR="0017496E" w:rsidRPr="000902C4">
              <w:rPr>
                <w:rStyle w:val="af"/>
                <w:noProof/>
              </w:rPr>
              <w:t>宿主机软件环境</w:t>
            </w:r>
            <w:r w:rsidR="0017496E">
              <w:rPr>
                <w:noProof/>
                <w:webHidden/>
              </w:rPr>
              <w:tab/>
            </w:r>
            <w:r w:rsidR="0017496E">
              <w:rPr>
                <w:noProof/>
                <w:webHidden/>
              </w:rPr>
              <w:fldChar w:fldCharType="begin"/>
            </w:r>
            <w:r w:rsidR="0017496E">
              <w:rPr>
                <w:noProof/>
                <w:webHidden/>
              </w:rPr>
              <w:instrText xml:space="preserve"> PAGEREF _Toc168868833 \h </w:instrText>
            </w:r>
            <w:r w:rsidR="0017496E">
              <w:rPr>
                <w:noProof/>
                <w:webHidden/>
              </w:rPr>
            </w:r>
            <w:r w:rsidR="0017496E">
              <w:rPr>
                <w:noProof/>
                <w:webHidden/>
              </w:rPr>
              <w:fldChar w:fldCharType="separate"/>
            </w:r>
            <w:r w:rsidR="0017496E">
              <w:rPr>
                <w:noProof/>
                <w:webHidden/>
              </w:rPr>
              <w:t>34</w:t>
            </w:r>
            <w:r w:rsidR="0017496E">
              <w:rPr>
                <w:noProof/>
                <w:webHidden/>
              </w:rPr>
              <w:fldChar w:fldCharType="end"/>
            </w:r>
          </w:hyperlink>
        </w:p>
        <w:p w14:paraId="53DB087F" w14:textId="0312170F" w:rsidR="0017496E"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68868834" w:history="1">
            <w:r w:rsidR="0017496E" w:rsidRPr="000902C4">
              <w:rPr>
                <w:rStyle w:val="af"/>
                <w:noProof/>
              </w:rPr>
              <w:t>3.9.4</w:t>
            </w:r>
            <w:r w:rsidR="0017496E">
              <w:rPr>
                <w:rFonts w:asciiTheme="minorHAnsi" w:eastAsiaTheme="minorEastAsia" w:hAnsiTheme="minorHAnsi"/>
                <w:noProof/>
                <w:sz w:val="22"/>
                <w:szCs w:val="24"/>
                <w14:ligatures w14:val="standardContextual"/>
              </w:rPr>
              <w:tab/>
            </w:r>
            <w:r w:rsidR="0017496E" w:rsidRPr="000902C4">
              <w:rPr>
                <w:rStyle w:val="af"/>
                <w:noProof/>
              </w:rPr>
              <w:t>目标机软件环境</w:t>
            </w:r>
            <w:r w:rsidR="0017496E">
              <w:rPr>
                <w:noProof/>
                <w:webHidden/>
              </w:rPr>
              <w:tab/>
            </w:r>
            <w:r w:rsidR="0017496E">
              <w:rPr>
                <w:noProof/>
                <w:webHidden/>
              </w:rPr>
              <w:fldChar w:fldCharType="begin"/>
            </w:r>
            <w:r w:rsidR="0017496E">
              <w:rPr>
                <w:noProof/>
                <w:webHidden/>
              </w:rPr>
              <w:instrText xml:space="preserve"> PAGEREF _Toc168868834 \h </w:instrText>
            </w:r>
            <w:r w:rsidR="0017496E">
              <w:rPr>
                <w:noProof/>
                <w:webHidden/>
              </w:rPr>
            </w:r>
            <w:r w:rsidR="0017496E">
              <w:rPr>
                <w:noProof/>
                <w:webHidden/>
              </w:rPr>
              <w:fldChar w:fldCharType="separate"/>
            </w:r>
            <w:r w:rsidR="0017496E">
              <w:rPr>
                <w:noProof/>
                <w:webHidden/>
              </w:rPr>
              <w:t>34</w:t>
            </w:r>
            <w:r w:rsidR="0017496E">
              <w:rPr>
                <w:noProof/>
                <w:webHidden/>
              </w:rPr>
              <w:fldChar w:fldCharType="end"/>
            </w:r>
          </w:hyperlink>
        </w:p>
        <w:p w14:paraId="14E1C063" w14:textId="6F4060F3" w:rsidR="0017496E" w:rsidRDefault="00000000">
          <w:pPr>
            <w:pStyle w:val="TOC2"/>
            <w:tabs>
              <w:tab w:val="left" w:pos="880"/>
              <w:tab w:val="right" w:leader="dot" w:pos="8296"/>
            </w:tabs>
            <w:rPr>
              <w:rFonts w:asciiTheme="minorHAnsi" w:eastAsiaTheme="minorEastAsia" w:hAnsiTheme="minorHAnsi"/>
              <w:noProof/>
              <w:sz w:val="22"/>
              <w:szCs w:val="24"/>
              <w14:ligatures w14:val="standardContextual"/>
            </w:rPr>
          </w:pPr>
          <w:hyperlink w:anchor="_Toc168868835" w:history="1">
            <w:r w:rsidR="0017496E" w:rsidRPr="000902C4">
              <w:rPr>
                <w:rStyle w:val="af"/>
                <w:noProof/>
              </w:rPr>
              <w:t>3.10</w:t>
            </w:r>
            <w:r w:rsidR="0017496E">
              <w:rPr>
                <w:rFonts w:asciiTheme="minorHAnsi" w:eastAsiaTheme="minorEastAsia" w:hAnsiTheme="minorHAnsi"/>
                <w:noProof/>
                <w:sz w:val="22"/>
                <w:szCs w:val="24"/>
                <w14:ligatures w14:val="standardContextual"/>
              </w:rPr>
              <w:tab/>
            </w:r>
            <w:r w:rsidR="0017496E" w:rsidRPr="000902C4">
              <w:rPr>
                <w:rStyle w:val="af"/>
                <w:noProof/>
              </w:rPr>
              <w:t>其他质量特性</w:t>
            </w:r>
            <w:r w:rsidR="0017496E">
              <w:rPr>
                <w:noProof/>
                <w:webHidden/>
              </w:rPr>
              <w:tab/>
            </w:r>
            <w:r w:rsidR="0017496E">
              <w:rPr>
                <w:noProof/>
                <w:webHidden/>
              </w:rPr>
              <w:fldChar w:fldCharType="begin"/>
            </w:r>
            <w:r w:rsidR="0017496E">
              <w:rPr>
                <w:noProof/>
                <w:webHidden/>
              </w:rPr>
              <w:instrText xml:space="preserve"> PAGEREF _Toc168868835 \h </w:instrText>
            </w:r>
            <w:r w:rsidR="0017496E">
              <w:rPr>
                <w:noProof/>
                <w:webHidden/>
              </w:rPr>
            </w:r>
            <w:r w:rsidR="0017496E">
              <w:rPr>
                <w:noProof/>
                <w:webHidden/>
              </w:rPr>
              <w:fldChar w:fldCharType="separate"/>
            </w:r>
            <w:r w:rsidR="0017496E">
              <w:rPr>
                <w:noProof/>
                <w:webHidden/>
              </w:rPr>
              <w:t>34</w:t>
            </w:r>
            <w:r w:rsidR="0017496E">
              <w:rPr>
                <w:noProof/>
                <w:webHidden/>
              </w:rPr>
              <w:fldChar w:fldCharType="end"/>
            </w:r>
          </w:hyperlink>
        </w:p>
        <w:p w14:paraId="339E5E0C" w14:textId="48F8057F" w:rsidR="0017496E" w:rsidRDefault="00000000">
          <w:pPr>
            <w:pStyle w:val="TOC2"/>
            <w:tabs>
              <w:tab w:val="left" w:pos="880"/>
              <w:tab w:val="right" w:leader="dot" w:pos="8296"/>
            </w:tabs>
            <w:rPr>
              <w:rFonts w:asciiTheme="minorHAnsi" w:eastAsiaTheme="minorEastAsia" w:hAnsiTheme="minorHAnsi"/>
              <w:noProof/>
              <w:sz w:val="22"/>
              <w:szCs w:val="24"/>
              <w14:ligatures w14:val="standardContextual"/>
            </w:rPr>
          </w:pPr>
          <w:hyperlink w:anchor="_Toc168868836" w:history="1">
            <w:r w:rsidR="0017496E" w:rsidRPr="000902C4">
              <w:rPr>
                <w:rStyle w:val="af"/>
                <w:noProof/>
              </w:rPr>
              <w:t>3.11</w:t>
            </w:r>
            <w:r w:rsidR="0017496E">
              <w:rPr>
                <w:rFonts w:asciiTheme="minorHAnsi" w:eastAsiaTheme="minorEastAsia" w:hAnsiTheme="minorHAnsi"/>
                <w:noProof/>
                <w:sz w:val="22"/>
                <w:szCs w:val="24"/>
                <w14:ligatures w14:val="standardContextual"/>
              </w:rPr>
              <w:tab/>
            </w:r>
            <w:r w:rsidR="0017496E" w:rsidRPr="000902C4">
              <w:rPr>
                <w:rStyle w:val="af"/>
                <w:noProof/>
              </w:rPr>
              <w:t>计算机资源需求</w:t>
            </w:r>
            <w:r w:rsidR="0017496E">
              <w:rPr>
                <w:noProof/>
                <w:webHidden/>
              </w:rPr>
              <w:tab/>
            </w:r>
            <w:r w:rsidR="0017496E">
              <w:rPr>
                <w:noProof/>
                <w:webHidden/>
              </w:rPr>
              <w:fldChar w:fldCharType="begin"/>
            </w:r>
            <w:r w:rsidR="0017496E">
              <w:rPr>
                <w:noProof/>
                <w:webHidden/>
              </w:rPr>
              <w:instrText xml:space="preserve"> PAGEREF _Toc168868836 \h </w:instrText>
            </w:r>
            <w:r w:rsidR="0017496E">
              <w:rPr>
                <w:noProof/>
                <w:webHidden/>
              </w:rPr>
            </w:r>
            <w:r w:rsidR="0017496E">
              <w:rPr>
                <w:noProof/>
                <w:webHidden/>
              </w:rPr>
              <w:fldChar w:fldCharType="separate"/>
            </w:r>
            <w:r w:rsidR="0017496E">
              <w:rPr>
                <w:noProof/>
                <w:webHidden/>
              </w:rPr>
              <w:t>34</w:t>
            </w:r>
            <w:r w:rsidR="0017496E">
              <w:rPr>
                <w:noProof/>
                <w:webHidden/>
              </w:rPr>
              <w:fldChar w:fldCharType="end"/>
            </w:r>
          </w:hyperlink>
        </w:p>
        <w:p w14:paraId="5D8AC228" w14:textId="0C22AC15" w:rsidR="0017496E" w:rsidRDefault="00000000">
          <w:pPr>
            <w:pStyle w:val="TOC2"/>
            <w:tabs>
              <w:tab w:val="left" w:pos="880"/>
              <w:tab w:val="right" w:leader="dot" w:pos="8296"/>
            </w:tabs>
            <w:rPr>
              <w:rFonts w:asciiTheme="minorHAnsi" w:eastAsiaTheme="minorEastAsia" w:hAnsiTheme="minorHAnsi"/>
              <w:noProof/>
              <w:sz w:val="22"/>
              <w:szCs w:val="24"/>
              <w14:ligatures w14:val="standardContextual"/>
            </w:rPr>
          </w:pPr>
          <w:hyperlink w:anchor="_Toc168868837" w:history="1">
            <w:r w:rsidR="0017496E" w:rsidRPr="000902C4">
              <w:rPr>
                <w:rStyle w:val="af"/>
                <w:noProof/>
              </w:rPr>
              <w:t>3.12</w:t>
            </w:r>
            <w:r w:rsidR="0017496E">
              <w:rPr>
                <w:rFonts w:asciiTheme="minorHAnsi" w:eastAsiaTheme="minorEastAsia" w:hAnsiTheme="minorHAnsi"/>
                <w:noProof/>
                <w:sz w:val="22"/>
                <w:szCs w:val="24"/>
                <w14:ligatures w14:val="standardContextual"/>
              </w:rPr>
              <w:tab/>
            </w:r>
            <w:r w:rsidR="0017496E" w:rsidRPr="000902C4">
              <w:rPr>
                <w:rStyle w:val="af"/>
                <w:noProof/>
              </w:rPr>
              <w:t>设计和实现约束</w:t>
            </w:r>
            <w:r w:rsidR="0017496E">
              <w:rPr>
                <w:noProof/>
                <w:webHidden/>
              </w:rPr>
              <w:tab/>
            </w:r>
            <w:r w:rsidR="0017496E">
              <w:rPr>
                <w:noProof/>
                <w:webHidden/>
              </w:rPr>
              <w:fldChar w:fldCharType="begin"/>
            </w:r>
            <w:r w:rsidR="0017496E">
              <w:rPr>
                <w:noProof/>
                <w:webHidden/>
              </w:rPr>
              <w:instrText xml:space="preserve"> PAGEREF _Toc168868837 \h </w:instrText>
            </w:r>
            <w:r w:rsidR="0017496E">
              <w:rPr>
                <w:noProof/>
                <w:webHidden/>
              </w:rPr>
            </w:r>
            <w:r w:rsidR="0017496E">
              <w:rPr>
                <w:noProof/>
                <w:webHidden/>
              </w:rPr>
              <w:fldChar w:fldCharType="separate"/>
            </w:r>
            <w:r w:rsidR="0017496E">
              <w:rPr>
                <w:noProof/>
                <w:webHidden/>
              </w:rPr>
              <w:t>34</w:t>
            </w:r>
            <w:r w:rsidR="0017496E">
              <w:rPr>
                <w:noProof/>
                <w:webHidden/>
              </w:rPr>
              <w:fldChar w:fldCharType="end"/>
            </w:r>
          </w:hyperlink>
        </w:p>
        <w:p w14:paraId="2F476388" w14:textId="6D49C390" w:rsidR="0017496E" w:rsidRDefault="00000000">
          <w:pPr>
            <w:pStyle w:val="TOC2"/>
            <w:tabs>
              <w:tab w:val="left" w:pos="880"/>
              <w:tab w:val="right" w:leader="dot" w:pos="8296"/>
            </w:tabs>
            <w:rPr>
              <w:rFonts w:asciiTheme="minorHAnsi" w:eastAsiaTheme="minorEastAsia" w:hAnsiTheme="minorHAnsi"/>
              <w:noProof/>
              <w:sz w:val="22"/>
              <w:szCs w:val="24"/>
              <w14:ligatures w14:val="standardContextual"/>
            </w:rPr>
          </w:pPr>
          <w:hyperlink w:anchor="_Toc168868838" w:history="1">
            <w:r w:rsidR="0017496E" w:rsidRPr="000902C4">
              <w:rPr>
                <w:rStyle w:val="af"/>
                <w:noProof/>
              </w:rPr>
              <w:t>3.13</w:t>
            </w:r>
            <w:r w:rsidR="0017496E">
              <w:rPr>
                <w:rFonts w:asciiTheme="minorHAnsi" w:eastAsiaTheme="minorEastAsia" w:hAnsiTheme="minorHAnsi"/>
                <w:noProof/>
                <w:sz w:val="22"/>
                <w:szCs w:val="24"/>
                <w14:ligatures w14:val="standardContextual"/>
              </w:rPr>
              <w:tab/>
            </w:r>
            <w:r w:rsidR="0017496E" w:rsidRPr="000902C4">
              <w:rPr>
                <w:rStyle w:val="af"/>
                <w:noProof/>
              </w:rPr>
              <w:t>人员需求</w:t>
            </w:r>
            <w:r w:rsidR="0017496E">
              <w:rPr>
                <w:noProof/>
                <w:webHidden/>
              </w:rPr>
              <w:tab/>
            </w:r>
            <w:r w:rsidR="0017496E">
              <w:rPr>
                <w:noProof/>
                <w:webHidden/>
              </w:rPr>
              <w:fldChar w:fldCharType="begin"/>
            </w:r>
            <w:r w:rsidR="0017496E">
              <w:rPr>
                <w:noProof/>
                <w:webHidden/>
              </w:rPr>
              <w:instrText xml:space="preserve"> PAGEREF _Toc168868838 \h </w:instrText>
            </w:r>
            <w:r w:rsidR="0017496E">
              <w:rPr>
                <w:noProof/>
                <w:webHidden/>
              </w:rPr>
            </w:r>
            <w:r w:rsidR="0017496E">
              <w:rPr>
                <w:noProof/>
                <w:webHidden/>
              </w:rPr>
              <w:fldChar w:fldCharType="separate"/>
            </w:r>
            <w:r w:rsidR="0017496E">
              <w:rPr>
                <w:noProof/>
                <w:webHidden/>
              </w:rPr>
              <w:t>35</w:t>
            </w:r>
            <w:r w:rsidR="0017496E">
              <w:rPr>
                <w:noProof/>
                <w:webHidden/>
              </w:rPr>
              <w:fldChar w:fldCharType="end"/>
            </w:r>
          </w:hyperlink>
        </w:p>
        <w:p w14:paraId="60C21A91" w14:textId="6548E9BE" w:rsidR="0017496E" w:rsidRDefault="00000000">
          <w:pPr>
            <w:pStyle w:val="TOC2"/>
            <w:tabs>
              <w:tab w:val="left" w:pos="880"/>
              <w:tab w:val="right" w:leader="dot" w:pos="8296"/>
            </w:tabs>
            <w:rPr>
              <w:rFonts w:asciiTheme="minorHAnsi" w:eastAsiaTheme="minorEastAsia" w:hAnsiTheme="minorHAnsi"/>
              <w:noProof/>
              <w:sz w:val="22"/>
              <w:szCs w:val="24"/>
              <w14:ligatures w14:val="standardContextual"/>
            </w:rPr>
          </w:pPr>
          <w:hyperlink w:anchor="_Toc168868839" w:history="1">
            <w:r w:rsidR="0017496E" w:rsidRPr="000902C4">
              <w:rPr>
                <w:rStyle w:val="af"/>
                <w:noProof/>
              </w:rPr>
              <w:t>3.14</w:t>
            </w:r>
            <w:r w:rsidR="0017496E">
              <w:rPr>
                <w:rFonts w:asciiTheme="minorHAnsi" w:eastAsiaTheme="minorEastAsia" w:hAnsiTheme="minorHAnsi"/>
                <w:noProof/>
                <w:sz w:val="22"/>
                <w:szCs w:val="24"/>
                <w14:ligatures w14:val="standardContextual"/>
              </w:rPr>
              <w:tab/>
            </w:r>
            <w:r w:rsidR="0017496E" w:rsidRPr="000902C4">
              <w:rPr>
                <w:rStyle w:val="af"/>
                <w:noProof/>
              </w:rPr>
              <w:t>培训需求</w:t>
            </w:r>
            <w:r w:rsidR="0017496E">
              <w:rPr>
                <w:noProof/>
                <w:webHidden/>
              </w:rPr>
              <w:tab/>
            </w:r>
            <w:r w:rsidR="0017496E">
              <w:rPr>
                <w:noProof/>
                <w:webHidden/>
              </w:rPr>
              <w:fldChar w:fldCharType="begin"/>
            </w:r>
            <w:r w:rsidR="0017496E">
              <w:rPr>
                <w:noProof/>
                <w:webHidden/>
              </w:rPr>
              <w:instrText xml:space="preserve"> PAGEREF _Toc168868839 \h </w:instrText>
            </w:r>
            <w:r w:rsidR="0017496E">
              <w:rPr>
                <w:noProof/>
                <w:webHidden/>
              </w:rPr>
            </w:r>
            <w:r w:rsidR="0017496E">
              <w:rPr>
                <w:noProof/>
                <w:webHidden/>
              </w:rPr>
              <w:fldChar w:fldCharType="separate"/>
            </w:r>
            <w:r w:rsidR="0017496E">
              <w:rPr>
                <w:noProof/>
                <w:webHidden/>
              </w:rPr>
              <w:t>35</w:t>
            </w:r>
            <w:r w:rsidR="0017496E">
              <w:rPr>
                <w:noProof/>
                <w:webHidden/>
              </w:rPr>
              <w:fldChar w:fldCharType="end"/>
            </w:r>
          </w:hyperlink>
        </w:p>
        <w:p w14:paraId="1182156E" w14:textId="5E0E753F" w:rsidR="0017496E" w:rsidRDefault="00000000">
          <w:pPr>
            <w:pStyle w:val="TOC2"/>
            <w:tabs>
              <w:tab w:val="left" w:pos="880"/>
              <w:tab w:val="right" w:leader="dot" w:pos="8296"/>
            </w:tabs>
            <w:rPr>
              <w:rFonts w:asciiTheme="minorHAnsi" w:eastAsiaTheme="minorEastAsia" w:hAnsiTheme="minorHAnsi"/>
              <w:noProof/>
              <w:sz w:val="22"/>
              <w:szCs w:val="24"/>
              <w14:ligatures w14:val="standardContextual"/>
            </w:rPr>
          </w:pPr>
          <w:hyperlink w:anchor="_Toc168868840" w:history="1">
            <w:r w:rsidR="0017496E" w:rsidRPr="000902C4">
              <w:rPr>
                <w:rStyle w:val="af"/>
                <w:noProof/>
              </w:rPr>
              <w:t>3.15</w:t>
            </w:r>
            <w:r w:rsidR="0017496E">
              <w:rPr>
                <w:rFonts w:asciiTheme="minorHAnsi" w:eastAsiaTheme="minorEastAsia" w:hAnsiTheme="minorHAnsi"/>
                <w:noProof/>
                <w:sz w:val="22"/>
                <w:szCs w:val="24"/>
                <w14:ligatures w14:val="standardContextual"/>
              </w:rPr>
              <w:tab/>
            </w:r>
            <w:r w:rsidR="0017496E" w:rsidRPr="000902C4">
              <w:rPr>
                <w:rStyle w:val="af"/>
                <w:noProof/>
              </w:rPr>
              <w:t>软件保障需求</w:t>
            </w:r>
            <w:r w:rsidR="0017496E">
              <w:rPr>
                <w:noProof/>
                <w:webHidden/>
              </w:rPr>
              <w:tab/>
            </w:r>
            <w:r w:rsidR="0017496E">
              <w:rPr>
                <w:noProof/>
                <w:webHidden/>
              </w:rPr>
              <w:fldChar w:fldCharType="begin"/>
            </w:r>
            <w:r w:rsidR="0017496E">
              <w:rPr>
                <w:noProof/>
                <w:webHidden/>
              </w:rPr>
              <w:instrText xml:space="preserve"> PAGEREF _Toc168868840 \h </w:instrText>
            </w:r>
            <w:r w:rsidR="0017496E">
              <w:rPr>
                <w:noProof/>
                <w:webHidden/>
              </w:rPr>
            </w:r>
            <w:r w:rsidR="0017496E">
              <w:rPr>
                <w:noProof/>
                <w:webHidden/>
              </w:rPr>
              <w:fldChar w:fldCharType="separate"/>
            </w:r>
            <w:r w:rsidR="0017496E">
              <w:rPr>
                <w:noProof/>
                <w:webHidden/>
              </w:rPr>
              <w:t>35</w:t>
            </w:r>
            <w:r w:rsidR="0017496E">
              <w:rPr>
                <w:noProof/>
                <w:webHidden/>
              </w:rPr>
              <w:fldChar w:fldCharType="end"/>
            </w:r>
          </w:hyperlink>
        </w:p>
        <w:p w14:paraId="467CCDE4" w14:textId="04FCD52A" w:rsidR="0017496E" w:rsidRDefault="00000000">
          <w:pPr>
            <w:pStyle w:val="TOC2"/>
            <w:tabs>
              <w:tab w:val="left" w:pos="880"/>
              <w:tab w:val="right" w:leader="dot" w:pos="8296"/>
            </w:tabs>
            <w:rPr>
              <w:rFonts w:asciiTheme="minorHAnsi" w:eastAsiaTheme="minorEastAsia" w:hAnsiTheme="minorHAnsi"/>
              <w:noProof/>
              <w:sz w:val="22"/>
              <w:szCs w:val="24"/>
              <w14:ligatures w14:val="standardContextual"/>
            </w:rPr>
          </w:pPr>
          <w:hyperlink w:anchor="_Toc168868841" w:history="1">
            <w:r w:rsidR="0017496E" w:rsidRPr="000902C4">
              <w:rPr>
                <w:rStyle w:val="af"/>
                <w:noProof/>
              </w:rPr>
              <w:t>3.16</w:t>
            </w:r>
            <w:r w:rsidR="0017496E">
              <w:rPr>
                <w:rFonts w:asciiTheme="minorHAnsi" w:eastAsiaTheme="minorEastAsia" w:hAnsiTheme="minorHAnsi"/>
                <w:noProof/>
                <w:sz w:val="22"/>
                <w:szCs w:val="24"/>
                <w14:ligatures w14:val="standardContextual"/>
              </w:rPr>
              <w:tab/>
            </w:r>
            <w:r w:rsidR="0017496E" w:rsidRPr="000902C4">
              <w:rPr>
                <w:rStyle w:val="af"/>
                <w:noProof/>
              </w:rPr>
              <w:t>验收、交付和包装需求</w:t>
            </w:r>
            <w:r w:rsidR="0017496E">
              <w:rPr>
                <w:noProof/>
                <w:webHidden/>
              </w:rPr>
              <w:tab/>
            </w:r>
            <w:r w:rsidR="0017496E">
              <w:rPr>
                <w:noProof/>
                <w:webHidden/>
              </w:rPr>
              <w:fldChar w:fldCharType="begin"/>
            </w:r>
            <w:r w:rsidR="0017496E">
              <w:rPr>
                <w:noProof/>
                <w:webHidden/>
              </w:rPr>
              <w:instrText xml:space="preserve"> PAGEREF _Toc168868841 \h </w:instrText>
            </w:r>
            <w:r w:rsidR="0017496E">
              <w:rPr>
                <w:noProof/>
                <w:webHidden/>
              </w:rPr>
            </w:r>
            <w:r w:rsidR="0017496E">
              <w:rPr>
                <w:noProof/>
                <w:webHidden/>
              </w:rPr>
              <w:fldChar w:fldCharType="separate"/>
            </w:r>
            <w:r w:rsidR="0017496E">
              <w:rPr>
                <w:noProof/>
                <w:webHidden/>
              </w:rPr>
              <w:t>36</w:t>
            </w:r>
            <w:r w:rsidR="0017496E">
              <w:rPr>
                <w:noProof/>
                <w:webHidden/>
              </w:rPr>
              <w:fldChar w:fldCharType="end"/>
            </w:r>
          </w:hyperlink>
        </w:p>
        <w:p w14:paraId="3CF36EC2" w14:textId="5B7BE431" w:rsidR="0017496E" w:rsidRDefault="00000000">
          <w:pPr>
            <w:pStyle w:val="TOC2"/>
            <w:tabs>
              <w:tab w:val="left" w:pos="880"/>
              <w:tab w:val="right" w:leader="dot" w:pos="8296"/>
            </w:tabs>
            <w:rPr>
              <w:rFonts w:asciiTheme="minorHAnsi" w:eastAsiaTheme="minorEastAsia" w:hAnsiTheme="minorHAnsi"/>
              <w:noProof/>
              <w:sz w:val="22"/>
              <w:szCs w:val="24"/>
              <w14:ligatures w14:val="standardContextual"/>
            </w:rPr>
          </w:pPr>
          <w:hyperlink w:anchor="_Toc168868842" w:history="1">
            <w:r w:rsidR="0017496E" w:rsidRPr="000902C4">
              <w:rPr>
                <w:rStyle w:val="af"/>
                <w:noProof/>
              </w:rPr>
              <w:t>3.17</w:t>
            </w:r>
            <w:r w:rsidR="0017496E">
              <w:rPr>
                <w:rFonts w:asciiTheme="minorHAnsi" w:eastAsiaTheme="minorEastAsia" w:hAnsiTheme="minorHAnsi"/>
                <w:noProof/>
                <w:sz w:val="22"/>
                <w:szCs w:val="24"/>
                <w14:ligatures w14:val="standardContextual"/>
              </w:rPr>
              <w:tab/>
            </w:r>
            <w:r w:rsidR="0017496E" w:rsidRPr="000902C4">
              <w:rPr>
                <w:rStyle w:val="af"/>
                <w:noProof/>
              </w:rPr>
              <w:t>其它需求</w:t>
            </w:r>
            <w:r w:rsidR="0017496E">
              <w:rPr>
                <w:noProof/>
                <w:webHidden/>
              </w:rPr>
              <w:tab/>
            </w:r>
            <w:r w:rsidR="0017496E">
              <w:rPr>
                <w:noProof/>
                <w:webHidden/>
              </w:rPr>
              <w:fldChar w:fldCharType="begin"/>
            </w:r>
            <w:r w:rsidR="0017496E">
              <w:rPr>
                <w:noProof/>
                <w:webHidden/>
              </w:rPr>
              <w:instrText xml:space="preserve"> PAGEREF _Toc168868842 \h </w:instrText>
            </w:r>
            <w:r w:rsidR="0017496E">
              <w:rPr>
                <w:noProof/>
                <w:webHidden/>
              </w:rPr>
            </w:r>
            <w:r w:rsidR="0017496E">
              <w:rPr>
                <w:noProof/>
                <w:webHidden/>
              </w:rPr>
              <w:fldChar w:fldCharType="separate"/>
            </w:r>
            <w:r w:rsidR="0017496E">
              <w:rPr>
                <w:noProof/>
                <w:webHidden/>
              </w:rPr>
              <w:t>36</w:t>
            </w:r>
            <w:r w:rsidR="0017496E">
              <w:rPr>
                <w:noProof/>
                <w:webHidden/>
              </w:rPr>
              <w:fldChar w:fldCharType="end"/>
            </w:r>
          </w:hyperlink>
        </w:p>
        <w:p w14:paraId="61ECD487" w14:textId="4C28DC9F" w:rsidR="0017496E" w:rsidRDefault="00000000">
          <w:pPr>
            <w:pStyle w:val="TOC2"/>
            <w:tabs>
              <w:tab w:val="left" w:pos="880"/>
              <w:tab w:val="right" w:leader="dot" w:pos="8296"/>
            </w:tabs>
            <w:rPr>
              <w:rFonts w:asciiTheme="minorHAnsi" w:eastAsiaTheme="minorEastAsia" w:hAnsiTheme="minorHAnsi"/>
              <w:noProof/>
              <w:sz w:val="22"/>
              <w:szCs w:val="24"/>
              <w14:ligatures w14:val="standardContextual"/>
            </w:rPr>
          </w:pPr>
          <w:hyperlink w:anchor="_Toc168868843" w:history="1">
            <w:r w:rsidR="0017496E" w:rsidRPr="000902C4">
              <w:rPr>
                <w:rStyle w:val="af"/>
                <w:noProof/>
              </w:rPr>
              <w:t>3.18</w:t>
            </w:r>
            <w:r w:rsidR="0017496E">
              <w:rPr>
                <w:rFonts w:asciiTheme="minorHAnsi" w:eastAsiaTheme="minorEastAsia" w:hAnsiTheme="minorHAnsi"/>
                <w:noProof/>
                <w:sz w:val="22"/>
                <w:szCs w:val="24"/>
                <w14:ligatures w14:val="standardContextual"/>
              </w:rPr>
              <w:tab/>
            </w:r>
            <w:r w:rsidR="0017496E" w:rsidRPr="000902C4">
              <w:rPr>
                <w:rStyle w:val="af"/>
                <w:noProof/>
              </w:rPr>
              <w:t>需求的优先顺序和关键性</w:t>
            </w:r>
            <w:r w:rsidR="0017496E">
              <w:rPr>
                <w:noProof/>
                <w:webHidden/>
              </w:rPr>
              <w:tab/>
            </w:r>
            <w:r w:rsidR="0017496E">
              <w:rPr>
                <w:noProof/>
                <w:webHidden/>
              </w:rPr>
              <w:fldChar w:fldCharType="begin"/>
            </w:r>
            <w:r w:rsidR="0017496E">
              <w:rPr>
                <w:noProof/>
                <w:webHidden/>
              </w:rPr>
              <w:instrText xml:space="preserve"> PAGEREF _Toc168868843 \h </w:instrText>
            </w:r>
            <w:r w:rsidR="0017496E">
              <w:rPr>
                <w:noProof/>
                <w:webHidden/>
              </w:rPr>
            </w:r>
            <w:r w:rsidR="0017496E">
              <w:rPr>
                <w:noProof/>
                <w:webHidden/>
              </w:rPr>
              <w:fldChar w:fldCharType="separate"/>
            </w:r>
            <w:r w:rsidR="0017496E">
              <w:rPr>
                <w:noProof/>
                <w:webHidden/>
              </w:rPr>
              <w:t>36</w:t>
            </w:r>
            <w:r w:rsidR="0017496E">
              <w:rPr>
                <w:noProof/>
                <w:webHidden/>
              </w:rPr>
              <w:fldChar w:fldCharType="end"/>
            </w:r>
          </w:hyperlink>
        </w:p>
        <w:p w14:paraId="55A226E5" w14:textId="0C2A89AB" w:rsidR="0017496E" w:rsidRDefault="00000000">
          <w:pPr>
            <w:pStyle w:val="TOC1"/>
            <w:rPr>
              <w:rFonts w:asciiTheme="minorHAnsi" w:eastAsiaTheme="minorEastAsia" w:hAnsiTheme="minorHAnsi"/>
              <w:noProof/>
              <w:sz w:val="22"/>
              <w:szCs w:val="24"/>
              <w14:ligatures w14:val="standardContextual"/>
            </w:rPr>
          </w:pPr>
          <w:hyperlink w:anchor="_Toc168868844" w:history="1">
            <w:r w:rsidR="0017496E" w:rsidRPr="000902C4">
              <w:rPr>
                <w:rStyle w:val="af"/>
                <w:noProof/>
              </w:rPr>
              <w:t>4</w:t>
            </w:r>
            <w:r w:rsidR="0017496E">
              <w:rPr>
                <w:rFonts w:asciiTheme="minorHAnsi" w:eastAsiaTheme="minorEastAsia" w:hAnsiTheme="minorHAnsi"/>
                <w:noProof/>
                <w:sz w:val="22"/>
                <w:szCs w:val="24"/>
                <w14:ligatures w14:val="standardContextual"/>
              </w:rPr>
              <w:tab/>
            </w:r>
            <w:r w:rsidR="0017496E" w:rsidRPr="000902C4">
              <w:rPr>
                <w:rStyle w:val="af"/>
                <w:noProof/>
              </w:rPr>
              <w:t>合格性规定</w:t>
            </w:r>
            <w:r w:rsidR="0017496E">
              <w:rPr>
                <w:noProof/>
                <w:webHidden/>
              </w:rPr>
              <w:tab/>
            </w:r>
            <w:r w:rsidR="0017496E">
              <w:rPr>
                <w:noProof/>
                <w:webHidden/>
              </w:rPr>
              <w:fldChar w:fldCharType="begin"/>
            </w:r>
            <w:r w:rsidR="0017496E">
              <w:rPr>
                <w:noProof/>
                <w:webHidden/>
              </w:rPr>
              <w:instrText xml:space="preserve"> PAGEREF _Toc168868844 \h </w:instrText>
            </w:r>
            <w:r w:rsidR="0017496E">
              <w:rPr>
                <w:noProof/>
                <w:webHidden/>
              </w:rPr>
            </w:r>
            <w:r w:rsidR="0017496E">
              <w:rPr>
                <w:noProof/>
                <w:webHidden/>
              </w:rPr>
              <w:fldChar w:fldCharType="separate"/>
            </w:r>
            <w:r w:rsidR="0017496E">
              <w:rPr>
                <w:noProof/>
                <w:webHidden/>
              </w:rPr>
              <w:t>36</w:t>
            </w:r>
            <w:r w:rsidR="0017496E">
              <w:rPr>
                <w:noProof/>
                <w:webHidden/>
              </w:rPr>
              <w:fldChar w:fldCharType="end"/>
            </w:r>
          </w:hyperlink>
        </w:p>
        <w:p w14:paraId="48BAEF97" w14:textId="32052953" w:rsidR="0017496E" w:rsidRDefault="00000000">
          <w:pPr>
            <w:pStyle w:val="TOC1"/>
            <w:rPr>
              <w:rFonts w:asciiTheme="minorHAnsi" w:eastAsiaTheme="minorEastAsia" w:hAnsiTheme="minorHAnsi"/>
              <w:noProof/>
              <w:sz w:val="22"/>
              <w:szCs w:val="24"/>
              <w14:ligatures w14:val="standardContextual"/>
            </w:rPr>
          </w:pPr>
          <w:hyperlink w:anchor="_Toc168868845" w:history="1">
            <w:r w:rsidR="0017496E" w:rsidRPr="000902C4">
              <w:rPr>
                <w:rStyle w:val="af"/>
                <w:noProof/>
              </w:rPr>
              <w:t>5</w:t>
            </w:r>
            <w:r w:rsidR="0017496E">
              <w:rPr>
                <w:rFonts w:asciiTheme="minorHAnsi" w:eastAsiaTheme="minorEastAsia" w:hAnsiTheme="minorHAnsi"/>
                <w:noProof/>
                <w:sz w:val="22"/>
                <w:szCs w:val="24"/>
                <w14:ligatures w14:val="standardContextual"/>
              </w:rPr>
              <w:tab/>
            </w:r>
            <w:r w:rsidR="0017496E" w:rsidRPr="000902C4">
              <w:rPr>
                <w:rStyle w:val="af"/>
                <w:noProof/>
              </w:rPr>
              <w:t>需求的可追踪性</w:t>
            </w:r>
            <w:r w:rsidR="0017496E">
              <w:rPr>
                <w:noProof/>
                <w:webHidden/>
              </w:rPr>
              <w:tab/>
            </w:r>
            <w:r w:rsidR="0017496E">
              <w:rPr>
                <w:noProof/>
                <w:webHidden/>
              </w:rPr>
              <w:fldChar w:fldCharType="begin"/>
            </w:r>
            <w:r w:rsidR="0017496E">
              <w:rPr>
                <w:noProof/>
                <w:webHidden/>
              </w:rPr>
              <w:instrText xml:space="preserve"> PAGEREF _Toc168868845 \h </w:instrText>
            </w:r>
            <w:r w:rsidR="0017496E">
              <w:rPr>
                <w:noProof/>
                <w:webHidden/>
              </w:rPr>
            </w:r>
            <w:r w:rsidR="0017496E">
              <w:rPr>
                <w:noProof/>
                <w:webHidden/>
              </w:rPr>
              <w:fldChar w:fldCharType="separate"/>
            </w:r>
            <w:r w:rsidR="0017496E">
              <w:rPr>
                <w:noProof/>
                <w:webHidden/>
              </w:rPr>
              <w:t>36</w:t>
            </w:r>
            <w:r w:rsidR="0017496E">
              <w:rPr>
                <w:noProof/>
                <w:webHidden/>
              </w:rPr>
              <w:fldChar w:fldCharType="end"/>
            </w:r>
          </w:hyperlink>
        </w:p>
        <w:p w14:paraId="468649E0" w14:textId="16CC1FE5" w:rsidR="0017496E" w:rsidRDefault="00000000">
          <w:pPr>
            <w:pStyle w:val="TOC1"/>
            <w:rPr>
              <w:rFonts w:asciiTheme="minorHAnsi" w:eastAsiaTheme="minorEastAsia" w:hAnsiTheme="minorHAnsi"/>
              <w:noProof/>
              <w:sz w:val="22"/>
              <w:szCs w:val="24"/>
              <w14:ligatures w14:val="standardContextual"/>
            </w:rPr>
          </w:pPr>
          <w:hyperlink w:anchor="_Toc168868846" w:history="1">
            <w:r w:rsidR="0017496E" w:rsidRPr="000902C4">
              <w:rPr>
                <w:rStyle w:val="af"/>
                <w:noProof/>
              </w:rPr>
              <w:t>6</w:t>
            </w:r>
            <w:r w:rsidR="0017496E">
              <w:rPr>
                <w:rFonts w:asciiTheme="minorHAnsi" w:eastAsiaTheme="minorEastAsia" w:hAnsiTheme="minorHAnsi"/>
                <w:noProof/>
                <w:sz w:val="22"/>
                <w:szCs w:val="24"/>
                <w14:ligatures w14:val="standardContextual"/>
              </w:rPr>
              <w:tab/>
            </w:r>
            <w:r w:rsidR="0017496E" w:rsidRPr="000902C4">
              <w:rPr>
                <w:rStyle w:val="af"/>
                <w:noProof/>
              </w:rPr>
              <w:t>注释</w:t>
            </w:r>
            <w:r w:rsidR="0017496E">
              <w:rPr>
                <w:noProof/>
                <w:webHidden/>
              </w:rPr>
              <w:tab/>
            </w:r>
            <w:r w:rsidR="0017496E">
              <w:rPr>
                <w:noProof/>
                <w:webHidden/>
              </w:rPr>
              <w:fldChar w:fldCharType="begin"/>
            </w:r>
            <w:r w:rsidR="0017496E">
              <w:rPr>
                <w:noProof/>
                <w:webHidden/>
              </w:rPr>
              <w:instrText xml:space="preserve"> PAGEREF _Toc168868846 \h </w:instrText>
            </w:r>
            <w:r w:rsidR="0017496E">
              <w:rPr>
                <w:noProof/>
                <w:webHidden/>
              </w:rPr>
            </w:r>
            <w:r w:rsidR="0017496E">
              <w:rPr>
                <w:noProof/>
                <w:webHidden/>
              </w:rPr>
              <w:fldChar w:fldCharType="separate"/>
            </w:r>
            <w:r w:rsidR="0017496E">
              <w:rPr>
                <w:noProof/>
                <w:webHidden/>
              </w:rPr>
              <w:t>38</w:t>
            </w:r>
            <w:r w:rsidR="0017496E">
              <w:rPr>
                <w:noProof/>
                <w:webHidden/>
              </w:rPr>
              <w:fldChar w:fldCharType="end"/>
            </w:r>
          </w:hyperlink>
        </w:p>
        <w:p w14:paraId="53C00E69" w14:textId="28CCDDEF" w:rsidR="00064F9D" w:rsidRDefault="007D09A1" w:rsidP="00012C8B">
          <w:pPr>
            <w:widowControl/>
            <w:spacing w:after="156"/>
            <w:ind w:firstLineChars="0" w:firstLine="0"/>
            <w:jc w:val="left"/>
          </w:pPr>
          <w:r>
            <w:fldChar w:fldCharType="end"/>
          </w:r>
        </w:p>
        <w:p w14:paraId="09F5C7A3" w14:textId="77777777" w:rsidR="00064F9D" w:rsidRDefault="00064F9D">
          <w:pPr>
            <w:widowControl/>
            <w:spacing w:after="156"/>
            <w:ind w:firstLine="480"/>
            <w:jc w:val="left"/>
          </w:pPr>
        </w:p>
        <w:p w14:paraId="34F86480" w14:textId="77777777" w:rsidR="00012C8B" w:rsidRDefault="00012C8B">
          <w:pPr>
            <w:widowControl/>
            <w:spacing w:after="156"/>
            <w:ind w:firstLine="480"/>
            <w:jc w:val="left"/>
            <w:sectPr w:rsidR="00012C8B" w:rsidSect="0084679C">
              <w:pgSz w:w="11906" w:h="16838"/>
              <w:pgMar w:top="1440" w:right="1800" w:bottom="1440" w:left="1800" w:header="851" w:footer="992" w:gutter="0"/>
              <w:cols w:space="425"/>
              <w:docGrid w:type="lines" w:linePitch="312"/>
            </w:sectPr>
          </w:pPr>
        </w:p>
        <w:p w14:paraId="38344364" w14:textId="1068C010" w:rsidR="00064F9D" w:rsidRDefault="001C2F98" w:rsidP="00064F9D">
          <w:pPr>
            <w:pStyle w:val="ab"/>
            <w:spacing w:before="312" w:after="468"/>
          </w:pPr>
          <w:bookmarkStart w:id="0" w:name="_Hlk172894387"/>
          <w:r>
            <w:rPr>
              <w:rFonts w:hint="eastAsia"/>
            </w:rPr>
            <w:lastRenderedPageBreak/>
            <w:t>J/CYL-37</w:t>
          </w:r>
          <w:r>
            <w:rPr>
              <w:rFonts w:hint="eastAsia"/>
            </w:rPr>
            <w:t>液冷动力组件</w:t>
          </w:r>
          <w:r w:rsidR="00064F9D">
            <w:t>控制器软件</w:t>
          </w:r>
          <w:r w:rsidR="00064F9D">
            <w:rPr>
              <w:rFonts w:hint="eastAsia"/>
            </w:rPr>
            <w:t>需求</w:t>
          </w:r>
          <w:r w:rsidR="00064F9D">
            <w:t>规格说明</w:t>
          </w:r>
          <w:bookmarkEnd w:id="0"/>
        </w:p>
        <w:p w14:paraId="480A1258" w14:textId="77777777" w:rsidR="0066395C" w:rsidRDefault="00064F9D" w:rsidP="0066395C">
          <w:pPr>
            <w:pStyle w:val="1"/>
            <w:spacing w:before="156" w:after="156"/>
          </w:pPr>
          <w:bookmarkStart w:id="1" w:name="_Toc168868797"/>
          <w:r>
            <w:rPr>
              <w:rFonts w:hint="eastAsia"/>
            </w:rPr>
            <w:t>范围</w:t>
          </w:r>
          <w:bookmarkEnd w:id="1"/>
        </w:p>
        <w:p w14:paraId="456E8A97" w14:textId="77777777" w:rsidR="0066395C" w:rsidRDefault="0066395C" w:rsidP="0066395C">
          <w:pPr>
            <w:pStyle w:val="2"/>
            <w:spacing w:before="156" w:after="156"/>
          </w:pPr>
          <w:bookmarkStart w:id="2" w:name="_Toc168868798"/>
          <w:r>
            <w:rPr>
              <w:rFonts w:hint="eastAsia"/>
            </w:rPr>
            <w:t>标识</w:t>
          </w:r>
          <w:bookmarkEnd w:id="2"/>
        </w:p>
        <w:p w14:paraId="3CC7ADC7" w14:textId="261D73FD" w:rsidR="0066395C" w:rsidRPr="0066395C" w:rsidRDefault="001C2F98" w:rsidP="0066395C">
          <w:pPr>
            <w:ind w:firstLine="480"/>
          </w:pPr>
          <w:r>
            <w:t>J/CYL-37</w:t>
          </w:r>
          <w:r>
            <w:t>液冷动力组件</w:t>
          </w:r>
          <w:r w:rsidR="0066395C" w:rsidRPr="0066395C">
            <w:rPr>
              <w:rFonts w:hint="eastAsia"/>
            </w:rPr>
            <w:t>控制器软件是针对</w:t>
          </w:r>
          <w:r w:rsidR="0066395C">
            <w:rPr>
              <w:rFonts w:hint="eastAsia"/>
            </w:rPr>
            <w:t>液冷泵</w:t>
          </w:r>
          <w:r w:rsidR="0066395C">
            <w:t>动力组件电机泵组件</w:t>
          </w:r>
          <w:r w:rsidR="0066395C" w:rsidRPr="0066395C">
            <w:rPr>
              <w:rFonts w:hint="eastAsia"/>
            </w:rPr>
            <w:t>功能开发的软件，对文档标识号、文档标题、术语和缩略语等定义如下：</w:t>
          </w:r>
        </w:p>
        <w:p w14:paraId="53628CD9" w14:textId="77777777" w:rsidR="0066395C" w:rsidRPr="0066395C" w:rsidRDefault="0066395C" w:rsidP="0066395C">
          <w:pPr>
            <w:pStyle w:val="ad"/>
            <w:numPr>
              <w:ilvl w:val="0"/>
              <w:numId w:val="3"/>
            </w:numPr>
            <w:ind w:firstLineChars="0"/>
          </w:pPr>
          <w:r w:rsidRPr="0066395C">
            <w:rPr>
              <w:rFonts w:hint="eastAsia"/>
            </w:rPr>
            <w:t>文档标识号：</w:t>
          </w:r>
          <w:r w:rsidRPr="0066395C">
            <w:rPr>
              <w:rFonts w:hint="eastAsia"/>
            </w:rPr>
            <w:t>Q/KZQ-</w:t>
          </w:r>
          <w:r>
            <w:t>548</w:t>
          </w:r>
          <w:r>
            <w:rPr>
              <w:rFonts w:hint="eastAsia"/>
            </w:rPr>
            <w:t>_</w:t>
          </w:r>
          <w:r w:rsidRPr="0066395C">
            <w:rPr>
              <w:rFonts w:hint="eastAsia"/>
            </w:rPr>
            <w:t>XQ_XQ-V</w:t>
          </w:r>
          <w:r>
            <w:t>2.01.A;</w:t>
          </w:r>
        </w:p>
        <w:p w14:paraId="06C24DB5" w14:textId="780C790C" w:rsidR="0066395C" w:rsidRPr="0066395C" w:rsidRDefault="0066395C" w:rsidP="0066395C">
          <w:pPr>
            <w:pStyle w:val="ad"/>
            <w:numPr>
              <w:ilvl w:val="0"/>
              <w:numId w:val="3"/>
            </w:numPr>
            <w:ind w:firstLineChars="0"/>
          </w:pPr>
          <w:r w:rsidRPr="0066395C">
            <w:rPr>
              <w:rFonts w:hint="eastAsia"/>
            </w:rPr>
            <w:t>文档标题：</w:t>
          </w:r>
          <w:r w:rsidR="001C2F98">
            <w:rPr>
              <w:rFonts w:hint="eastAsia"/>
            </w:rPr>
            <w:t>J/CYL-37</w:t>
          </w:r>
          <w:r w:rsidR="001C2F98">
            <w:rPr>
              <w:rFonts w:hint="eastAsia"/>
            </w:rPr>
            <w:t>液冷动力组件</w:t>
          </w:r>
          <w:r w:rsidRPr="0066395C">
            <w:rPr>
              <w:rFonts w:hint="eastAsia"/>
            </w:rPr>
            <w:t>控制器软件需求规格说明</w:t>
          </w:r>
          <w:r>
            <w:rPr>
              <w:rFonts w:hint="eastAsia"/>
            </w:rPr>
            <w:t>;</w:t>
          </w:r>
        </w:p>
        <w:p w14:paraId="672BC94E" w14:textId="5EFECDAA" w:rsidR="0066395C" w:rsidRPr="0066395C" w:rsidRDefault="0066395C" w:rsidP="0066395C">
          <w:pPr>
            <w:pStyle w:val="ad"/>
            <w:numPr>
              <w:ilvl w:val="0"/>
              <w:numId w:val="3"/>
            </w:numPr>
            <w:ind w:firstLineChars="0"/>
          </w:pPr>
          <w:r w:rsidRPr="0066395C">
            <w:rPr>
              <w:rFonts w:hint="eastAsia"/>
            </w:rPr>
            <w:t>软件名称：</w:t>
          </w:r>
          <w:r w:rsidR="001C2F98">
            <w:rPr>
              <w:rFonts w:hint="eastAsia"/>
            </w:rPr>
            <w:t>J/CYL-37</w:t>
          </w:r>
          <w:r w:rsidR="001C2F98">
            <w:rPr>
              <w:rFonts w:hint="eastAsia"/>
            </w:rPr>
            <w:t>液冷动力组件</w:t>
          </w:r>
          <w:r>
            <w:rPr>
              <w:rFonts w:hint="eastAsia"/>
            </w:rPr>
            <w:t>控制器软件</w:t>
          </w:r>
          <w:r>
            <w:rPr>
              <w:rFonts w:hint="eastAsia"/>
            </w:rPr>
            <w:t>;</w:t>
          </w:r>
        </w:p>
        <w:p w14:paraId="15D6AA27" w14:textId="77777777" w:rsidR="0066395C" w:rsidRPr="0066395C" w:rsidRDefault="0066395C" w:rsidP="0066395C">
          <w:pPr>
            <w:pStyle w:val="ad"/>
            <w:numPr>
              <w:ilvl w:val="0"/>
              <w:numId w:val="3"/>
            </w:numPr>
            <w:ind w:firstLineChars="0"/>
          </w:pPr>
          <w:r w:rsidRPr="0066395C">
            <w:rPr>
              <w:rFonts w:hint="eastAsia"/>
            </w:rPr>
            <w:t>软件标识：</w:t>
          </w:r>
          <w:r>
            <w:rPr>
              <w:rFonts w:hint="eastAsia"/>
            </w:rPr>
            <w:t>N1-US-EC-YLDL-CT</w:t>
          </w:r>
          <w:r>
            <w:rPr>
              <w:rFonts w:hint="eastAsia"/>
            </w:rPr>
            <w:t>。</w:t>
          </w:r>
        </w:p>
        <w:p w14:paraId="674A5476" w14:textId="77777777" w:rsidR="0066395C" w:rsidRPr="0066395C" w:rsidRDefault="0066395C" w:rsidP="0066395C">
          <w:pPr>
            <w:ind w:firstLine="480"/>
          </w:pPr>
          <w:r w:rsidRPr="0066395C">
            <w:rPr>
              <w:rFonts w:hint="eastAsia"/>
            </w:rPr>
            <w:t>本文档中的术语和缩略语：</w:t>
          </w:r>
        </w:p>
        <w:p w14:paraId="299718D9" w14:textId="4EAA3CAD" w:rsidR="0066395C" w:rsidRPr="0066395C" w:rsidRDefault="0066395C" w:rsidP="002E5490">
          <w:pPr>
            <w:pStyle w:val="ad"/>
            <w:numPr>
              <w:ilvl w:val="0"/>
              <w:numId w:val="4"/>
            </w:numPr>
            <w:ind w:firstLineChars="0"/>
          </w:pPr>
          <w:r w:rsidRPr="0066395C">
            <w:rPr>
              <w:rFonts w:hint="eastAsia"/>
            </w:rPr>
            <w:t>软件：</w:t>
          </w:r>
          <w:r w:rsidR="001C2F98">
            <w:rPr>
              <w:rFonts w:hint="eastAsia"/>
            </w:rPr>
            <w:t>J/CYL-37</w:t>
          </w:r>
          <w:r w:rsidR="001C2F98">
            <w:rPr>
              <w:rFonts w:hint="eastAsia"/>
            </w:rPr>
            <w:t>液冷动力组件</w:t>
          </w:r>
          <w:r>
            <w:t>控制器软件</w:t>
          </w:r>
          <w:r>
            <w:rPr>
              <w:rFonts w:hint="eastAsia"/>
            </w:rPr>
            <w:t>；</w:t>
          </w:r>
        </w:p>
        <w:p w14:paraId="24A0F87A" w14:textId="77777777" w:rsidR="0066395C" w:rsidRPr="0066395C" w:rsidRDefault="0066395C" w:rsidP="002E5490">
          <w:pPr>
            <w:pStyle w:val="ad"/>
            <w:numPr>
              <w:ilvl w:val="0"/>
              <w:numId w:val="4"/>
            </w:numPr>
            <w:ind w:firstLineChars="0"/>
          </w:pPr>
          <w:r>
            <w:rPr>
              <w:rFonts w:hint="eastAsia"/>
            </w:rPr>
            <w:t>电机：电机</w:t>
          </w:r>
          <w:r>
            <w:t>泵组件</w:t>
          </w:r>
          <w:r>
            <w:rPr>
              <w:rFonts w:hint="eastAsia"/>
            </w:rPr>
            <w:t>；</w:t>
          </w:r>
        </w:p>
        <w:p w14:paraId="4E692A46" w14:textId="77777777" w:rsidR="004E314C" w:rsidRPr="0066395C" w:rsidRDefault="0066395C" w:rsidP="002E5490">
          <w:pPr>
            <w:pStyle w:val="ad"/>
            <w:numPr>
              <w:ilvl w:val="0"/>
              <w:numId w:val="4"/>
            </w:numPr>
            <w:ind w:firstLineChars="0"/>
          </w:pPr>
          <w:r w:rsidRPr="0066395C">
            <w:rPr>
              <w:rFonts w:hint="eastAsia"/>
            </w:rPr>
            <w:t>适用系统：</w:t>
          </w:r>
          <w:r>
            <w:rPr>
              <w:rFonts w:hint="eastAsia"/>
            </w:rPr>
            <w:t>设备冷却</w:t>
          </w:r>
          <w:r>
            <w:t>子系统。</w:t>
          </w:r>
        </w:p>
      </w:sdtContent>
    </w:sdt>
    <w:p w14:paraId="3387A3FC" w14:textId="77777777" w:rsidR="006558EC" w:rsidRDefault="002E5490" w:rsidP="002E5490">
      <w:pPr>
        <w:pStyle w:val="2"/>
        <w:spacing w:before="156" w:after="156"/>
      </w:pPr>
      <w:bookmarkStart w:id="3" w:name="_Toc168868799"/>
      <w:r>
        <w:rPr>
          <w:rFonts w:hint="eastAsia"/>
        </w:rPr>
        <w:t>系统</w:t>
      </w:r>
      <w:r>
        <w:t>概述</w:t>
      </w:r>
      <w:bookmarkEnd w:id="3"/>
    </w:p>
    <w:p w14:paraId="75AACB3E" w14:textId="77777777" w:rsidR="00FC5B5A" w:rsidRPr="00FC5B5A" w:rsidRDefault="00FC5B5A" w:rsidP="00FC5B5A">
      <w:pPr>
        <w:pStyle w:val="3"/>
        <w:spacing w:before="156" w:after="156"/>
      </w:pPr>
      <w:bookmarkStart w:id="4" w:name="_Toc168868800"/>
      <w:r>
        <w:rPr>
          <w:rFonts w:hint="eastAsia"/>
        </w:rPr>
        <w:t>软件所在</w:t>
      </w:r>
      <w:r>
        <w:t>系统</w:t>
      </w:r>
      <w:bookmarkEnd w:id="4"/>
    </w:p>
    <w:p w14:paraId="3443FB6A" w14:textId="4B804689" w:rsidR="002E5490" w:rsidRDefault="001C2F98" w:rsidP="002E5490">
      <w:pPr>
        <w:ind w:firstLine="480"/>
      </w:pPr>
      <w:r>
        <w:rPr>
          <w:rFonts w:hint="eastAsia"/>
        </w:rPr>
        <w:t>J/CYL-37</w:t>
      </w:r>
      <w:r>
        <w:rPr>
          <w:rFonts w:hint="eastAsia"/>
        </w:rPr>
        <w:t>液冷动力组件</w:t>
      </w:r>
      <w:r w:rsidR="002E5490" w:rsidRPr="002E5490">
        <w:rPr>
          <w:rFonts w:hint="eastAsia"/>
        </w:rPr>
        <w:t>控制器是</w:t>
      </w:r>
      <w:r w:rsidR="002E5490">
        <w:t>XX</w:t>
      </w:r>
      <w:r w:rsidR="002E5490" w:rsidRPr="002E5490">
        <w:rPr>
          <w:rFonts w:hint="eastAsia"/>
        </w:rPr>
        <w:t>项目</w:t>
      </w:r>
      <w:r w:rsidR="002E5490">
        <w:rPr>
          <w:rFonts w:hint="eastAsia"/>
        </w:rPr>
        <w:t>液冷动力</w:t>
      </w:r>
      <w:r w:rsidR="002E5490">
        <w:t>组件电机泵组件</w:t>
      </w:r>
      <w:r w:rsidR="002E5490" w:rsidRPr="002E5490">
        <w:rPr>
          <w:rFonts w:hint="eastAsia"/>
        </w:rPr>
        <w:t>的驱动部件，控制器驱动电机带动泵体高速旋转，为</w:t>
      </w:r>
      <w:r w:rsidR="00FC5B5A">
        <w:rPr>
          <w:rFonts w:hint="eastAsia"/>
        </w:rPr>
        <w:t>液冷泵</w:t>
      </w:r>
      <w:r w:rsidR="002E5490" w:rsidRPr="002E5490">
        <w:rPr>
          <w:rFonts w:hint="eastAsia"/>
        </w:rPr>
        <w:t>提供动力。</w:t>
      </w:r>
      <w:r>
        <w:t>J/CYL-37</w:t>
      </w:r>
      <w:r>
        <w:t>液冷动力组件</w:t>
      </w:r>
      <w:r w:rsidR="002E5490">
        <w:t>控制器</w:t>
      </w:r>
      <w:r w:rsidR="002E5490" w:rsidRPr="002E5490">
        <w:rPr>
          <w:rFonts w:hint="eastAsia"/>
        </w:rPr>
        <w:t>软件嵌在控制器</w:t>
      </w:r>
      <w:r w:rsidR="002E5490" w:rsidRPr="002E5490">
        <w:rPr>
          <w:rFonts w:hint="eastAsia"/>
        </w:rPr>
        <w:t>DSP</w:t>
      </w:r>
      <w:r w:rsidR="002E5490" w:rsidRPr="002E5490">
        <w:rPr>
          <w:rFonts w:hint="eastAsia"/>
        </w:rPr>
        <w:t>中，接收</w:t>
      </w:r>
      <w:r w:rsidR="002E5490" w:rsidRPr="002E5490">
        <w:rPr>
          <w:rFonts w:hint="eastAsia"/>
        </w:rPr>
        <w:t>RIU</w:t>
      </w:r>
      <w:r w:rsidR="002E5490" w:rsidRPr="002E5490">
        <w:rPr>
          <w:rFonts w:hint="eastAsia"/>
        </w:rPr>
        <w:t>下发的控制器指令，驱动电机按指令运行，并向</w:t>
      </w:r>
      <w:r w:rsidR="002E5490" w:rsidRPr="002E5490">
        <w:rPr>
          <w:rFonts w:hint="eastAsia"/>
        </w:rPr>
        <w:t>RIU</w:t>
      </w:r>
      <w:r w:rsidR="002E5490" w:rsidRPr="002E5490">
        <w:rPr>
          <w:rFonts w:hint="eastAsia"/>
        </w:rPr>
        <w:t>实时上传电机的运行参数。</w:t>
      </w:r>
      <w:r w:rsidR="002E5490">
        <w:rPr>
          <w:rFonts w:hint="eastAsia"/>
        </w:rPr>
        <w:t>系统</w:t>
      </w:r>
      <w:r w:rsidR="002E5490">
        <w:t>原理见</w:t>
      </w:r>
      <w:r w:rsidR="00AB4564">
        <w:fldChar w:fldCharType="begin"/>
      </w:r>
      <w:r w:rsidR="00AB4564">
        <w:instrText xml:space="preserve"> REF _Ref168470506 \h </w:instrText>
      </w:r>
      <w:r w:rsidR="00AB4564">
        <w:fldChar w:fldCharType="separate"/>
      </w:r>
      <w:r w:rsidR="00AB4564">
        <w:rPr>
          <w:rFonts w:hint="eastAsia"/>
        </w:rPr>
        <w:t>图</w:t>
      </w:r>
      <w:r w:rsidR="00AB4564">
        <w:rPr>
          <w:rFonts w:hint="eastAsia"/>
        </w:rPr>
        <w:t xml:space="preserve"> </w:t>
      </w:r>
      <w:r w:rsidR="00AB4564">
        <w:rPr>
          <w:noProof/>
        </w:rPr>
        <w:t>1</w:t>
      </w:r>
      <w:r w:rsidR="00AB4564">
        <w:fldChar w:fldCharType="end"/>
      </w:r>
      <w:r w:rsidR="002E5490">
        <w:rPr>
          <w:rFonts w:hint="eastAsia"/>
        </w:rPr>
        <w:t>。</w:t>
      </w:r>
    </w:p>
    <w:p w14:paraId="2F10EEF2" w14:textId="1C82130B" w:rsidR="00AB4564" w:rsidRDefault="00D6046E" w:rsidP="00AB4564">
      <w:pPr>
        <w:pStyle w:val="TabFig"/>
        <w:keepNext/>
        <w:spacing w:before="62" w:after="62"/>
      </w:pPr>
      <w:r w:rsidRPr="00AB4564">
        <w:object w:dxaOrig="8580" w:dyaOrig="5566" w14:anchorId="647CA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4pt;height:180pt" o:ole="">
            <v:imagedata r:id="rId14" o:title=""/>
          </v:shape>
          <o:OLEObject Type="Embed" ProgID="Visio.Drawing.11" ShapeID="_x0000_i1025" DrawAspect="Content" ObjectID="_1785436435" r:id="rId15"/>
        </w:object>
      </w:r>
    </w:p>
    <w:p w14:paraId="37AB80CC" w14:textId="216855D4" w:rsidR="002E5490" w:rsidRDefault="00AB4564" w:rsidP="00AB4564">
      <w:pPr>
        <w:pStyle w:val="ae"/>
        <w:spacing w:after="156"/>
        <w:ind w:firstLine="400"/>
      </w:pPr>
      <w:bookmarkStart w:id="5" w:name="_Ref16847050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84D6A">
        <w:rPr>
          <w:noProof/>
        </w:rPr>
        <w:t>1</w:t>
      </w:r>
      <w:r>
        <w:fldChar w:fldCharType="end"/>
      </w:r>
      <w:bookmarkEnd w:id="5"/>
      <w:r>
        <w:t xml:space="preserve"> </w:t>
      </w:r>
      <w:r w:rsidR="001C2F98">
        <w:t>J/CYL-37</w:t>
      </w:r>
      <w:r w:rsidR="001C2F98">
        <w:t>液冷动力组件</w:t>
      </w:r>
      <w:r>
        <w:rPr>
          <w:rFonts w:hint="eastAsia"/>
        </w:rPr>
        <w:t>内部</w:t>
      </w:r>
      <w:r>
        <w:t>原理图</w:t>
      </w:r>
    </w:p>
    <w:p w14:paraId="4978E581" w14:textId="77777777" w:rsidR="00FC5B5A" w:rsidRDefault="00FC5B5A" w:rsidP="00FC5B5A">
      <w:pPr>
        <w:pStyle w:val="3"/>
        <w:spacing w:before="156" w:after="156"/>
      </w:pPr>
      <w:bookmarkStart w:id="6" w:name="_Toc168868801"/>
      <w:r w:rsidRPr="00FC5B5A">
        <w:rPr>
          <w:rFonts w:hint="eastAsia"/>
        </w:rPr>
        <w:lastRenderedPageBreak/>
        <w:t>工作软件外部交联图</w:t>
      </w:r>
      <w:bookmarkEnd w:id="6"/>
    </w:p>
    <w:p w14:paraId="3E096612" w14:textId="77777777" w:rsidR="00FC5B5A" w:rsidRDefault="00FC5B5A" w:rsidP="00FC5B5A">
      <w:pPr>
        <w:ind w:firstLine="480"/>
      </w:pPr>
      <w:r>
        <w:rPr>
          <w:rFonts w:hint="eastAsia"/>
        </w:rPr>
        <w:t>液冷</w:t>
      </w:r>
      <w:r>
        <w:t>动力组件控制器</w:t>
      </w:r>
      <w:r>
        <w:rPr>
          <w:rFonts w:hint="eastAsia"/>
        </w:rPr>
        <w:t>设备</w:t>
      </w:r>
      <w:r>
        <w:t>交联图见</w:t>
      </w:r>
      <w:r>
        <w:fldChar w:fldCharType="begin"/>
      </w:r>
      <w:r>
        <w:instrText xml:space="preserve"> REF _Ref168471120 \h </w:instrText>
      </w:r>
      <w:r>
        <w:fldChar w:fldCharType="separate"/>
      </w:r>
      <w:r>
        <w:rPr>
          <w:rFonts w:hint="eastAsia"/>
        </w:rPr>
        <w:t>图</w:t>
      </w:r>
      <w:r>
        <w:rPr>
          <w:rFonts w:hint="eastAsia"/>
        </w:rPr>
        <w:t xml:space="preserve"> </w:t>
      </w:r>
      <w:r>
        <w:rPr>
          <w:noProof/>
        </w:rPr>
        <w:t>2</w:t>
      </w:r>
      <w:r>
        <w:fldChar w:fldCharType="end"/>
      </w:r>
      <w:r>
        <w:rPr>
          <w:rFonts w:hint="eastAsia"/>
        </w:rPr>
        <w:t>。</w:t>
      </w:r>
    </w:p>
    <w:p w14:paraId="099DA313" w14:textId="1BE31AA7" w:rsidR="00FC5B5A" w:rsidRDefault="001E23AB" w:rsidP="00FC5B5A">
      <w:pPr>
        <w:pStyle w:val="TabFig"/>
        <w:keepNext/>
        <w:spacing w:before="62" w:after="62"/>
      </w:pPr>
      <w:r>
        <w:object w:dxaOrig="10155" w:dyaOrig="6225" w14:anchorId="356525CC">
          <v:shape id="_x0000_i1026" type="#_x0000_t75" style="width:389.9pt;height:239.1pt" o:ole="">
            <v:imagedata r:id="rId16" o:title=""/>
          </v:shape>
          <o:OLEObject Type="Embed" ProgID="Visio.Drawing.11" ShapeID="_x0000_i1026" DrawAspect="Content" ObjectID="_1785436436" r:id="rId17"/>
        </w:object>
      </w:r>
    </w:p>
    <w:p w14:paraId="7F85BDE8" w14:textId="77777777" w:rsidR="00FC5B5A" w:rsidRDefault="00FC5B5A" w:rsidP="00FC5B5A">
      <w:pPr>
        <w:pStyle w:val="ae"/>
      </w:pPr>
      <w:bookmarkStart w:id="7" w:name="_Ref16847112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84D6A">
        <w:rPr>
          <w:noProof/>
        </w:rPr>
        <w:t>2</w:t>
      </w:r>
      <w:r>
        <w:fldChar w:fldCharType="end"/>
      </w:r>
      <w:bookmarkEnd w:id="7"/>
      <w:r>
        <w:t xml:space="preserve"> </w:t>
      </w:r>
      <w:r>
        <w:rPr>
          <w:rFonts w:hint="eastAsia"/>
        </w:rPr>
        <w:t>液冷</w:t>
      </w:r>
      <w:r>
        <w:t>动力</w:t>
      </w:r>
      <w:r>
        <w:rPr>
          <w:rFonts w:hint="eastAsia"/>
        </w:rPr>
        <w:t>组件</w:t>
      </w:r>
      <w:r w:rsidRPr="00B44A44">
        <w:rPr>
          <w:rFonts w:hint="eastAsia"/>
        </w:rPr>
        <w:t>控制器设备交连图</w:t>
      </w:r>
    </w:p>
    <w:p w14:paraId="48D35B5A" w14:textId="77777777" w:rsidR="00FC5B5A" w:rsidRDefault="00FC5B5A" w:rsidP="00FC5B5A">
      <w:pPr>
        <w:pStyle w:val="3"/>
        <w:spacing w:before="156" w:after="156"/>
      </w:pPr>
      <w:bookmarkStart w:id="8" w:name="_Toc168868802"/>
      <w:r w:rsidRPr="00FC5B5A">
        <w:rPr>
          <w:rFonts w:hint="eastAsia"/>
        </w:rPr>
        <w:t>工作软件的用途</w:t>
      </w:r>
      <w:bookmarkEnd w:id="8"/>
    </w:p>
    <w:p w14:paraId="6F645F17" w14:textId="77777777" w:rsidR="00FC5B5A" w:rsidRDefault="00AB4564" w:rsidP="00AB4564">
      <w:pPr>
        <w:ind w:firstLine="480"/>
      </w:pPr>
      <w:r w:rsidRPr="00AB4564">
        <w:rPr>
          <w:rFonts w:hint="eastAsia"/>
        </w:rPr>
        <w:t>软件属于嵌入式实时系统软件，实现</w:t>
      </w:r>
      <w:r>
        <w:rPr>
          <w:rFonts w:hint="eastAsia"/>
        </w:rPr>
        <w:t>液冷动力</w:t>
      </w:r>
      <w:r>
        <w:t>组件</w:t>
      </w:r>
      <w:r w:rsidRPr="00AB4564">
        <w:rPr>
          <w:rFonts w:hint="eastAsia"/>
        </w:rPr>
        <w:t>的控制功能：</w:t>
      </w:r>
      <w:r>
        <w:rPr>
          <w:rFonts w:hint="eastAsia"/>
        </w:rPr>
        <w:t>1</w:t>
      </w:r>
      <w:r>
        <w:rPr>
          <w:rFonts w:hint="eastAsia"/>
        </w:rPr>
        <w:t>）</w:t>
      </w:r>
      <w:r>
        <w:t>给液位传感器和温</w:t>
      </w:r>
      <w:r>
        <w:rPr>
          <w:rFonts w:hint="eastAsia"/>
        </w:rPr>
        <w:t>压</w:t>
      </w:r>
      <w:r>
        <w:t>传感器供电，并将液位传感器和温压传感器信号传递给</w:t>
      </w:r>
      <w:r>
        <w:t>RIU</w:t>
      </w:r>
      <w:r>
        <w:rPr>
          <w:rFonts w:hint="eastAsia"/>
        </w:rPr>
        <w:t>；</w:t>
      </w:r>
      <w:r>
        <w:rPr>
          <w:rFonts w:hint="eastAsia"/>
        </w:rPr>
        <w:t>2</w:t>
      </w:r>
      <w:r>
        <w:rPr>
          <w:rFonts w:hint="eastAsia"/>
        </w:rPr>
        <w:t>）</w:t>
      </w:r>
      <w:r>
        <w:t>对电机泵组件及控制器健康状况进行实时</w:t>
      </w:r>
      <w:r>
        <w:rPr>
          <w:rFonts w:hint="eastAsia"/>
        </w:rPr>
        <w:t>检测，</w:t>
      </w:r>
      <w:r>
        <w:t>并通过</w:t>
      </w:r>
      <w:r w:rsidR="00FC5B5A">
        <w:rPr>
          <w:rFonts w:hint="eastAsia"/>
        </w:rPr>
        <w:t>通讯</w:t>
      </w:r>
      <w:r w:rsidR="00FC5B5A">
        <w:t>接口上传检测结果；</w:t>
      </w:r>
      <w:r w:rsidR="00FC5B5A">
        <w:rPr>
          <w:rFonts w:hint="eastAsia"/>
        </w:rPr>
        <w:t>3</w:t>
      </w:r>
      <w:r w:rsidRPr="00AB4564">
        <w:rPr>
          <w:rFonts w:hint="eastAsia"/>
        </w:rPr>
        <w:t>）软件执行上电自检功能，对系统运行的初始状态进行判断；</w:t>
      </w:r>
      <w:r w:rsidR="00FC5B5A">
        <w:rPr>
          <w:rFonts w:hint="eastAsia"/>
        </w:rPr>
        <w:t>4</w:t>
      </w:r>
      <w:r w:rsidRPr="00AB4564">
        <w:rPr>
          <w:rFonts w:hint="eastAsia"/>
        </w:rPr>
        <w:t>）采集各路模拟量，一方面用于闭环调速算法的数据输入，另一方面用于自保护功能的数据输入；</w:t>
      </w:r>
      <w:r w:rsidR="00FC5B5A">
        <w:rPr>
          <w:rFonts w:hint="eastAsia"/>
        </w:rPr>
        <w:t>5</w:t>
      </w:r>
      <w:r w:rsidRPr="00AB4564">
        <w:rPr>
          <w:rFonts w:hint="eastAsia"/>
        </w:rPr>
        <w:t>）具备周期自检、自保护停机</w:t>
      </w:r>
      <w:r w:rsidRPr="00AB4564">
        <w:rPr>
          <w:rFonts w:hint="eastAsia"/>
        </w:rPr>
        <w:t>/</w:t>
      </w:r>
      <w:r w:rsidRPr="00AB4564">
        <w:rPr>
          <w:rFonts w:hint="eastAsia"/>
        </w:rPr>
        <w:t>降额运行功能；</w:t>
      </w:r>
      <w:r w:rsidR="00FC5B5A">
        <w:rPr>
          <w:rFonts w:hint="eastAsia"/>
        </w:rPr>
        <w:t>6</w:t>
      </w:r>
      <w:r w:rsidRPr="00AB4564">
        <w:rPr>
          <w:rFonts w:hint="eastAsia"/>
        </w:rPr>
        <w:t>）接收</w:t>
      </w:r>
      <w:r w:rsidRPr="00AB4564">
        <w:rPr>
          <w:rFonts w:hint="eastAsia"/>
        </w:rPr>
        <w:t>RIU</w:t>
      </w:r>
      <w:r w:rsidRPr="00AB4564">
        <w:rPr>
          <w:rFonts w:hint="eastAsia"/>
        </w:rPr>
        <w:t>控制指令，实时上传电机的运行参数及</w:t>
      </w:r>
      <w:r w:rsidRPr="00AB4564">
        <w:rPr>
          <w:rFonts w:hint="eastAsia"/>
        </w:rPr>
        <w:t>BIT</w:t>
      </w:r>
      <w:r w:rsidRPr="00AB4564">
        <w:rPr>
          <w:rFonts w:hint="eastAsia"/>
        </w:rPr>
        <w:t>故障检测信息；</w:t>
      </w:r>
      <w:r w:rsidR="00FC5B5A">
        <w:rPr>
          <w:rFonts w:hint="eastAsia"/>
        </w:rPr>
        <w:t>6</w:t>
      </w:r>
      <w:r>
        <w:rPr>
          <w:rFonts w:hint="eastAsia"/>
        </w:rPr>
        <w:t>）具备软件统一</w:t>
      </w:r>
      <w:r>
        <w:t>加载</w:t>
      </w:r>
      <w:r w:rsidRPr="00AB4564">
        <w:rPr>
          <w:rFonts w:hint="eastAsia"/>
        </w:rPr>
        <w:t>功能。</w:t>
      </w:r>
    </w:p>
    <w:p w14:paraId="78A0D58F" w14:textId="77777777" w:rsidR="00FC5B5A" w:rsidRDefault="00FC5B5A" w:rsidP="00FC5B5A">
      <w:pPr>
        <w:pStyle w:val="3"/>
        <w:spacing w:before="156" w:after="156"/>
      </w:pPr>
      <w:bookmarkStart w:id="9" w:name="_Toc168868803"/>
      <w:r>
        <w:rPr>
          <w:rFonts w:hint="eastAsia"/>
        </w:rPr>
        <w:t>项目需求方、用户、开发方和保护机构</w:t>
      </w:r>
      <w:bookmarkEnd w:id="9"/>
    </w:p>
    <w:p w14:paraId="4D2DD7D8" w14:textId="77777777" w:rsidR="00FC5B5A" w:rsidRDefault="00FC5B5A" w:rsidP="00FC5B5A">
      <w:pPr>
        <w:ind w:firstLine="480"/>
      </w:pPr>
      <w:r>
        <w:rPr>
          <w:rFonts w:hint="eastAsia"/>
        </w:rPr>
        <w:t>项目的需方：</w:t>
      </w:r>
      <w:r w:rsidR="0043166F">
        <w:rPr>
          <w:rFonts w:hint="eastAsia"/>
        </w:rPr>
        <w:t>新乡航空工业（集团）有限公司</w:t>
      </w:r>
      <w:r>
        <w:rPr>
          <w:rFonts w:hint="eastAsia"/>
        </w:rPr>
        <w:t>；</w:t>
      </w:r>
    </w:p>
    <w:p w14:paraId="72BE4DE9" w14:textId="77777777" w:rsidR="00FC5B5A" w:rsidRDefault="00FC5B5A" w:rsidP="00FC5B5A">
      <w:pPr>
        <w:ind w:firstLine="480"/>
      </w:pPr>
      <w:r>
        <w:rPr>
          <w:rFonts w:hint="eastAsia"/>
        </w:rPr>
        <w:t>项目的用户：</w:t>
      </w:r>
      <w:r w:rsidR="0043166F">
        <w:rPr>
          <w:rFonts w:hint="eastAsia"/>
        </w:rPr>
        <w:t>新乡航空工业（集团）有限公司</w:t>
      </w:r>
      <w:r>
        <w:rPr>
          <w:rFonts w:hint="eastAsia"/>
        </w:rPr>
        <w:t>；</w:t>
      </w:r>
    </w:p>
    <w:p w14:paraId="09BFD8B0" w14:textId="77777777" w:rsidR="00FC5B5A" w:rsidRDefault="00FC5B5A" w:rsidP="00FC5B5A">
      <w:pPr>
        <w:ind w:firstLine="480"/>
      </w:pPr>
      <w:r>
        <w:rPr>
          <w:rFonts w:hint="eastAsia"/>
        </w:rPr>
        <w:t>项目的开发方：</w:t>
      </w:r>
      <w:r w:rsidR="00084AA3">
        <w:rPr>
          <w:rFonts w:hint="eastAsia"/>
        </w:rPr>
        <w:t>贵州</w:t>
      </w:r>
      <w:r w:rsidR="00084AA3">
        <w:t>航天林泉电机有限公司</w:t>
      </w:r>
      <w:r>
        <w:rPr>
          <w:rFonts w:hint="eastAsia"/>
        </w:rPr>
        <w:t>；</w:t>
      </w:r>
    </w:p>
    <w:p w14:paraId="1FE880ED" w14:textId="77777777" w:rsidR="00FC5B5A" w:rsidRDefault="00FC5B5A" w:rsidP="00FC5B5A">
      <w:pPr>
        <w:ind w:firstLine="480"/>
      </w:pPr>
      <w:r>
        <w:rPr>
          <w:rFonts w:hint="eastAsia"/>
        </w:rPr>
        <w:t>项目的保障机构：</w:t>
      </w:r>
      <w:r w:rsidR="00084AA3">
        <w:rPr>
          <w:rFonts w:hint="eastAsia"/>
        </w:rPr>
        <w:t>贵州</w:t>
      </w:r>
      <w:r w:rsidR="00084AA3">
        <w:t>航天林泉电机有限公司</w:t>
      </w:r>
      <w:r>
        <w:rPr>
          <w:rFonts w:hint="eastAsia"/>
        </w:rPr>
        <w:t>。</w:t>
      </w:r>
    </w:p>
    <w:p w14:paraId="35A6C549" w14:textId="77777777" w:rsidR="0097210C" w:rsidRDefault="0097210C" w:rsidP="0097210C">
      <w:pPr>
        <w:pStyle w:val="2"/>
        <w:spacing w:before="156" w:after="156"/>
      </w:pPr>
      <w:bookmarkStart w:id="10" w:name="_Toc168868804"/>
      <w:r>
        <w:rPr>
          <w:rFonts w:hint="eastAsia"/>
        </w:rPr>
        <w:t>文档概述</w:t>
      </w:r>
      <w:bookmarkEnd w:id="10"/>
    </w:p>
    <w:p w14:paraId="59EB5C68" w14:textId="77777777" w:rsidR="0097210C" w:rsidRDefault="0097210C" w:rsidP="0097210C">
      <w:pPr>
        <w:ind w:firstLine="480"/>
      </w:pPr>
      <w:r>
        <w:rPr>
          <w:rFonts w:hint="eastAsia"/>
        </w:rPr>
        <w:t>该文档描述了软件的</w:t>
      </w:r>
      <w:r>
        <w:rPr>
          <w:rFonts w:hint="eastAsia"/>
        </w:rPr>
        <w:t>CSCI</w:t>
      </w:r>
      <w:r>
        <w:rPr>
          <w:rFonts w:hint="eastAsia"/>
        </w:rPr>
        <w:t>能力需求、外部接口、内部接口需求、内部接口</w:t>
      </w:r>
      <w:r>
        <w:rPr>
          <w:rFonts w:hint="eastAsia"/>
        </w:rPr>
        <w:lastRenderedPageBreak/>
        <w:t>数据要求、安全性、设计和实现约束、验收、交付和包装等内容。针对软件研制任务书中的任务及接口，详细开展需求分析。该文档用于软件的设计开发、质量管理及验收交付工作。</w:t>
      </w:r>
    </w:p>
    <w:p w14:paraId="3544E849" w14:textId="77777777" w:rsidR="0097210C" w:rsidRDefault="0097210C" w:rsidP="0097210C">
      <w:pPr>
        <w:ind w:firstLine="480"/>
      </w:pPr>
      <w:r>
        <w:rPr>
          <w:rFonts w:hint="eastAsia"/>
        </w:rPr>
        <w:t>本文档编写的用途：</w:t>
      </w:r>
    </w:p>
    <w:p w14:paraId="2F8FFE94" w14:textId="77777777" w:rsidR="0097210C" w:rsidRDefault="0097210C" w:rsidP="00F61E8D">
      <w:pPr>
        <w:pStyle w:val="ad"/>
        <w:numPr>
          <w:ilvl w:val="0"/>
          <w:numId w:val="25"/>
        </w:numPr>
        <w:ind w:firstLineChars="0"/>
      </w:pPr>
      <w:r>
        <w:rPr>
          <w:rFonts w:hint="eastAsia"/>
        </w:rPr>
        <w:t>作为软件设计开发的依据。</w:t>
      </w:r>
    </w:p>
    <w:p w14:paraId="4226473C" w14:textId="77777777" w:rsidR="0097210C" w:rsidRDefault="0097210C" w:rsidP="00F61E8D">
      <w:pPr>
        <w:pStyle w:val="ad"/>
        <w:numPr>
          <w:ilvl w:val="0"/>
          <w:numId w:val="25"/>
        </w:numPr>
        <w:ind w:firstLineChars="0"/>
      </w:pPr>
      <w:r>
        <w:rPr>
          <w:rFonts w:hint="eastAsia"/>
        </w:rPr>
        <w:t>作为软件配置项测试的依据。</w:t>
      </w:r>
    </w:p>
    <w:p w14:paraId="5187AFF9" w14:textId="77777777" w:rsidR="0097210C" w:rsidRDefault="0097210C" w:rsidP="00F61E8D">
      <w:pPr>
        <w:pStyle w:val="ad"/>
        <w:numPr>
          <w:ilvl w:val="0"/>
          <w:numId w:val="25"/>
        </w:numPr>
        <w:ind w:firstLineChars="0"/>
      </w:pPr>
      <w:r>
        <w:rPr>
          <w:rFonts w:hint="eastAsia"/>
        </w:rPr>
        <w:t>作为软件评测的依据。</w:t>
      </w:r>
    </w:p>
    <w:p w14:paraId="5D76C1DD" w14:textId="77777777" w:rsidR="0097210C" w:rsidRDefault="0097210C" w:rsidP="00F61E8D">
      <w:pPr>
        <w:pStyle w:val="ad"/>
        <w:numPr>
          <w:ilvl w:val="0"/>
          <w:numId w:val="25"/>
        </w:numPr>
        <w:ind w:firstLineChars="0"/>
      </w:pPr>
      <w:r>
        <w:rPr>
          <w:rFonts w:hint="eastAsia"/>
        </w:rPr>
        <w:t>本文档适用于软件开发人员和测试人员。</w:t>
      </w:r>
    </w:p>
    <w:p w14:paraId="2FF83665" w14:textId="77777777" w:rsidR="0097210C" w:rsidRDefault="0097210C" w:rsidP="0097210C">
      <w:pPr>
        <w:pStyle w:val="1"/>
        <w:spacing w:before="156" w:after="156"/>
      </w:pPr>
      <w:bookmarkStart w:id="11" w:name="_Toc168868805"/>
      <w:r>
        <w:rPr>
          <w:rFonts w:hint="eastAsia"/>
        </w:rPr>
        <w:t>引用</w:t>
      </w:r>
      <w:r>
        <w:t>文档</w:t>
      </w:r>
      <w:bookmarkEnd w:id="11"/>
    </w:p>
    <w:p w14:paraId="604B84E0" w14:textId="77777777" w:rsidR="0043166F" w:rsidRDefault="0097210C" w:rsidP="0043166F">
      <w:pPr>
        <w:ind w:firstLine="480"/>
      </w:pPr>
      <w:r w:rsidRPr="0097210C">
        <w:rPr>
          <w:rFonts w:hint="eastAsia"/>
        </w:rPr>
        <w:t>下列文件中的有关条款通过引用而成为本文件的条款。凡注日期或版次的引用文件，其后的任何修改单（不包括勘误的内容）或修订版本都不适用于本文件，但提倡使用本文件的各方探讨使用最新版本的可能性。凡不注日期或版本的引用文件，其最新版本适用于本文档。</w:t>
      </w:r>
      <w:r w:rsidR="0043166F">
        <w:rPr>
          <w:rFonts w:hint="eastAsia"/>
        </w:rPr>
        <w:t>引用的标准及法规见</w:t>
      </w:r>
      <w:r w:rsidR="0043166F">
        <w:fldChar w:fldCharType="begin"/>
      </w:r>
      <w:r w:rsidR="0043166F">
        <w:instrText xml:space="preserve"> </w:instrText>
      </w:r>
      <w:r w:rsidR="0043166F">
        <w:rPr>
          <w:rFonts w:hint="eastAsia"/>
        </w:rPr>
        <w:instrText>REF _Ref168472439 \h</w:instrText>
      </w:r>
      <w:r w:rsidR="0043166F">
        <w:instrText xml:space="preserve"> </w:instrText>
      </w:r>
      <w:r w:rsidR="0043166F">
        <w:fldChar w:fldCharType="separate"/>
      </w:r>
      <w:r w:rsidR="0043166F">
        <w:rPr>
          <w:rFonts w:hint="eastAsia"/>
        </w:rPr>
        <w:t>表</w:t>
      </w:r>
      <w:r w:rsidR="0043166F">
        <w:rPr>
          <w:rFonts w:hint="eastAsia"/>
        </w:rPr>
        <w:t xml:space="preserve"> </w:t>
      </w:r>
      <w:r w:rsidR="0043166F">
        <w:rPr>
          <w:noProof/>
        </w:rPr>
        <w:t>1</w:t>
      </w:r>
      <w:r w:rsidR="0043166F">
        <w:fldChar w:fldCharType="end"/>
      </w:r>
      <w:r w:rsidR="0043166F">
        <w:rPr>
          <w:rFonts w:hint="eastAsia"/>
        </w:rPr>
        <w:t>，引用文件见</w:t>
      </w:r>
      <w:r w:rsidR="0043166F">
        <w:fldChar w:fldCharType="begin"/>
      </w:r>
      <w:r w:rsidR="0043166F">
        <w:instrText xml:space="preserve"> </w:instrText>
      </w:r>
      <w:r w:rsidR="0043166F">
        <w:rPr>
          <w:rFonts w:hint="eastAsia"/>
        </w:rPr>
        <w:instrText>REF _Ref168472446 \h</w:instrText>
      </w:r>
      <w:r w:rsidR="0043166F">
        <w:instrText xml:space="preserve"> </w:instrText>
      </w:r>
      <w:r w:rsidR="0043166F">
        <w:fldChar w:fldCharType="separate"/>
      </w:r>
      <w:r w:rsidR="0043166F">
        <w:rPr>
          <w:rFonts w:hint="eastAsia"/>
        </w:rPr>
        <w:t>表</w:t>
      </w:r>
      <w:r w:rsidR="0043166F">
        <w:rPr>
          <w:rFonts w:hint="eastAsia"/>
        </w:rPr>
        <w:t xml:space="preserve"> </w:t>
      </w:r>
      <w:r w:rsidR="0043166F">
        <w:rPr>
          <w:noProof/>
        </w:rPr>
        <w:t>2</w:t>
      </w:r>
      <w:r w:rsidR="0043166F">
        <w:fldChar w:fldCharType="end"/>
      </w:r>
      <w:r w:rsidRPr="0097210C">
        <w:rPr>
          <w:rFonts w:hint="eastAsia"/>
        </w:rPr>
        <w:t>。</w:t>
      </w:r>
    </w:p>
    <w:p w14:paraId="4C356A74" w14:textId="77777777" w:rsidR="0043166F" w:rsidRDefault="0043166F" w:rsidP="0043166F">
      <w:pPr>
        <w:pStyle w:val="ae"/>
        <w:keepNext/>
      </w:pPr>
      <w:bookmarkStart w:id="12" w:name="_Ref16847243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84D6A">
        <w:rPr>
          <w:noProof/>
        </w:rPr>
        <w:t>1</w:t>
      </w:r>
      <w:r>
        <w:fldChar w:fldCharType="end"/>
      </w:r>
      <w:bookmarkEnd w:id="12"/>
      <w:r>
        <w:t xml:space="preserve"> </w:t>
      </w:r>
      <w:r w:rsidRPr="001E0698">
        <w:rPr>
          <w:rFonts w:hint="eastAsia"/>
        </w:rPr>
        <w:t>贯彻的标准和法规</w:t>
      </w:r>
    </w:p>
    <w:tbl>
      <w:tblPr>
        <w:tblStyle w:val="a3"/>
        <w:tblW w:w="0" w:type="auto"/>
        <w:tblLook w:val="04A0" w:firstRow="1" w:lastRow="0" w:firstColumn="1" w:lastColumn="0" w:noHBand="0" w:noVBand="1"/>
      </w:tblPr>
      <w:tblGrid>
        <w:gridCol w:w="576"/>
        <w:gridCol w:w="1492"/>
        <w:gridCol w:w="3096"/>
        <w:gridCol w:w="1116"/>
        <w:gridCol w:w="936"/>
        <w:gridCol w:w="936"/>
      </w:tblGrid>
      <w:tr w:rsidR="0043166F" w:rsidRPr="0097210C" w14:paraId="7BD4C0AD" w14:textId="77777777" w:rsidTr="0043166F">
        <w:tc>
          <w:tcPr>
            <w:tcW w:w="0" w:type="auto"/>
            <w:vAlign w:val="center"/>
          </w:tcPr>
          <w:p w14:paraId="3841BF41" w14:textId="77777777" w:rsidR="0043166F" w:rsidRPr="0097210C" w:rsidRDefault="0043166F" w:rsidP="0043166F">
            <w:pPr>
              <w:pStyle w:val="TabFig"/>
              <w:spacing w:before="62" w:after="62"/>
            </w:pPr>
            <w:r w:rsidRPr="0097210C">
              <w:rPr>
                <w:rFonts w:hint="eastAsia"/>
              </w:rPr>
              <w:t>序号</w:t>
            </w:r>
          </w:p>
        </w:tc>
        <w:tc>
          <w:tcPr>
            <w:tcW w:w="0" w:type="auto"/>
            <w:vAlign w:val="center"/>
          </w:tcPr>
          <w:p w14:paraId="4D52F5A8" w14:textId="77777777" w:rsidR="0043166F" w:rsidRPr="0097210C" w:rsidRDefault="0043166F" w:rsidP="0043166F">
            <w:pPr>
              <w:pStyle w:val="TabFig"/>
              <w:spacing w:before="62" w:after="62"/>
            </w:pPr>
            <w:r w:rsidRPr="0097210C">
              <w:rPr>
                <w:rFonts w:hint="eastAsia"/>
              </w:rPr>
              <w:t>文件号</w:t>
            </w:r>
          </w:p>
        </w:tc>
        <w:tc>
          <w:tcPr>
            <w:tcW w:w="0" w:type="auto"/>
            <w:vAlign w:val="center"/>
          </w:tcPr>
          <w:p w14:paraId="02A70E18" w14:textId="77777777" w:rsidR="0043166F" w:rsidRPr="0097210C" w:rsidRDefault="0043166F" w:rsidP="0043166F">
            <w:pPr>
              <w:pStyle w:val="TabFig"/>
              <w:spacing w:before="62" w:after="62"/>
            </w:pPr>
            <w:r w:rsidRPr="0097210C">
              <w:rPr>
                <w:rFonts w:hint="eastAsia"/>
              </w:rPr>
              <w:t>文件名称</w:t>
            </w:r>
          </w:p>
        </w:tc>
        <w:tc>
          <w:tcPr>
            <w:tcW w:w="0" w:type="auto"/>
            <w:vAlign w:val="center"/>
          </w:tcPr>
          <w:p w14:paraId="5DD45CF3" w14:textId="77777777" w:rsidR="0043166F" w:rsidRPr="0097210C" w:rsidRDefault="0043166F" w:rsidP="0043166F">
            <w:pPr>
              <w:pStyle w:val="TabFig"/>
              <w:spacing w:before="62" w:after="62"/>
            </w:pPr>
            <w:r w:rsidRPr="0097210C">
              <w:rPr>
                <w:rFonts w:hint="eastAsia"/>
              </w:rPr>
              <w:t>编写单位</w:t>
            </w:r>
          </w:p>
        </w:tc>
        <w:tc>
          <w:tcPr>
            <w:tcW w:w="0" w:type="auto"/>
            <w:vAlign w:val="center"/>
          </w:tcPr>
          <w:p w14:paraId="36FEB2E4" w14:textId="77777777" w:rsidR="0043166F" w:rsidRPr="0097210C" w:rsidRDefault="0043166F" w:rsidP="0043166F">
            <w:pPr>
              <w:pStyle w:val="TabFig"/>
              <w:spacing w:before="62" w:after="62"/>
            </w:pPr>
            <w:r w:rsidRPr="0097210C">
              <w:rPr>
                <w:rFonts w:hint="eastAsia"/>
              </w:rPr>
              <w:t>修订版本</w:t>
            </w:r>
          </w:p>
        </w:tc>
        <w:tc>
          <w:tcPr>
            <w:tcW w:w="0" w:type="auto"/>
            <w:vAlign w:val="center"/>
          </w:tcPr>
          <w:p w14:paraId="6421B2C9" w14:textId="77777777" w:rsidR="0043166F" w:rsidRPr="0097210C" w:rsidRDefault="0043166F" w:rsidP="0043166F">
            <w:pPr>
              <w:pStyle w:val="TabFig"/>
              <w:spacing w:before="62" w:after="62"/>
            </w:pPr>
            <w:r w:rsidRPr="0097210C">
              <w:rPr>
                <w:rFonts w:hint="eastAsia"/>
              </w:rPr>
              <w:t>发布日期</w:t>
            </w:r>
          </w:p>
        </w:tc>
      </w:tr>
      <w:tr w:rsidR="0043166F" w:rsidRPr="0097210C" w14:paraId="7D0244D8" w14:textId="77777777" w:rsidTr="0043166F">
        <w:tc>
          <w:tcPr>
            <w:tcW w:w="0" w:type="auto"/>
            <w:vAlign w:val="center"/>
          </w:tcPr>
          <w:p w14:paraId="2BF0B020" w14:textId="77777777" w:rsidR="0043166F" w:rsidRPr="0097210C" w:rsidRDefault="0043166F" w:rsidP="0043166F">
            <w:pPr>
              <w:pStyle w:val="TabFig"/>
              <w:spacing w:before="62" w:after="62"/>
            </w:pPr>
            <w:r w:rsidRPr="0097210C">
              <w:rPr>
                <w:rFonts w:hint="eastAsia"/>
              </w:rPr>
              <w:t>1.</w:t>
            </w:r>
          </w:p>
        </w:tc>
        <w:tc>
          <w:tcPr>
            <w:tcW w:w="0" w:type="auto"/>
            <w:vAlign w:val="center"/>
          </w:tcPr>
          <w:p w14:paraId="4BA17817" w14:textId="77777777" w:rsidR="0043166F" w:rsidRPr="0097210C" w:rsidRDefault="0043166F" w:rsidP="0043166F">
            <w:pPr>
              <w:pStyle w:val="TabFig"/>
              <w:spacing w:before="62" w:after="62"/>
            </w:pPr>
            <w:r w:rsidRPr="0097210C">
              <w:rPr>
                <w:rFonts w:hint="eastAsia"/>
              </w:rPr>
              <w:t>装型</w:t>
            </w:r>
            <w:r w:rsidRPr="0097210C">
              <w:rPr>
                <w:rFonts w:hint="eastAsia"/>
              </w:rPr>
              <w:t>[2010]37</w:t>
            </w:r>
            <w:r w:rsidRPr="0097210C">
              <w:rPr>
                <w:rFonts w:hint="eastAsia"/>
              </w:rPr>
              <w:t>号</w:t>
            </w:r>
          </w:p>
        </w:tc>
        <w:tc>
          <w:tcPr>
            <w:tcW w:w="0" w:type="auto"/>
            <w:vAlign w:val="center"/>
          </w:tcPr>
          <w:p w14:paraId="0C88FA9A" w14:textId="77777777" w:rsidR="0043166F" w:rsidRPr="0097210C" w:rsidRDefault="0043166F" w:rsidP="0043166F">
            <w:pPr>
              <w:pStyle w:val="TabFig"/>
              <w:spacing w:before="62" w:after="62"/>
            </w:pPr>
            <w:r w:rsidRPr="0097210C">
              <w:rPr>
                <w:rFonts w:hint="eastAsia"/>
              </w:rPr>
              <w:t>《空军重点型号软件研制管理办法》</w:t>
            </w:r>
          </w:p>
        </w:tc>
        <w:tc>
          <w:tcPr>
            <w:tcW w:w="0" w:type="auto"/>
            <w:vAlign w:val="center"/>
          </w:tcPr>
          <w:p w14:paraId="7E029D2A" w14:textId="77777777" w:rsidR="0043166F" w:rsidRPr="0097210C" w:rsidRDefault="0043166F" w:rsidP="0043166F">
            <w:pPr>
              <w:pStyle w:val="TabFig"/>
              <w:spacing w:before="62" w:after="62"/>
            </w:pPr>
            <w:r w:rsidRPr="0097210C">
              <w:rPr>
                <w:rFonts w:hint="eastAsia"/>
              </w:rPr>
              <w:t>空军装备部</w:t>
            </w:r>
          </w:p>
        </w:tc>
        <w:tc>
          <w:tcPr>
            <w:tcW w:w="0" w:type="auto"/>
            <w:vAlign w:val="center"/>
          </w:tcPr>
          <w:p w14:paraId="45544F71" w14:textId="77777777" w:rsidR="0043166F" w:rsidRPr="0097210C" w:rsidRDefault="0043166F" w:rsidP="0043166F">
            <w:pPr>
              <w:pStyle w:val="TabFig"/>
              <w:spacing w:before="62" w:after="62"/>
            </w:pPr>
            <w:r w:rsidRPr="0097210C">
              <w:rPr>
                <w:rFonts w:hint="eastAsia"/>
              </w:rPr>
              <w:t>/</w:t>
            </w:r>
          </w:p>
        </w:tc>
        <w:tc>
          <w:tcPr>
            <w:tcW w:w="0" w:type="auto"/>
            <w:vAlign w:val="center"/>
          </w:tcPr>
          <w:p w14:paraId="4E786D34" w14:textId="77777777" w:rsidR="0043166F" w:rsidRPr="0097210C" w:rsidRDefault="0043166F" w:rsidP="0043166F">
            <w:pPr>
              <w:pStyle w:val="TabFig"/>
              <w:spacing w:before="62" w:after="62"/>
            </w:pPr>
            <w:r w:rsidRPr="0097210C">
              <w:rPr>
                <w:rFonts w:hint="eastAsia"/>
              </w:rPr>
              <w:t>2010</w:t>
            </w:r>
          </w:p>
        </w:tc>
      </w:tr>
      <w:tr w:rsidR="0043166F" w:rsidRPr="0097210C" w14:paraId="3FE36159" w14:textId="77777777" w:rsidTr="0043166F">
        <w:tc>
          <w:tcPr>
            <w:tcW w:w="0" w:type="auto"/>
            <w:vAlign w:val="center"/>
          </w:tcPr>
          <w:p w14:paraId="5B181451" w14:textId="77777777" w:rsidR="0043166F" w:rsidRPr="0097210C" w:rsidRDefault="0043166F" w:rsidP="0043166F">
            <w:pPr>
              <w:pStyle w:val="TabFig"/>
              <w:spacing w:before="62" w:after="62"/>
            </w:pPr>
            <w:r w:rsidRPr="0097210C">
              <w:rPr>
                <w:rFonts w:hint="eastAsia"/>
              </w:rPr>
              <w:t>2.</w:t>
            </w:r>
          </w:p>
        </w:tc>
        <w:tc>
          <w:tcPr>
            <w:tcW w:w="0" w:type="auto"/>
            <w:vAlign w:val="center"/>
          </w:tcPr>
          <w:p w14:paraId="45D05F63" w14:textId="77777777" w:rsidR="0043166F" w:rsidRPr="0097210C" w:rsidRDefault="0043166F" w:rsidP="0043166F">
            <w:pPr>
              <w:pStyle w:val="TabFig"/>
              <w:spacing w:before="62" w:after="62"/>
            </w:pPr>
            <w:r w:rsidRPr="0097210C">
              <w:rPr>
                <w:rFonts w:hint="eastAsia"/>
              </w:rPr>
              <w:t>GJB 2786A-2009</w:t>
            </w:r>
          </w:p>
        </w:tc>
        <w:tc>
          <w:tcPr>
            <w:tcW w:w="0" w:type="auto"/>
            <w:vAlign w:val="center"/>
          </w:tcPr>
          <w:p w14:paraId="65E82B62" w14:textId="77777777" w:rsidR="0043166F" w:rsidRPr="0097210C" w:rsidRDefault="0043166F" w:rsidP="0043166F">
            <w:pPr>
              <w:pStyle w:val="TabFig"/>
              <w:spacing w:before="62" w:after="62"/>
            </w:pPr>
            <w:r w:rsidRPr="0097210C">
              <w:rPr>
                <w:rFonts w:hint="eastAsia"/>
              </w:rPr>
              <w:t>《军用软件开发通用要求》</w:t>
            </w:r>
          </w:p>
        </w:tc>
        <w:tc>
          <w:tcPr>
            <w:tcW w:w="0" w:type="auto"/>
            <w:vAlign w:val="center"/>
          </w:tcPr>
          <w:p w14:paraId="16D54750" w14:textId="77777777" w:rsidR="0043166F" w:rsidRPr="0097210C" w:rsidRDefault="0043166F" w:rsidP="0043166F">
            <w:pPr>
              <w:pStyle w:val="TabFig"/>
              <w:spacing w:before="62" w:after="62"/>
            </w:pPr>
            <w:r w:rsidRPr="0097210C">
              <w:rPr>
                <w:rFonts w:hint="eastAsia"/>
              </w:rPr>
              <w:t>总装备部</w:t>
            </w:r>
          </w:p>
        </w:tc>
        <w:tc>
          <w:tcPr>
            <w:tcW w:w="0" w:type="auto"/>
            <w:vAlign w:val="center"/>
          </w:tcPr>
          <w:p w14:paraId="0F1D9372" w14:textId="77777777" w:rsidR="0043166F" w:rsidRPr="0097210C" w:rsidRDefault="0043166F" w:rsidP="0043166F">
            <w:pPr>
              <w:pStyle w:val="TabFig"/>
              <w:spacing w:before="62" w:after="62"/>
            </w:pPr>
            <w:r w:rsidRPr="0097210C">
              <w:rPr>
                <w:rFonts w:hint="eastAsia"/>
              </w:rPr>
              <w:t>/</w:t>
            </w:r>
          </w:p>
        </w:tc>
        <w:tc>
          <w:tcPr>
            <w:tcW w:w="0" w:type="auto"/>
            <w:vAlign w:val="center"/>
          </w:tcPr>
          <w:p w14:paraId="7CAE258C" w14:textId="77777777" w:rsidR="0043166F" w:rsidRPr="0097210C" w:rsidRDefault="0043166F" w:rsidP="0043166F">
            <w:pPr>
              <w:pStyle w:val="TabFig"/>
              <w:spacing w:before="62" w:after="62"/>
            </w:pPr>
            <w:r w:rsidRPr="0097210C">
              <w:rPr>
                <w:rFonts w:hint="eastAsia"/>
              </w:rPr>
              <w:t>2009</w:t>
            </w:r>
          </w:p>
        </w:tc>
      </w:tr>
      <w:tr w:rsidR="0043166F" w:rsidRPr="0097210C" w14:paraId="702F62B6" w14:textId="77777777" w:rsidTr="0043166F">
        <w:tc>
          <w:tcPr>
            <w:tcW w:w="0" w:type="auto"/>
            <w:vAlign w:val="center"/>
          </w:tcPr>
          <w:p w14:paraId="111A65FB" w14:textId="77777777" w:rsidR="0043166F" w:rsidRPr="0097210C" w:rsidRDefault="0043166F" w:rsidP="0043166F">
            <w:pPr>
              <w:pStyle w:val="TabFig"/>
              <w:spacing w:before="62" w:after="62"/>
            </w:pPr>
            <w:r w:rsidRPr="0097210C">
              <w:rPr>
                <w:rFonts w:hint="eastAsia"/>
              </w:rPr>
              <w:t>3.</w:t>
            </w:r>
          </w:p>
        </w:tc>
        <w:tc>
          <w:tcPr>
            <w:tcW w:w="0" w:type="auto"/>
            <w:vAlign w:val="center"/>
          </w:tcPr>
          <w:p w14:paraId="3CC70F12" w14:textId="77777777" w:rsidR="0043166F" w:rsidRPr="0097210C" w:rsidRDefault="0043166F" w:rsidP="0043166F">
            <w:pPr>
              <w:pStyle w:val="TabFig"/>
              <w:spacing w:before="62" w:after="62"/>
            </w:pPr>
            <w:r w:rsidRPr="0097210C">
              <w:rPr>
                <w:rFonts w:hint="eastAsia"/>
              </w:rPr>
              <w:t>GJB 438C-2021</w:t>
            </w:r>
          </w:p>
        </w:tc>
        <w:tc>
          <w:tcPr>
            <w:tcW w:w="0" w:type="auto"/>
            <w:vAlign w:val="center"/>
          </w:tcPr>
          <w:p w14:paraId="3B9A0AEB" w14:textId="77777777" w:rsidR="0043166F" w:rsidRPr="0097210C" w:rsidRDefault="0043166F" w:rsidP="0043166F">
            <w:pPr>
              <w:pStyle w:val="TabFig"/>
              <w:spacing w:before="62" w:after="62"/>
            </w:pPr>
            <w:r w:rsidRPr="0097210C">
              <w:rPr>
                <w:rFonts w:hint="eastAsia"/>
              </w:rPr>
              <w:t>《军用软件开发文档通用要求》</w:t>
            </w:r>
          </w:p>
        </w:tc>
        <w:tc>
          <w:tcPr>
            <w:tcW w:w="0" w:type="auto"/>
            <w:vAlign w:val="center"/>
          </w:tcPr>
          <w:p w14:paraId="1FA1A9FF" w14:textId="77777777" w:rsidR="0043166F" w:rsidRPr="0097210C" w:rsidRDefault="0043166F" w:rsidP="0043166F">
            <w:pPr>
              <w:pStyle w:val="TabFig"/>
              <w:spacing w:before="62" w:after="62"/>
            </w:pPr>
            <w:r w:rsidRPr="0097210C">
              <w:rPr>
                <w:rFonts w:hint="eastAsia"/>
              </w:rPr>
              <w:t>总装备部</w:t>
            </w:r>
          </w:p>
        </w:tc>
        <w:tc>
          <w:tcPr>
            <w:tcW w:w="0" w:type="auto"/>
            <w:vAlign w:val="center"/>
          </w:tcPr>
          <w:p w14:paraId="18036033" w14:textId="77777777" w:rsidR="0043166F" w:rsidRPr="0097210C" w:rsidRDefault="0043166F" w:rsidP="0043166F">
            <w:pPr>
              <w:pStyle w:val="TabFig"/>
              <w:spacing w:before="62" w:after="62"/>
            </w:pPr>
            <w:r w:rsidRPr="0097210C">
              <w:rPr>
                <w:rFonts w:hint="eastAsia"/>
              </w:rPr>
              <w:t>/</w:t>
            </w:r>
          </w:p>
        </w:tc>
        <w:tc>
          <w:tcPr>
            <w:tcW w:w="0" w:type="auto"/>
            <w:vAlign w:val="center"/>
          </w:tcPr>
          <w:p w14:paraId="548E3FB8" w14:textId="77777777" w:rsidR="0043166F" w:rsidRPr="0097210C" w:rsidRDefault="0043166F" w:rsidP="0043166F">
            <w:pPr>
              <w:pStyle w:val="TabFig"/>
              <w:spacing w:before="62" w:after="62"/>
            </w:pPr>
            <w:r w:rsidRPr="0097210C">
              <w:rPr>
                <w:rFonts w:hint="eastAsia"/>
              </w:rPr>
              <w:t>2021</w:t>
            </w:r>
          </w:p>
        </w:tc>
      </w:tr>
      <w:tr w:rsidR="0043166F" w:rsidRPr="0097210C" w14:paraId="7F764A3A" w14:textId="77777777" w:rsidTr="0043166F">
        <w:tc>
          <w:tcPr>
            <w:tcW w:w="0" w:type="auto"/>
            <w:vAlign w:val="center"/>
          </w:tcPr>
          <w:p w14:paraId="64EADD65" w14:textId="77777777" w:rsidR="0043166F" w:rsidRPr="0097210C" w:rsidRDefault="0043166F" w:rsidP="0043166F">
            <w:pPr>
              <w:pStyle w:val="TabFig"/>
              <w:spacing w:before="62" w:after="62"/>
            </w:pPr>
            <w:r w:rsidRPr="0097210C">
              <w:rPr>
                <w:rFonts w:hint="eastAsia"/>
              </w:rPr>
              <w:t>4.</w:t>
            </w:r>
          </w:p>
        </w:tc>
        <w:tc>
          <w:tcPr>
            <w:tcW w:w="0" w:type="auto"/>
            <w:vAlign w:val="center"/>
          </w:tcPr>
          <w:p w14:paraId="213C6082" w14:textId="77777777" w:rsidR="0043166F" w:rsidRPr="0097210C" w:rsidRDefault="0043166F" w:rsidP="0043166F">
            <w:pPr>
              <w:pStyle w:val="TabFig"/>
              <w:spacing w:before="62" w:after="62"/>
            </w:pPr>
            <w:r w:rsidRPr="0097210C">
              <w:rPr>
                <w:rFonts w:hint="eastAsia"/>
              </w:rPr>
              <w:t>GJB 5000B-2021</w:t>
            </w:r>
          </w:p>
        </w:tc>
        <w:tc>
          <w:tcPr>
            <w:tcW w:w="0" w:type="auto"/>
            <w:vAlign w:val="center"/>
          </w:tcPr>
          <w:p w14:paraId="244F1586" w14:textId="77777777" w:rsidR="0043166F" w:rsidRPr="0097210C" w:rsidRDefault="0043166F" w:rsidP="0043166F">
            <w:pPr>
              <w:pStyle w:val="TabFig"/>
              <w:spacing w:before="62" w:after="62"/>
            </w:pPr>
            <w:r w:rsidRPr="0097210C">
              <w:rPr>
                <w:rFonts w:hint="eastAsia"/>
              </w:rPr>
              <w:t>《军用软件研制能力成熟度模型》</w:t>
            </w:r>
          </w:p>
        </w:tc>
        <w:tc>
          <w:tcPr>
            <w:tcW w:w="0" w:type="auto"/>
            <w:vAlign w:val="center"/>
          </w:tcPr>
          <w:p w14:paraId="08F9754C" w14:textId="77777777" w:rsidR="0043166F" w:rsidRPr="0097210C" w:rsidRDefault="0043166F" w:rsidP="0043166F">
            <w:pPr>
              <w:pStyle w:val="TabFig"/>
              <w:spacing w:before="62" w:after="62"/>
            </w:pPr>
            <w:r w:rsidRPr="0097210C">
              <w:rPr>
                <w:rFonts w:hint="eastAsia"/>
              </w:rPr>
              <w:t>总装备部</w:t>
            </w:r>
          </w:p>
        </w:tc>
        <w:tc>
          <w:tcPr>
            <w:tcW w:w="0" w:type="auto"/>
            <w:vAlign w:val="center"/>
          </w:tcPr>
          <w:p w14:paraId="6515A040" w14:textId="77777777" w:rsidR="0043166F" w:rsidRPr="0097210C" w:rsidRDefault="0043166F" w:rsidP="0043166F">
            <w:pPr>
              <w:pStyle w:val="TabFig"/>
              <w:spacing w:before="62" w:after="62"/>
            </w:pPr>
            <w:r w:rsidRPr="0097210C">
              <w:rPr>
                <w:rFonts w:hint="eastAsia"/>
              </w:rPr>
              <w:t>/</w:t>
            </w:r>
          </w:p>
        </w:tc>
        <w:tc>
          <w:tcPr>
            <w:tcW w:w="0" w:type="auto"/>
            <w:vAlign w:val="center"/>
          </w:tcPr>
          <w:p w14:paraId="09B1A792" w14:textId="77777777" w:rsidR="0043166F" w:rsidRPr="0097210C" w:rsidRDefault="0043166F" w:rsidP="0043166F">
            <w:pPr>
              <w:pStyle w:val="TabFig"/>
              <w:spacing w:before="62" w:after="62"/>
            </w:pPr>
            <w:r w:rsidRPr="0097210C">
              <w:rPr>
                <w:rFonts w:hint="eastAsia"/>
              </w:rPr>
              <w:t>2021</w:t>
            </w:r>
          </w:p>
        </w:tc>
      </w:tr>
    </w:tbl>
    <w:p w14:paraId="780A8A21" w14:textId="77777777" w:rsidR="0043166F" w:rsidRDefault="0043166F" w:rsidP="0043166F">
      <w:pPr>
        <w:pStyle w:val="ae"/>
        <w:keepNext/>
      </w:pPr>
      <w:bookmarkStart w:id="13" w:name="_Ref16847244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84D6A">
        <w:rPr>
          <w:noProof/>
        </w:rPr>
        <w:t>2</w:t>
      </w:r>
      <w:r>
        <w:fldChar w:fldCharType="end"/>
      </w:r>
      <w:bookmarkEnd w:id="13"/>
      <w:r>
        <w:t xml:space="preserve"> </w:t>
      </w:r>
      <w:r w:rsidRPr="00023720">
        <w:rPr>
          <w:rFonts w:hint="eastAsia"/>
        </w:rPr>
        <w:t>引用文件</w:t>
      </w:r>
    </w:p>
    <w:tbl>
      <w:tblPr>
        <w:tblStyle w:val="a3"/>
        <w:tblW w:w="0" w:type="auto"/>
        <w:tblLook w:val="04A0" w:firstRow="1" w:lastRow="0" w:firstColumn="1" w:lastColumn="0" w:noHBand="0" w:noVBand="1"/>
      </w:tblPr>
      <w:tblGrid>
        <w:gridCol w:w="602"/>
        <w:gridCol w:w="1926"/>
        <w:gridCol w:w="2145"/>
        <w:gridCol w:w="1742"/>
        <w:gridCol w:w="945"/>
        <w:gridCol w:w="936"/>
      </w:tblGrid>
      <w:tr w:rsidR="0043166F" w:rsidRPr="0043166F" w14:paraId="3B89E07B" w14:textId="77777777" w:rsidTr="00D61ED1">
        <w:tc>
          <w:tcPr>
            <w:tcW w:w="602" w:type="dxa"/>
            <w:vAlign w:val="center"/>
          </w:tcPr>
          <w:p w14:paraId="476205F4" w14:textId="77777777" w:rsidR="0043166F" w:rsidRPr="0043166F" w:rsidRDefault="0043166F" w:rsidP="0043166F">
            <w:pPr>
              <w:pStyle w:val="TabFig"/>
              <w:spacing w:before="62" w:after="62"/>
            </w:pPr>
            <w:r w:rsidRPr="0043166F">
              <w:rPr>
                <w:rFonts w:hint="eastAsia"/>
              </w:rPr>
              <w:t>序号</w:t>
            </w:r>
          </w:p>
        </w:tc>
        <w:tc>
          <w:tcPr>
            <w:tcW w:w="1926" w:type="dxa"/>
            <w:vAlign w:val="center"/>
          </w:tcPr>
          <w:p w14:paraId="168B461F" w14:textId="77777777" w:rsidR="0043166F" w:rsidRPr="0043166F" w:rsidRDefault="0043166F" w:rsidP="0043166F">
            <w:pPr>
              <w:pStyle w:val="TabFig"/>
              <w:spacing w:before="62" w:after="62"/>
            </w:pPr>
            <w:r w:rsidRPr="0043166F">
              <w:rPr>
                <w:rFonts w:hint="eastAsia"/>
              </w:rPr>
              <w:t>文件号</w:t>
            </w:r>
          </w:p>
        </w:tc>
        <w:tc>
          <w:tcPr>
            <w:tcW w:w="2145" w:type="dxa"/>
            <w:vAlign w:val="center"/>
          </w:tcPr>
          <w:p w14:paraId="780DDCFD" w14:textId="77777777" w:rsidR="0043166F" w:rsidRPr="0043166F" w:rsidRDefault="0043166F" w:rsidP="0043166F">
            <w:pPr>
              <w:pStyle w:val="TabFig"/>
              <w:spacing w:before="62" w:after="62"/>
            </w:pPr>
            <w:r w:rsidRPr="0043166F">
              <w:rPr>
                <w:rFonts w:hint="eastAsia"/>
              </w:rPr>
              <w:t>文件名称</w:t>
            </w:r>
          </w:p>
        </w:tc>
        <w:tc>
          <w:tcPr>
            <w:tcW w:w="1742" w:type="dxa"/>
            <w:vAlign w:val="center"/>
          </w:tcPr>
          <w:p w14:paraId="46E3CBEC" w14:textId="77777777" w:rsidR="0043166F" w:rsidRPr="0043166F" w:rsidRDefault="0043166F" w:rsidP="0043166F">
            <w:pPr>
              <w:pStyle w:val="TabFig"/>
              <w:spacing w:before="62" w:after="62"/>
            </w:pPr>
            <w:r w:rsidRPr="0043166F">
              <w:rPr>
                <w:rFonts w:hint="eastAsia"/>
              </w:rPr>
              <w:t>编写单位</w:t>
            </w:r>
          </w:p>
        </w:tc>
        <w:tc>
          <w:tcPr>
            <w:tcW w:w="945" w:type="dxa"/>
            <w:vAlign w:val="center"/>
          </w:tcPr>
          <w:p w14:paraId="2C12F9DF" w14:textId="77777777" w:rsidR="0043166F" w:rsidRPr="0043166F" w:rsidRDefault="0043166F" w:rsidP="0043166F">
            <w:pPr>
              <w:pStyle w:val="TabFig"/>
              <w:spacing w:before="62" w:after="62"/>
            </w:pPr>
            <w:r w:rsidRPr="0043166F">
              <w:rPr>
                <w:rFonts w:hint="eastAsia"/>
              </w:rPr>
              <w:t>修订版本</w:t>
            </w:r>
          </w:p>
        </w:tc>
        <w:tc>
          <w:tcPr>
            <w:tcW w:w="936" w:type="dxa"/>
            <w:vAlign w:val="center"/>
          </w:tcPr>
          <w:p w14:paraId="6F08B162" w14:textId="77777777" w:rsidR="0043166F" w:rsidRPr="0043166F" w:rsidRDefault="0043166F" w:rsidP="0043166F">
            <w:pPr>
              <w:pStyle w:val="TabFig"/>
              <w:spacing w:before="62" w:after="62"/>
            </w:pPr>
            <w:r w:rsidRPr="0043166F">
              <w:rPr>
                <w:rFonts w:hint="eastAsia"/>
              </w:rPr>
              <w:t>发布日期</w:t>
            </w:r>
          </w:p>
        </w:tc>
      </w:tr>
      <w:tr w:rsidR="0043166F" w:rsidRPr="0043166F" w14:paraId="5C34E786" w14:textId="77777777" w:rsidTr="00D61ED1">
        <w:tc>
          <w:tcPr>
            <w:tcW w:w="602" w:type="dxa"/>
            <w:vAlign w:val="center"/>
          </w:tcPr>
          <w:p w14:paraId="3375AD78" w14:textId="77777777" w:rsidR="0043166F" w:rsidRPr="0043166F" w:rsidRDefault="0043166F" w:rsidP="0043166F">
            <w:pPr>
              <w:pStyle w:val="TabFig"/>
              <w:spacing w:before="62" w:after="62"/>
            </w:pPr>
            <w:r w:rsidRPr="0043166F">
              <w:rPr>
                <w:rFonts w:hint="eastAsia"/>
              </w:rPr>
              <w:t>1.</w:t>
            </w:r>
          </w:p>
        </w:tc>
        <w:tc>
          <w:tcPr>
            <w:tcW w:w="1926" w:type="dxa"/>
            <w:vAlign w:val="center"/>
          </w:tcPr>
          <w:p w14:paraId="448CA5D1" w14:textId="77777777" w:rsidR="0043166F" w:rsidRPr="0043166F" w:rsidRDefault="0043166F" w:rsidP="0043166F">
            <w:pPr>
              <w:pStyle w:val="TabFig"/>
              <w:spacing w:before="62" w:after="62"/>
            </w:pPr>
            <w:r>
              <w:rPr>
                <w:rFonts w:hint="eastAsia"/>
              </w:rPr>
              <w:t>J/CLB61-XY-202301</w:t>
            </w:r>
          </w:p>
        </w:tc>
        <w:tc>
          <w:tcPr>
            <w:tcW w:w="2145" w:type="dxa"/>
            <w:vAlign w:val="center"/>
          </w:tcPr>
          <w:p w14:paraId="62C218DE" w14:textId="2DEC8B19" w:rsidR="0043166F" w:rsidRPr="0043166F" w:rsidRDefault="0043166F" w:rsidP="0043166F">
            <w:pPr>
              <w:pStyle w:val="TabFig"/>
              <w:spacing w:before="62" w:after="62"/>
            </w:pPr>
            <w:r w:rsidRPr="0043166F">
              <w:rPr>
                <w:rFonts w:hint="eastAsia"/>
              </w:rPr>
              <w:t>《成品技术协议书》</w:t>
            </w:r>
          </w:p>
        </w:tc>
        <w:tc>
          <w:tcPr>
            <w:tcW w:w="1742" w:type="dxa"/>
            <w:vAlign w:val="center"/>
          </w:tcPr>
          <w:p w14:paraId="4B40E399" w14:textId="77777777" w:rsidR="0043166F" w:rsidRPr="0043166F" w:rsidRDefault="0043166F" w:rsidP="0043166F">
            <w:pPr>
              <w:pStyle w:val="TabFig"/>
              <w:spacing w:before="62" w:after="62"/>
            </w:pPr>
            <w:r>
              <w:rPr>
                <w:rFonts w:hint="eastAsia"/>
              </w:rPr>
              <w:t>新乡航空工业（集团）有限公司</w:t>
            </w:r>
          </w:p>
        </w:tc>
        <w:tc>
          <w:tcPr>
            <w:tcW w:w="945" w:type="dxa"/>
            <w:vAlign w:val="center"/>
          </w:tcPr>
          <w:p w14:paraId="13685474" w14:textId="77777777" w:rsidR="0043166F" w:rsidRPr="0043166F" w:rsidRDefault="0043166F" w:rsidP="0043166F">
            <w:pPr>
              <w:pStyle w:val="TabFig"/>
              <w:spacing w:before="62" w:after="62"/>
            </w:pPr>
            <w:r>
              <w:rPr>
                <w:rFonts w:hint="eastAsia"/>
              </w:rPr>
              <w:t>/</w:t>
            </w:r>
          </w:p>
        </w:tc>
        <w:tc>
          <w:tcPr>
            <w:tcW w:w="936" w:type="dxa"/>
            <w:vAlign w:val="center"/>
          </w:tcPr>
          <w:p w14:paraId="247CA0E3" w14:textId="77777777" w:rsidR="0043166F" w:rsidRPr="0043166F" w:rsidRDefault="0043166F" w:rsidP="0043166F">
            <w:pPr>
              <w:pStyle w:val="TabFig"/>
              <w:spacing w:before="62" w:after="62"/>
            </w:pPr>
            <w:r>
              <w:rPr>
                <w:rFonts w:hint="eastAsia"/>
              </w:rPr>
              <w:t>202309</w:t>
            </w:r>
          </w:p>
        </w:tc>
      </w:tr>
      <w:tr w:rsidR="0043166F" w:rsidRPr="0043166F" w14:paraId="4DC69A8D" w14:textId="77777777" w:rsidTr="00D61ED1">
        <w:tc>
          <w:tcPr>
            <w:tcW w:w="602" w:type="dxa"/>
            <w:vAlign w:val="center"/>
          </w:tcPr>
          <w:p w14:paraId="74A2EF52" w14:textId="77777777" w:rsidR="0043166F" w:rsidRPr="0043166F" w:rsidRDefault="0043166F" w:rsidP="0043166F">
            <w:pPr>
              <w:pStyle w:val="TabFig"/>
              <w:spacing w:before="62" w:after="62"/>
            </w:pPr>
            <w:r w:rsidRPr="0043166F">
              <w:rPr>
                <w:rFonts w:hint="eastAsia"/>
              </w:rPr>
              <w:t>2.</w:t>
            </w:r>
          </w:p>
        </w:tc>
        <w:tc>
          <w:tcPr>
            <w:tcW w:w="1926" w:type="dxa"/>
            <w:vAlign w:val="center"/>
          </w:tcPr>
          <w:p w14:paraId="29C40F5B" w14:textId="77777777" w:rsidR="0043166F" w:rsidRPr="0043166F" w:rsidRDefault="0043166F" w:rsidP="0043166F">
            <w:pPr>
              <w:pStyle w:val="TabFig"/>
              <w:spacing w:before="62" w:after="62"/>
            </w:pPr>
            <w:r w:rsidRPr="0043166F">
              <w:rPr>
                <w:rFonts w:hint="eastAsia"/>
              </w:rPr>
              <w:t>/</w:t>
            </w:r>
          </w:p>
        </w:tc>
        <w:tc>
          <w:tcPr>
            <w:tcW w:w="2145" w:type="dxa"/>
            <w:vAlign w:val="center"/>
          </w:tcPr>
          <w:p w14:paraId="618DE58E" w14:textId="59501533" w:rsidR="0043166F" w:rsidRPr="0043166F" w:rsidRDefault="0043166F" w:rsidP="0043166F">
            <w:pPr>
              <w:pStyle w:val="TabFig"/>
              <w:spacing w:before="62" w:after="62"/>
            </w:pPr>
            <w:r w:rsidRPr="0043166F">
              <w:rPr>
                <w:rFonts w:hint="eastAsia"/>
              </w:rPr>
              <w:t>《</w:t>
            </w:r>
            <w:r w:rsidR="001C2F98">
              <w:rPr>
                <w:rFonts w:hint="eastAsia"/>
              </w:rPr>
              <w:t>J/CYL-37</w:t>
            </w:r>
            <w:r w:rsidR="001C2F98">
              <w:rPr>
                <w:rFonts w:hint="eastAsia"/>
              </w:rPr>
              <w:t>液冷动力组件</w:t>
            </w:r>
            <w:r w:rsidRPr="0043166F">
              <w:rPr>
                <w:rFonts w:hint="eastAsia"/>
              </w:rPr>
              <w:t>控制器通讯协议》</w:t>
            </w:r>
          </w:p>
        </w:tc>
        <w:tc>
          <w:tcPr>
            <w:tcW w:w="1742" w:type="dxa"/>
            <w:vAlign w:val="center"/>
          </w:tcPr>
          <w:p w14:paraId="1BAC6E13" w14:textId="77777777" w:rsidR="0043166F" w:rsidRPr="0043166F" w:rsidRDefault="0043166F" w:rsidP="0043166F">
            <w:pPr>
              <w:pStyle w:val="TabFig"/>
              <w:spacing w:before="62" w:after="62"/>
            </w:pPr>
            <w:r>
              <w:rPr>
                <w:rFonts w:hint="eastAsia"/>
              </w:rPr>
              <w:t>新乡航空工业（集团）有限公司</w:t>
            </w:r>
          </w:p>
        </w:tc>
        <w:tc>
          <w:tcPr>
            <w:tcW w:w="945" w:type="dxa"/>
            <w:vAlign w:val="center"/>
          </w:tcPr>
          <w:p w14:paraId="4107A18C" w14:textId="77777777" w:rsidR="0043166F" w:rsidRPr="0043166F" w:rsidRDefault="0043166F" w:rsidP="0043166F">
            <w:pPr>
              <w:pStyle w:val="TabFig"/>
              <w:spacing w:before="62" w:after="62"/>
            </w:pPr>
            <w:r w:rsidRPr="0043166F">
              <w:rPr>
                <w:rFonts w:hint="eastAsia"/>
              </w:rPr>
              <w:t>/</w:t>
            </w:r>
          </w:p>
        </w:tc>
        <w:tc>
          <w:tcPr>
            <w:tcW w:w="936" w:type="dxa"/>
            <w:vAlign w:val="center"/>
          </w:tcPr>
          <w:p w14:paraId="5CCD5F1C" w14:textId="77777777" w:rsidR="0043166F" w:rsidRPr="0043166F" w:rsidRDefault="0043166F" w:rsidP="0043166F">
            <w:pPr>
              <w:pStyle w:val="TabFig"/>
              <w:spacing w:before="62" w:after="62"/>
            </w:pPr>
            <w:r>
              <w:rPr>
                <w:rFonts w:hint="eastAsia"/>
              </w:rPr>
              <w:t>202309</w:t>
            </w:r>
          </w:p>
        </w:tc>
      </w:tr>
      <w:tr w:rsidR="0043166F" w:rsidRPr="0097210C" w14:paraId="139045B4" w14:textId="77777777" w:rsidTr="00D61ED1">
        <w:tc>
          <w:tcPr>
            <w:tcW w:w="602" w:type="dxa"/>
            <w:vAlign w:val="center"/>
          </w:tcPr>
          <w:p w14:paraId="5723E3D8" w14:textId="77777777" w:rsidR="0043166F" w:rsidRPr="0043166F" w:rsidRDefault="0043166F" w:rsidP="0043166F">
            <w:pPr>
              <w:pStyle w:val="TabFig"/>
              <w:spacing w:before="62" w:after="62"/>
            </w:pPr>
            <w:r w:rsidRPr="0043166F">
              <w:rPr>
                <w:rFonts w:hint="eastAsia"/>
              </w:rPr>
              <w:t>3.</w:t>
            </w:r>
          </w:p>
        </w:tc>
        <w:tc>
          <w:tcPr>
            <w:tcW w:w="1926" w:type="dxa"/>
            <w:vAlign w:val="center"/>
          </w:tcPr>
          <w:p w14:paraId="16E8C065" w14:textId="77777777" w:rsidR="0043166F" w:rsidRPr="0043166F" w:rsidRDefault="0043166F" w:rsidP="0043166F">
            <w:pPr>
              <w:pStyle w:val="TabFig"/>
              <w:spacing w:before="62" w:after="62"/>
            </w:pPr>
            <w:r>
              <w:rPr>
                <w:rFonts w:hint="eastAsia"/>
              </w:rPr>
              <w:t>Q/KZQ-548_</w:t>
            </w:r>
            <w:r w:rsidRPr="0043166F">
              <w:rPr>
                <w:rFonts w:hint="eastAsia"/>
              </w:rPr>
              <w:t>XQ</w:t>
            </w:r>
            <w:r>
              <w:t>_</w:t>
            </w:r>
            <w:r>
              <w:rPr>
                <w:rFonts w:hint="eastAsia"/>
              </w:rPr>
              <w:t>RW_</w:t>
            </w:r>
            <w:r w:rsidRPr="0043166F">
              <w:rPr>
                <w:rFonts w:hint="eastAsia"/>
              </w:rPr>
              <w:t>V</w:t>
            </w:r>
            <w:r>
              <w:t>2</w:t>
            </w:r>
            <w:r>
              <w:rPr>
                <w:rFonts w:hint="eastAsia"/>
              </w:rPr>
              <w:t>.01</w:t>
            </w:r>
            <w:r>
              <w:t>.A</w:t>
            </w:r>
          </w:p>
        </w:tc>
        <w:tc>
          <w:tcPr>
            <w:tcW w:w="2145" w:type="dxa"/>
            <w:vAlign w:val="center"/>
          </w:tcPr>
          <w:p w14:paraId="7A299DE2" w14:textId="66E167F9" w:rsidR="0043166F" w:rsidRPr="0043166F" w:rsidRDefault="0043166F" w:rsidP="0043166F">
            <w:pPr>
              <w:pStyle w:val="TabFig"/>
              <w:spacing w:before="62" w:after="62"/>
            </w:pPr>
            <w:r>
              <w:rPr>
                <w:rFonts w:hint="eastAsia"/>
              </w:rPr>
              <w:t>《</w:t>
            </w:r>
            <w:r w:rsidR="001C2F98">
              <w:rPr>
                <w:rFonts w:hint="eastAsia"/>
              </w:rPr>
              <w:t>J/CYL-37</w:t>
            </w:r>
            <w:r w:rsidR="001C2F98">
              <w:rPr>
                <w:rFonts w:hint="eastAsia"/>
              </w:rPr>
              <w:t>液冷动力组件</w:t>
            </w:r>
            <w:r w:rsidRPr="0043166F">
              <w:rPr>
                <w:rFonts w:hint="eastAsia"/>
              </w:rPr>
              <w:t>控制器软件任务书</w:t>
            </w:r>
            <w:r>
              <w:rPr>
                <w:rFonts w:hint="eastAsia"/>
              </w:rPr>
              <w:t>》</w:t>
            </w:r>
          </w:p>
        </w:tc>
        <w:tc>
          <w:tcPr>
            <w:tcW w:w="1742" w:type="dxa"/>
            <w:vAlign w:val="center"/>
          </w:tcPr>
          <w:p w14:paraId="299AD3F9" w14:textId="77777777" w:rsidR="0043166F" w:rsidRPr="0043166F" w:rsidRDefault="0043166F" w:rsidP="0043166F">
            <w:pPr>
              <w:pStyle w:val="TabFig"/>
              <w:spacing w:before="62" w:after="62"/>
            </w:pPr>
            <w:r w:rsidRPr="0043166F">
              <w:rPr>
                <w:rFonts w:hint="eastAsia"/>
              </w:rPr>
              <w:t>贵州航天林泉电机有限公司</w:t>
            </w:r>
          </w:p>
        </w:tc>
        <w:tc>
          <w:tcPr>
            <w:tcW w:w="945" w:type="dxa"/>
            <w:vAlign w:val="center"/>
          </w:tcPr>
          <w:p w14:paraId="33C2CE73" w14:textId="77777777" w:rsidR="0043166F" w:rsidRPr="0043166F" w:rsidRDefault="0043166F" w:rsidP="0043166F">
            <w:pPr>
              <w:pStyle w:val="TabFig"/>
              <w:spacing w:before="62" w:after="62"/>
            </w:pPr>
            <w:r>
              <w:rPr>
                <w:rFonts w:hint="eastAsia"/>
              </w:rPr>
              <w:t>V2.01.A</w:t>
            </w:r>
          </w:p>
        </w:tc>
        <w:tc>
          <w:tcPr>
            <w:tcW w:w="936" w:type="dxa"/>
            <w:vAlign w:val="center"/>
          </w:tcPr>
          <w:p w14:paraId="5376E732" w14:textId="77777777" w:rsidR="0043166F" w:rsidRPr="0097210C" w:rsidRDefault="00D61ED1" w:rsidP="0043166F">
            <w:pPr>
              <w:pStyle w:val="TabFig"/>
              <w:spacing w:before="62" w:after="62"/>
            </w:pPr>
            <w:r>
              <w:rPr>
                <w:rFonts w:hint="eastAsia"/>
              </w:rPr>
              <w:t>202406</w:t>
            </w:r>
          </w:p>
        </w:tc>
      </w:tr>
    </w:tbl>
    <w:p w14:paraId="20CECA62" w14:textId="77777777" w:rsidR="0043166F" w:rsidRDefault="0043166F" w:rsidP="0043166F">
      <w:pPr>
        <w:pStyle w:val="1"/>
        <w:spacing w:before="156" w:after="156"/>
      </w:pPr>
      <w:bookmarkStart w:id="14" w:name="_Toc168868806"/>
      <w:r>
        <w:rPr>
          <w:rFonts w:hint="eastAsia"/>
        </w:rPr>
        <w:t>需求</w:t>
      </w:r>
      <w:bookmarkEnd w:id="14"/>
    </w:p>
    <w:p w14:paraId="3836C9B9" w14:textId="77777777" w:rsidR="0043166F" w:rsidRDefault="0043166F" w:rsidP="0043166F">
      <w:pPr>
        <w:pStyle w:val="2"/>
        <w:spacing w:before="156" w:after="156"/>
      </w:pPr>
      <w:bookmarkStart w:id="15" w:name="_Toc168868807"/>
      <w:r w:rsidRPr="0043166F">
        <w:rPr>
          <w:rFonts w:hint="eastAsia"/>
        </w:rPr>
        <w:t>要求的状态和方式</w:t>
      </w:r>
      <w:bookmarkEnd w:id="15"/>
    </w:p>
    <w:p w14:paraId="28E599EC" w14:textId="75FD252B" w:rsidR="0043166F" w:rsidRDefault="0043166F" w:rsidP="0043166F">
      <w:pPr>
        <w:tabs>
          <w:tab w:val="left" w:pos="1276"/>
        </w:tabs>
        <w:ind w:firstLine="480"/>
      </w:pPr>
      <w:r w:rsidRPr="0043166F">
        <w:rPr>
          <w:rFonts w:hint="eastAsia"/>
        </w:rPr>
        <w:t>软件是基于</w:t>
      </w:r>
      <w:r w:rsidR="00953351">
        <w:rPr>
          <w:rFonts w:hint="eastAsia"/>
        </w:rPr>
        <w:t>液冷动力组件</w:t>
      </w:r>
      <w:r w:rsidRPr="0043166F">
        <w:rPr>
          <w:rFonts w:hint="eastAsia"/>
        </w:rPr>
        <w:t>控制器硬件平台开发的嵌入式软件，初始版本的软件通过仿真器烧写固化到控制器中的</w:t>
      </w:r>
      <w:r w:rsidRPr="0043166F">
        <w:rPr>
          <w:rFonts w:hint="eastAsia"/>
        </w:rPr>
        <w:t>DSP</w:t>
      </w:r>
      <w:r w:rsidRPr="0043166F">
        <w:rPr>
          <w:rFonts w:hint="eastAsia"/>
        </w:rPr>
        <w:t>中。软件的工作模式分为正常运行模</w:t>
      </w:r>
      <w:r w:rsidRPr="0043166F">
        <w:rPr>
          <w:rFonts w:hint="eastAsia"/>
        </w:rPr>
        <w:lastRenderedPageBreak/>
        <w:t>式</w:t>
      </w:r>
      <w:r>
        <w:rPr>
          <w:rFonts w:hint="eastAsia"/>
        </w:rPr>
        <w:t>、</w:t>
      </w:r>
      <w:r>
        <w:t>待机模式</w:t>
      </w:r>
      <w:r w:rsidRPr="0043166F">
        <w:rPr>
          <w:rFonts w:hint="eastAsia"/>
        </w:rPr>
        <w:t>和维护模式</w:t>
      </w:r>
      <w:r>
        <w:rPr>
          <w:rFonts w:hint="eastAsia"/>
        </w:rPr>
        <w:t>，</w:t>
      </w:r>
      <w:r>
        <w:t>如</w:t>
      </w:r>
      <w:r>
        <w:fldChar w:fldCharType="begin"/>
      </w:r>
      <w:r>
        <w:instrText xml:space="preserve"> REF _Ref168473023 \h </w:instrText>
      </w:r>
      <w:r>
        <w:fldChar w:fldCharType="separate"/>
      </w:r>
      <w:r>
        <w:rPr>
          <w:rFonts w:hint="eastAsia"/>
        </w:rPr>
        <w:t>图</w:t>
      </w:r>
      <w:r>
        <w:rPr>
          <w:rFonts w:hint="eastAsia"/>
        </w:rPr>
        <w:t xml:space="preserve"> </w:t>
      </w:r>
      <w:r>
        <w:rPr>
          <w:noProof/>
        </w:rPr>
        <w:t>3</w:t>
      </w:r>
      <w:r>
        <w:fldChar w:fldCharType="end"/>
      </w:r>
      <w:r>
        <w:rPr>
          <w:rFonts w:hint="eastAsia"/>
        </w:rPr>
        <w:t>所示</w:t>
      </w:r>
      <w:r w:rsidRPr="0043166F">
        <w:rPr>
          <w:rFonts w:hint="eastAsia"/>
        </w:rPr>
        <w:t>。模式的切换通过</w:t>
      </w:r>
      <w:r w:rsidRPr="0043166F">
        <w:rPr>
          <w:rFonts w:hint="eastAsia"/>
        </w:rPr>
        <w:t>RS422</w:t>
      </w:r>
      <w:r w:rsidRPr="0043166F">
        <w:rPr>
          <w:rFonts w:hint="eastAsia"/>
        </w:rPr>
        <w:t>串口指令实现。</w:t>
      </w:r>
    </w:p>
    <w:p w14:paraId="0B4EB2CD" w14:textId="2691C642" w:rsidR="0043166F" w:rsidRDefault="005314D7" w:rsidP="0043166F">
      <w:pPr>
        <w:pStyle w:val="TabFig"/>
        <w:keepNext/>
        <w:spacing w:before="62" w:after="62"/>
      </w:pPr>
      <w:r>
        <w:object w:dxaOrig="7576" w:dyaOrig="2746" w14:anchorId="0467E592">
          <v:shape id="_x0000_i1027" type="#_x0000_t75" style="width:305pt;height:110.7pt" o:ole="">
            <v:imagedata r:id="rId18" o:title=""/>
          </v:shape>
          <o:OLEObject Type="Embed" ProgID="Visio.Drawing.11" ShapeID="_x0000_i1027" DrawAspect="Content" ObjectID="_1785436437" r:id="rId19"/>
        </w:object>
      </w:r>
    </w:p>
    <w:p w14:paraId="652E218F" w14:textId="77777777" w:rsidR="0043166F" w:rsidRDefault="0043166F" w:rsidP="0043166F">
      <w:pPr>
        <w:pStyle w:val="ae"/>
      </w:pPr>
      <w:bookmarkStart w:id="16" w:name="_Ref16847302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84D6A">
        <w:rPr>
          <w:noProof/>
        </w:rPr>
        <w:t>3</w:t>
      </w:r>
      <w:r>
        <w:fldChar w:fldCharType="end"/>
      </w:r>
      <w:bookmarkEnd w:id="16"/>
      <w:r>
        <w:t xml:space="preserve"> </w:t>
      </w:r>
      <w:r>
        <w:rPr>
          <w:rFonts w:hint="eastAsia"/>
        </w:rPr>
        <w:t>控制器</w:t>
      </w:r>
      <w:r>
        <w:t>工作模式</w:t>
      </w:r>
    </w:p>
    <w:p w14:paraId="35CA68E8" w14:textId="77777777" w:rsidR="0043166F" w:rsidRDefault="0043166F" w:rsidP="0043166F">
      <w:pPr>
        <w:ind w:firstLine="480"/>
      </w:pPr>
      <w:r>
        <w:rPr>
          <w:rFonts w:hint="eastAsia"/>
        </w:rPr>
        <w:t>各模式状态</w:t>
      </w:r>
      <w:r>
        <w:t>定义</w:t>
      </w:r>
      <w:r>
        <w:rPr>
          <w:rFonts w:hint="eastAsia"/>
        </w:rPr>
        <w:t>、</w:t>
      </w:r>
      <w:r>
        <w:t>功能</w:t>
      </w:r>
      <w:r>
        <w:rPr>
          <w:rFonts w:hint="eastAsia"/>
        </w:rPr>
        <w:t>和</w:t>
      </w:r>
      <w:r>
        <w:t>切换条件具体见</w:t>
      </w:r>
      <w:r>
        <w:fldChar w:fldCharType="begin"/>
      </w:r>
      <w:r>
        <w:instrText xml:space="preserve"> REF _Ref168473302 \h </w:instrText>
      </w:r>
      <w:r>
        <w:fldChar w:fldCharType="separate"/>
      </w:r>
      <w:r>
        <w:rPr>
          <w:rFonts w:hint="eastAsia"/>
        </w:rPr>
        <w:t>表</w:t>
      </w:r>
      <w:r>
        <w:rPr>
          <w:rFonts w:hint="eastAsia"/>
        </w:rPr>
        <w:t xml:space="preserve"> </w:t>
      </w:r>
      <w:r>
        <w:rPr>
          <w:noProof/>
        </w:rPr>
        <w:t>3</w:t>
      </w:r>
      <w:r>
        <w:fldChar w:fldCharType="end"/>
      </w:r>
      <w:r>
        <w:rPr>
          <w:rFonts w:hint="eastAsia"/>
        </w:rPr>
        <w:t>。</w:t>
      </w:r>
    </w:p>
    <w:p w14:paraId="31274CB9" w14:textId="77777777" w:rsidR="0043166F" w:rsidRDefault="0043166F" w:rsidP="0043166F">
      <w:pPr>
        <w:pStyle w:val="ae"/>
        <w:keepNext/>
      </w:pPr>
      <w:bookmarkStart w:id="17" w:name="_Ref16847330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84D6A">
        <w:rPr>
          <w:noProof/>
        </w:rPr>
        <w:t>3</w:t>
      </w:r>
      <w:r>
        <w:fldChar w:fldCharType="end"/>
      </w:r>
      <w:bookmarkEnd w:id="17"/>
      <w:r>
        <w:rPr>
          <w:noProof/>
        </w:rPr>
        <w:t xml:space="preserve"> </w:t>
      </w:r>
      <w:r w:rsidRPr="00056D12">
        <w:rPr>
          <w:rFonts w:hint="eastAsia"/>
          <w:noProof/>
        </w:rPr>
        <w:t>工作模式状态定义</w:t>
      </w:r>
    </w:p>
    <w:tbl>
      <w:tblPr>
        <w:tblStyle w:val="a3"/>
        <w:tblW w:w="0" w:type="auto"/>
        <w:tblLook w:val="04A0" w:firstRow="1" w:lastRow="0" w:firstColumn="1" w:lastColumn="0" w:noHBand="0" w:noVBand="1"/>
      </w:tblPr>
      <w:tblGrid>
        <w:gridCol w:w="1413"/>
        <w:gridCol w:w="3969"/>
        <w:gridCol w:w="1856"/>
        <w:gridCol w:w="1058"/>
      </w:tblGrid>
      <w:tr w:rsidR="0043166F" w14:paraId="367BAA6C" w14:textId="77777777" w:rsidTr="00793189">
        <w:tc>
          <w:tcPr>
            <w:tcW w:w="1413" w:type="dxa"/>
            <w:vAlign w:val="center"/>
          </w:tcPr>
          <w:p w14:paraId="4BB710C6" w14:textId="77777777" w:rsidR="0043166F" w:rsidRDefault="0043166F" w:rsidP="00793189">
            <w:pPr>
              <w:pStyle w:val="TabFig"/>
              <w:spacing w:before="62" w:after="62"/>
            </w:pPr>
            <w:r w:rsidRPr="0043166F">
              <w:rPr>
                <w:rFonts w:hint="eastAsia"/>
              </w:rPr>
              <w:t>工作模式名称</w:t>
            </w:r>
          </w:p>
        </w:tc>
        <w:tc>
          <w:tcPr>
            <w:tcW w:w="3969" w:type="dxa"/>
            <w:vAlign w:val="center"/>
          </w:tcPr>
          <w:p w14:paraId="490B6547" w14:textId="77777777" w:rsidR="0043166F" w:rsidRDefault="0043166F" w:rsidP="00793189">
            <w:pPr>
              <w:pStyle w:val="TabFig"/>
              <w:spacing w:before="62" w:after="62"/>
            </w:pPr>
            <w:r w:rsidRPr="0043166F">
              <w:rPr>
                <w:rFonts w:hint="eastAsia"/>
              </w:rPr>
              <w:t>定义</w:t>
            </w:r>
          </w:p>
        </w:tc>
        <w:tc>
          <w:tcPr>
            <w:tcW w:w="1856" w:type="dxa"/>
            <w:vAlign w:val="center"/>
          </w:tcPr>
          <w:p w14:paraId="55393D78" w14:textId="77777777" w:rsidR="0043166F" w:rsidRDefault="0043166F" w:rsidP="00793189">
            <w:pPr>
              <w:pStyle w:val="TabFig"/>
              <w:spacing w:before="62" w:after="62"/>
            </w:pPr>
            <w:r w:rsidRPr="0043166F">
              <w:rPr>
                <w:rFonts w:hint="eastAsia"/>
              </w:rPr>
              <w:t>模式功能</w:t>
            </w:r>
          </w:p>
        </w:tc>
        <w:tc>
          <w:tcPr>
            <w:tcW w:w="0" w:type="auto"/>
            <w:vAlign w:val="center"/>
          </w:tcPr>
          <w:p w14:paraId="0FF7F4EC" w14:textId="77777777" w:rsidR="0043166F" w:rsidRDefault="0043166F" w:rsidP="00793189">
            <w:pPr>
              <w:pStyle w:val="TabFig"/>
              <w:spacing w:before="62" w:after="62"/>
            </w:pPr>
            <w:r w:rsidRPr="0043166F">
              <w:rPr>
                <w:rFonts w:hint="eastAsia"/>
              </w:rPr>
              <w:t>切换条件</w:t>
            </w:r>
          </w:p>
        </w:tc>
      </w:tr>
      <w:tr w:rsidR="0043166F" w14:paraId="4E24BD78" w14:textId="77777777" w:rsidTr="00172B78">
        <w:tc>
          <w:tcPr>
            <w:tcW w:w="1413" w:type="dxa"/>
            <w:vAlign w:val="center"/>
          </w:tcPr>
          <w:p w14:paraId="4145BCEA" w14:textId="77777777" w:rsidR="0043166F" w:rsidRDefault="0043166F" w:rsidP="00793189">
            <w:pPr>
              <w:pStyle w:val="TabFig"/>
              <w:spacing w:before="62" w:after="62"/>
            </w:pPr>
            <w:r w:rsidRPr="0043166F">
              <w:rPr>
                <w:rFonts w:hint="eastAsia"/>
              </w:rPr>
              <w:t>正常工作模式</w:t>
            </w:r>
          </w:p>
        </w:tc>
        <w:tc>
          <w:tcPr>
            <w:tcW w:w="3969" w:type="dxa"/>
            <w:vAlign w:val="center"/>
          </w:tcPr>
          <w:p w14:paraId="2B6D2205" w14:textId="77777777" w:rsidR="0043166F" w:rsidRDefault="0043166F" w:rsidP="00793189">
            <w:pPr>
              <w:pStyle w:val="TabFig"/>
              <w:spacing w:before="62" w:after="62"/>
              <w:jc w:val="both"/>
            </w:pPr>
            <w:r w:rsidRPr="0043166F">
              <w:rPr>
                <w:rFonts w:hint="eastAsia"/>
              </w:rPr>
              <w:t>该状态根据外部系统输入的有效起动指令及要求，实现电机的目标转速获取、转速闭环控制。在控制过程中检测并处理故障告警情况，并通过</w:t>
            </w:r>
            <w:r w:rsidRPr="0043166F">
              <w:rPr>
                <w:rFonts w:hint="eastAsia"/>
              </w:rPr>
              <w:t>RS-422</w:t>
            </w:r>
            <w:r w:rsidRPr="0043166F">
              <w:rPr>
                <w:rFonts w:hint="eastAsia"/>
              </w:rPr>
              <w:t>接口与</w:t>
            </w:r>
            <w:r w:rsidRPr="0043166F">
              <w:rPr>
                <w:rFonts w:hint="eastAsia"/>
              </w:rPr>
              <w:t>RIU</w:t>
            </w:r>
            <w:r w:rsidRPr="0043166F">
              <w:rPr>
                <w:rFonts w:hint="eastAsia"/>
              </w:rPr>
              <w:t>进行数据交互。</w:t>
            </w:r>
          </w:p>
        </w:tc>
        <w:tc>
          <w:tcPr>
            <w:tcW w:w="1856" w:type="dxa"/>
            <w:vAlign w:val="center"/>
          </w:tcPr>
          <w:p w14:paraId="14BED876" w14:textId="77777777" w:rsidR="0043166F" w:rsidRDefault="0043166F" w:rsidP="00172B78">
            <w:pPr>
              <w:pStyle w:val="TabFig"/>
              <w:spacing w:before="62" w:after="62"/>
              <w:jc w:val="both"/>
            </w:pPr>
            <w:r w:rsidRPr="0043166F">
              <w:rPr>
                <w:rFonts w:hint="eastAsia"/>
              </w:rPr>
              <w:t>上电自检</w:t>
            </w:r>
            <w:r>
              <w:rPr>
                <w:rFonts w:hint="eastAsia"/>
              </w:rPr>
              <w:t>、</w:t>
            </w:r>
            <w:r w:rsidRPr="0043166F">
              <w:rPr>
                <w:rFonts w:hint="eastAsia"/>
              </w:rPr>
              <w:t>模拟量采集</w:t>
            </w:r>
            <w:r>
              <w:rPr>
                <w:rFonts w:hint="eastAsia"/>
              </w:rPr>
              <w:t>、</w:t>
            </w:r>
            <w:r w:rsidRPr="0043166F">
              <w:rPr>
                <w:rFonts w:hint="eastAsia"/>
              </w:rPr>
              <w:t>转速闭环控制</w:t>
            </w:r>
            <w:r>
              <w:rPr>
                <w:rFonts w:hint="eastAsia"/>
              </w:rPr>
              <w:t>、</w:t>
            </w:r>
            <w:r w:rsidRPr="0043166F">
              <w:rPr>
                <w:rFonts w:hint="eastAsia"/>
              </w:rPr>
              <w:t>周期自检</w:t>
            </w:r>
            <w:r>
              <w:rPr>
                <w:rFonts w:hint="eastAsia"/>
              </w:rPr>
              <w:t>、</w:t>
            </w:r>
            <w:r w:rsidRPr="0043166F">
              <w:rPr>
                <w:rFonts w:hint="eastAsia"/>
              </w:rPr>
              <w:t>自保护停机</w:t>
            </w:r>
            <w:r>
              <w:rPr>
                <w:rFonts w:hint="eastAsia"/>
              </w:rPr>
              <w:t>、</w:t>
            </w:r>
            <w:r w:rsidRPr="0043166F">
              <w:rPr>
                <w:rFonts w:hint="eastAsia"/>
              </w:rPr>
              <w:t>数据通讯</w:t>
            </w:r>
          </w:p>
        </w:tc>
        <w:tc>
          <w:tcPr>
            <w:tcW w:w="0" w:type="auto"/>
            <w:vAlign w:val="center"/>
          </w:tcPr>
          <w:p w14:paraId="7882D4A5" w14:textId="77777777" w:rsidR="0043166F" w:rsidRDefault="0043166F" w:rsidP="00172B78">
            <w:pPr>
              <w:pStyle w:val="TabFig"/>
              <w:spacing w:before="62" w:after="62"/>
              <w:jc w:val="both"/>
            </w:pPr>
            <w:r w:rsidRPr="0043166F">
              <w:rPr>
                <w:rFonts w:hint="eastAsia"/>
              </w:rPr>
              <w:t>接收的串口指令为正常运行</w:t>
            </w:r>
          </w:p>
        </w:tc>
      </w:tr>
      <w:tr w:rsidR="0043166F" w14:paraId="315F519F" w14:textId="77777777" w:rsidTr="00172B78">
        <w:tc>
          <w:tcPr>
            <w:tcW w:w="1413" w:type="dxa"/>
            <w:vAlign w:val="center"/>
          </w:tcPr>
          <w:p w14:paraId="7285846D" w14:textId="77777777" w:rsidR="0043166F" w:rsidRDefault="0043166F" w:rsidP="00793189">
            <w:pPr>
              <w:pStyle w:val="TabFig"/>
              <w:spacing w:before="62" w:after="62"/>
            </w:pPr>
            <w:r w:rsidRPr="0043166F">
              <w:rPr>
                <w:rFonts w:hint="eastAsia"/>
              </w:rPr>
              <w:t>待机模式</w:t>
            </w:r>
          </w:p>
        </w:tc>
        <w:tc>
          <w:tcPr>
            <w:tcW w:w="3969" w:type="dxa"/>
            <w:vAlign w:val="center"/>
          </w:tcPr>
          <w:p w14:paraId="07362FA7" w14:textId="77777777" w:rsidR="0043166F" w:rsidRDefault="0043166F" w:rsidP="00793189">
            <w:pPr>
              <w:pStyle w:val="TabFig"/>
              <w:spacing w:before="62" w:after="62"/>
              <w:jc w:val="both"/>
            </w:pPr>
            <w:r w:rsidRPr="0043166F">
              <w:rPr>
                <w:rFonts w:hint="eastAsia"/>
              </w:rPr>
              <w:t>该状态表示软件已通过上电自检，软件进行周期自检，等待接收有效起动指令。</w:t>
            </w:r>
          </w:p>
        </w:tc>
        <w:tc>
          <w:tcPr>
            <w:tcW w:w="1856" w:type="dxa"/>
            <w:vAlign w:val="center"/>
          </w:tcPr>
          <w:p w14:paraId="44CEDC6E" w14:textId="77777777" w:rsidR="0043166F" w:rsidRDefault="0043166F" w:rsidP="00172B78">
            <w:pPr>
              <w:pStyle w:val="TabFig"/>
              <w:spacing w:before="62" w:after="62"/>
              <w:jc w:val="both"/>
            </w:pPr>
            <w:r w:rsidRPr="0043166F">
              <w:rPr>
                <w:rFonts w:hint="eastAsia"/>
              </w:rPr>
              <w:t>可正常启动电机，电机停机后恢复到该状态</w:t>
            </w:r>
          </w:p>
        </w:tc>
        <w:tc>
          <w:tcPr>
            <w:tcW w:w="0" w:type="auto"/>
            <w:vAlign w:val="center"/>
          </w:tcPr>
          <w:p w14:paraId="4EEB3BBB" w14:textId="77777777" w:rsidR="0043166F" w:rsidRDefault="0043166F" w:rsidP="00172B78">
            <w:pPr>
              <w:pStyle w:val="TabFig"/>
              <w:spacing w:before="62" w:after="62"/>
              <w:jc w:val="both"/>
            </w:pPr>
            <w:r w:rsidRPr="0043166F">
              <w:rPr>
                <w:rFonts w:hint="eastAsia"/>
              </w:rPr>
              <w:t>接收串口数据为停机</w:t>
            </w:r>
          </w:p>
        </w:tc>
      </w:tr>
      <w:tr w:rsidR="0043166F" w14:paraId="2038F893" w14:textId="77777777" w:rsidTr="00172B78">
        <w:tc>
          <w:tcPr>
            <w:tcW w:w="1413" w:type="dxa"/>
            <w:vAlign w:val="center"/>
          </w:tcPr>
          <w:p w14:paraId="30CB0EB0" w14:textId="77777777" w:rsidR="0043166F" w:rsidRDefault="0043166F" w:rsidP="00793189">
            <w:pPr>
              <w:pStyle w:val="TabFig"/>
              <w:spacing w:before="62" w:after="62"/>
            </w:pPr>
            <w:r w:rsidRPr="0043166F">
              <w:rPr>
                <w:rFonts w:hint="eastAsia"/>
              </w:rPr>
              <w:t>维护模式</w:t>
            </w:r>
          </w:p>
        </w:tc>
        <w:tc>
          <w:tcPr>
            <w:tcW w:w="3969" w:type="dxa"/>
            <w:vAlign w:val="center"/>
          </w:tcPr>
          <w:p w14:paraId="78FF4C2D" w14:textId="77777777" w:rsidR="0043166F" w:rsidRDefault="0043166F" w:rsidP="00793189">
            <w:pPr>
              <w:pStyle w:val="TabFig"/>
              <w:spacing w:before="62" w:after="62"/>
              <w:jc w:val="both"/>
            </w:pPr>
            <w:r w:rsidRPr="0043166F">
              <w:rPr>
                <w:rFonts w:hint="eastAsia"/>
              </w:rPr>
              <w:t>该状态表示软件已通过上电自检，软件进行周期自检，等待接收有效的集中加载软件指令。</w:t>
            </w:r>
          </w:p>
        </w:tc>
        <w:tc>
          <w:tcPr>
            <w:tcW w:w="1856" w:type="dxa"/>
            <w:vAlign w:val="center"/>
          </w:tcPr>
          <w:p w14:paraId="751A5D2B" w14:textId="77777777" w:rsidR="0043166F" w:rsidRDefault="0043166F" w:rsidP="00172B78">
            <w:pPr>
              <w:pStyle w:val="TabFig"/>
              <w:spacing w:before="62" w:after="62"/>
              <w:jc w:val="both"/>
            </w:pPr>
            <w:r w:rsidRPr="0043166F">
              <w:rPr>
                <w:rFonts w:hint="eastAsia"/>
              </w:rPr>
              <w:t>集中加载</w:t>
            </w:r>
            <w:r>
              <w:rPr>
                <w:rFonts w:hint="eastAsia"/>
              </w:rPr>
              <w:t>、</w:t>
            </w:r>
            <w:r w:rsidRPr="0043166F">
              <w:rPr>
                <w:rFonts w:hint="eastAsia"/>
              </w:rPr>
              <w:t>数据通讯</w:t>
            </w:r>
          </w:p>
        </w:tc>
        <w:tc>
          <w:tcPr>
            <w:tcW w:w="0" w:type="auto"/>
            <w:vAlign w:val="center"/>
          </w:tcPr>
          <w:p w14:paraId="0F754085" w14:textId="77777777" w:rsidR="0043166F" w:rsidRDefault="0043166F" w:rsidP="00172B78">
            <w:pPr>
              <w:pStyle w:val="TabFig"/>
              <w:spacing w:before="62" w:after="62"/>
              <w:jc w:val="both"/>
            </w:pPr>
            <w:r w:rsidRPr="0043166F">
              <w:rPr>
                <w:rFonts w:hint="eastAsia"/>
              </w:rPr>
              <w:t>接收的串口指令为集中加载状态</w:t>
            </w:r>
          </w:p>
        </w:tc>
      </w:tr>
    </w:tbl>
    <w:p w14:paraId="44A4D31A" w14:textId="77777777" w:rsidR="0043166F" w:rsidRDefault="0043166F" w:rsidP="0043166F">
      <w:pPr>
        <w:ind w:firstLine="480"/>
      </w:pPr>
      <w:r>
        <w:rPr>
          <w:rFonts w:hint="eastAsia"/>
        </w:rPr>
        <w:t>软件在正常运行模式下，实现电机的控制功能：</w:t>
      </w:r>
      <w:r>
        <w:rPr>
          <w:rFonts w:hint="eastAsia"/>
        </w:rPr>
        <w:t>1</w:t>
      </w:r>
      <w:r>
        <w:rPr>
          <w:rFonts w:hint="eastAsia"/>
        </w:rPr>
        <w:t>）软件执行上电自检功能，对系统运行的初始状态进行判断；</w:t>
      </w:r>
      <w:r>
        <w:rPr>
          <w:rFonts w:hint="eastAsia"/>
        </w:rPr>
        <w:t>2</w:t>
      </w:r>
      <w:r>
        <w:rPr>
          <w:rFonts w:hint="eastAsia"/>
        </w:rPr>
        <w:t>）采集各路模拟量，一方面用于闭环调速算法的数据输入，另一方面用于自保护功能的数据输入；</w:t>
      </w:r>
      <w:r>
        <w:rPr>
          <w:rFonts w:hint="eastAsia"/>
        </w:rPr>
        <w:t>3</w:t>
      </w:r>
      <w:r>
        <w:rPr>
          <w:rFonts w:hint="eastAsia"/>
        </w:rPr>
        <w:t>）具备自保护停机功能；</w:t>
      </w:r>
      <w:r>
        <w:rPr>
          <w:rFonts w:hint="eastAsia"/>
        </w:rPr>
        <w:t>4</w:t>
      </w:r>
      <w:r>
        <w:rPr>
          <w:rFonts w:hint="eastAsia"/>
        </w:rPr>
        <w:t>）实时上传电机的运行参数及</w:t>
      </w:r>
      <w:r>
        <w:rPr>
          <w:rFonts w:hint="eastAsia"/>
        </w:rPr>
        <w:t>BIT</w:t>
      </w:r>
      <w:r>
        <w:rPr>
          <w:rFonts w:hint="eastAsia"/>
        </w:rPr>
        <w:t>故障检测信息，</w:t>
      </w:r>
      <w:r>
        <w:rPr>
          <w:rFonts w:hint="eastAsia"/>
        </w:rPr>
        <w:t>4</w:t>
      </w:r>
      <w:r>
        <w:rPr>
          <w:rFonts w:hint="eastAsia"/>
        </w:rPr>
        <w:t>）存储电机运行的故障数据。</w:t>
      </w:r>
    </w:p>
    <w:p w14:paraId="02437307" w14:textId="77777777" w:rsidR="0043166F" w:rsidRDefault="0043166F" w:rsidP="0043166F">
      <w:pPr>
        <w:ind w:firstLine="480"/>
      </w:pPr>
      <w:r>
        <w:rPr>
          <w:rFonts w:hint="eastAsia"/>
        </w:rPr>
        <w:t>待机模式，该状态表示软件已通过上电自检，软件进行周期自检，等待接收有效起动指令，正常运行的控制器收到停机指令后回到该模式等待下一次启动指令到来。</w:t>
      </w:r>
    </w:p>
    <w:p w14:paraId="70A07A34" w14:textId="77777777" w:rsidR="0043166F" w:rsidRDefault="0043166F" w:rsidP="0043166F">
      <w:pPr>
        <w:ind w:firstLine="480"/>
      </w:pPr>
      <w:r>
        <w:rPr>
          <w:rFonts w:hint="eastAsia"/>
        </w:rPr>
        <w:t>软件在维护模式，主要实现软件集中加载功能，提高产品的维护性和维修性。维护状态下通过</w:t>
      </w:r>
      <w:r>
        <w:rPr>
          <w:rFonts w:hint="eastAsia"/>
        </w:rPr>
        <w:t>RS422</w:t>
      </w:r>
      <w:r>
        <w:rPr>
          <w:rFonts w:hint="eastAsia"/>
        </w:rPr>
        <w:t>接收串口指令，串口操作指令由地面维护设备发送，当接收的串口指令为集中加载时，执行软件升级功能。</w:t>
      </w:r>
    </w:p>
    <w:p w14:paraId="577D129B" w14:textId="77777777" w:rsidR="0043166F" w:rsidRDefault="0043166F" w:rsidP="0043166F">
      <w:pPr>
        <w:pStyle w:val="2"/>
        <w:spacing w:before="156" w:after="156"/>
      </w:pPr>
      <w:bookmarkStart w:id="18" w:name="_Toc168868808"/>
      <w:r>
        <w:rPr>
          <w:rFonts w:hint="eastAsia"/>
        </w:rPr>
        <w:lastRenderedPageBreak/>
        <w:t>CSCI</w:t>
      </w:r>
      <w:r>
        <w:t>能力需求</w:t>
      </w:r>
      <w:bookmarkEnd w:id="18"/>
    </w:p>
    <w:p w14:paraId="743F9C7F" w14:textId="77777777" w:rsidR="0043166F" w:rsidRDefault="0043166F" w:rsidP="00977CAD">
      <w:pPr>
        <w:ind w:firstLine="480"/>
      </w:pPr>
      <w:r w:rsidRPr="0043166F">
        <w:rPr>
          <w:rFonts w:hint="eastAsia"/>
        </w:rPr>
        <w:t>根据软件任务书功能要求以及电机控制的算法原理分解功能需求，</w:t>
      </w:r>
      <w:r>
        <w:rPr>
          <w:rFonts w:hint="eastAsia"/>
        </w:rPr>
        <w:t>液冷动力</w:t>
      </w:r>
      <w:r>
        <w:t>组件</w:t>
      </w:r>
      <w:r w:rsidRPr="0043166F">
        <w:rPr>
          <w:rFonts w:hint="eastAsia"/>
        </w:rPr>
        <w:t>控制器软件的能力需求如</w:t>
      </w:r>
      <w:r w:rsidR="00977CAD">
        <w:rPr>
          <w:highlight w:val="yellow"/>
        </w:rPr>
        <w:fldChar w:fldCharType="begin"/>
      </w:r>
      <w:r w:rsidR="00977CAD">
        <w:instrText xml:space="preserve"> </w:instrText>
      </w:r>
      <w:r w:rsidR="00977CAD">
        <w:rPr>
          <w:rFonts w:hint="eastAsia"/>
        </w:rPr>
        <w:instrText>REF _Ref168475210 \h</w:instrText>
      </w:r>
      <w:r w:rsidR="00977CAD">
        <w:instrText xml:space="preserve"> </w:instrText>
      </w:r>
      <w:r w:rsidR="00977CAD">
        <w:rPr>
          <w:highlight w:val="yellow"/>
        </w:rPr>
      </w:r>
      <w:r w:rsidR="00977CAD">
        <w:rPr>
          <w:highlight w:val="yellow"/>
        </w:rPr>
        <w:fldChar w:fldCharType="separate"/>
      </w:r>
      <w:r w:rsidR="00977CAD">
        <w:rPr>
          <w:rFonts w:hint="eastAsia"/>
        </w:rPr>
        <w:t>图</w:t>
      </w:r>
      <w:r w:rsidR="00977CAD">
        <w:rPr>
          <w:rFonts w:hint="eastAsia"/>
        </w:rPr>
        <w:t xml:space="preserve"> </w:t>
      </w:r>
      <w:r w:rsidR="00977CAD">
        <w:rPr>
          <w:noProof/>
        </w:rPr>
        <w:t>4</w:t>
      </w:r>
      <w:r w:rsidR="00977CAD">
        <w:rPr>
          <w:highlight w:val="yellow"/>
        </w:rPr>
        <w:fldChar w:fldCharType="end"/>
      </w:r>
      <w:r w:rsidRPr="0043166F">
        <w:rPr>
          <w:rFonts w:hint="eastAsia"/>
        </w:rPr>
        <w:t>。</w:t>
      </w:r>
    </w:p>
    <w:p w14:paraId="4763AC52" w14:textId="3EE5CE66" w:rsidR="00977CAD" w:rsidRDefault="00AE75E7" w:rsidP="00977CAD">
      <w:pPr>
        <w:pStyle w:val="TabFig"/>
        <w:keepNext/>
        <w:spacing w:before="62" w:after="62"/>
      </w:pPr>
      <w:r>
        <w:object w:dxaOrig="12270" w:dyaOrig="6510" w14:anchorId="20DEB914">
          <v:shape id="_x0000_i1028" type="#_x0000_t75" style="width:396pt;height:209.9pt" o:ole="">
            <v:imagedata r:id="rId20" o:title=""/>
          </v:shape>
          <o:OLEObject Type="Embed" ProgID="Visio.Drawing.11" ShapeID="_x0000_i1028" DrawAspect="Content" ObjectID="_1785436438" r:id="rId21"/>
        </w:object>
      </w:r>
    </w:p>
    <w:p w14:paraId="55D6AD1D" w14:textId="77777777" w:rsidR="0043166F" w:rsidRDefault="00977CAD" w:rsidP="00977CAD">
      <w:pPr>
        <w:pStyle w:val="ae"/>
      </w:pPr>
      <w:bookmarkStart w:id="19" w:name="_Ref16847521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84D6A">
        <w:rPr>
          <w:noProof/>
        </w:rPr>
        <w:t>4</w:t>
      </w:r>
      <w:r>
        <w:fldChar w:fldCharType="end"/>
      </w:r>
      <w:bookmarkEnd w:id="19"/>
      <w:r>
        <w:t xml:space="preserve"> </w:t>
      </w:r>
      <w:r w:rsidRPr="00BC3302">
        <w:rPr>
          <w:rFonts w:hint="eastAsia"/>
        </w:rPr>
        <w:t>软件</w:t>
      </w:r>
      <w:r w:rsidRPr="00BC3302">
        <w:t>CSCI</w:t>
      </w:r>
      <w:r w:rsidRPr="00BC3302">
        <w:t>能力需求图</w:t>
      </w:r>
    </w:p>
    <w:p w14:paraId="27BC1DE2" w14:textId="77777777" w:rsidR="00977CAD" w:rsidRDefault="00977CAD" w:rsidP="00977CAD">
      <w:pPr>
        <w:pStyle w:val="3"/>
        <w:spacing w:before="156" w:after="156"/>
      </w:pPr>
      <w:bookmarkStart w:id="20" w:name="_Toc168868809"/>
      <w:r>
        <w:rPr>
          <w:rFonts w:hint="eastAsia"/>
        </w:rPr>
        <w:t>上电初始化</w:t>
      </w:r>
      <w:r w:rsidR="001443E6">
        <w:rPr>
          <w:rFonts w:hint="eastAsia"/>
        </w:rPr>
        <w:t>单元</w:t>
      </w:r>
      <w:r>
        <w:rPr>
          <w:rFonts w:hint="eastAsia"/>
        </w:rPr>
        <w:t>（</w:t>
      </w:r>
      <w:r>
        <w:rPr>
          <w:rFonts w:hint="eastAsia"/>
        </w:rPr>
        <w:t>XQ1</w:t>
      </w:r>
      <w:r>
        <w:rPr>
          <w:rFonts w:hint="eastAsia"/>
        </w:rPr>
        <w:t>）</w:t>
      </w:r>
      <w:bookmarkEnd w:id="20"/>
    </w:p>
    <w:p w14:paraId="76D3339A" w14:textId="77777777" w:rsidR="00977CAD" w:rsidRDefault="00977CAD" w:rsidP="00977CAD">
      <w:pPr>
        <w:pStyle w:val="4"/>
        <w:spacing w:before="156" w:after="156"/>
      </w:pPr>
      <w:r>
        <w:rPr>
          <w:rFonts w:hint="eastAsia"/>
        </w:rPr>
        <w:t>需求描述</w:t>
      </w:r>
    </w:p>
    <w:p w14:paraId="1F6F863F" w14:textId="199B8CC9" w:rsidR="00977CAD" w:rsidRDefault="00977CAD" w:rsidP="00977CAD">
      <w:pPr>
        <w:ind w:firstLine="480"/>
      </w:pPr>
      <w:r>
        <w:rPr>
          <w:rFonts w:hint="eastAsia"/>
        </w:rPr>
        <w:t>系统上电后，程序从</w:t>
      </w:r>
      <w:r>
        <w:rPr>
          <w:rFonts w:hint="eastAsia"/>
        </w:rPr>
        <w:t>FLASH</w:t>
      </w:r>
      <w:r>
        <w:rPr>
          <w:rFonts w:hint="eastAsia"/>
        </w:rPr>
        <w:t>加载到</w:t>
      </w:r>
      <w:r>
        <w:rPr>
          <w:rFonts w:hint="eastAsia"/>
        </w:rPr>
        <w:t>RAM</w:t>
      </w:r>
      <w:r>
        <w:rPr>
          <w:rFonts w:hint="eastAsia"/>
        </w:rPr>
        <w:t>中开始运行，上电初始化执行的操作是初始化各变量参数、系统的时钟、中断向量表、</w:t>
      </w:r>
      <w:r>
        <w:rPr>
          <w:rFonts w:hint="eastAsia"/>
        </w:rPr>
        <w:t>SPI</w:t>
      </w:r>
      <w:r>
        <w:rPr>
          <w:rFonts w:hint="eastAsia"/>
        </w:rPr>
        <w:t>、</w:t>
      </w:r>
      <w:r>
        <w:rPr>
          <w:rFonts w:hint="eastAsia"/>
        </w:rPr>
        <w:t>SCI</w:t>
      </w:r>
      <w:r>
        <w:rPr>
          <w:rFonts w:hint="eastAsia"/>
        </w:rPr>
        <w:t>、</w:t>
      </w:r>
      <w:r>
        <w:rPr>
          <w:rFonts w:hint="eastAsia"/>
        </w:rPr>
        <w:t>ADC</w:t>
      </w:r>
      <w:del w:id="21" w:author="sheng li" w:date="2024-08-17T21:28:00Z" w16du:dateUtc="2024-08-17T13:28:00Z">
        <w:r w:rsidDel="0058059B">
          <w:rPr>
            <w:rFonts w:hint="eastAsia"/>
          </w:rPr>
          <w:delText>采样</w:delText>
        </w:r>
      </w:del>
      <w:ins w:id="22" w:author="sheng li" w:date="2024-08-17T21:28:00Z" w16du:dateUtc="2024-08-17T13:28:00Z">
        <w:r w:rsidR="0058059B">
          <w:rPr>
            <w:rFonts w:hint="eastAsia"/>
          </w:rPr>
          <w:t>、</w:t>
        </w:r>
        <w:r w:rsidR="0058059B">
          <w:rPr>
            <w:rFonts w:hint="eastAsia"/>
          </w:rPr>
          <w:t>EPWM</w:t>
        </w:r>
        <w:r w:rsidR="0058059B">
          <w:rPr>
            <w:rFonts w:hint="eastAsia"/>
          </w:rPr>
          <w:t>、</w:t>
        </w:r>
        <w:r w:rsidR="0058059B">
          <w:rPr>
            <w:rFonts w:hint="eastAsia"/>
          </w:rPr>
          <w:t>ECAP</w:t>
        </w:r>
        <w:r w:rsidR="0058059B">
          <w:rPr>
            <w:rFonts w:hint="eastAsia"/>
          </w:rPr>
          <w:t>、</w:t>
        </w:r>
      </w:ins>
      <w:ins w:id="23" w:author="sheng li" w:date="2024-08-17T21:29:00Z" w16du:dateUtc="2024-08-17T13:29:00Z">
        <w:r w:rsidR="0058059B">
          <w:rPr>
            <w:rFonts w:hint="eastAsia"/>
          </w:rPr>
          <w:t>ECAN</w:t>
        </w:r>
        <w:r w:rsidR="0058059B">
          <w:rPr>
            <w:rFonts w:hint="eastAsia"/>
          </w:rPr>
          <w:t>、</w:t>
        </w:r>
        <w:r w:rsidR="0058059B">
          <w:rPr>
            <w:rFonts w:hint="eastAsia"/>
          </w:rPr>
          <w:t>AD1210</w:t>
        </w:r>
        <w:r w:rsidR="0058059B">
          <w:rPr>
            <w:rFonts w:hint="eastAsia"/>
          </w:rPr>
          <w:t>等外设</w:t>
        </w:r>
      </w:ins>
      <w:del w:id="24" w:author="sheng li" w:date="2024-08-17T21:28:00Z" w16du:dateUtc="2024-08-17T13:28:00Z">
        <w:r w:rsidDel="0058059B">
          <w:rPr>
            <w:rFonts w:hint="eastAsia"/>
          </w:rPr>
          <w:delText>、</w:delText>
        </w:r>
        <w:r w:rsidDel="0058059B">
          <w:rPr>
            <w:rFonts w:hint="eastAsia"/>
          </w:rPr>
          <w:delText>EV</w:delText>
        </w:r>
        <w:r w:rsidDel="0058059B">
          <w:rPr>
            <w:rFonts w:hint="eastAsia"/>
          </w:rPr>
          <w:delText>事件管理器</w:delText>
        </w:r>
      </w:del>
      <w:r>
        <w:rPr>
          <w:rFonts w:hint="eastAsia"/>
        </w:rPr>
        <w:t>。上电初始化的进入条件是</w:t>
      </w:r>
      <w:r>
        <w:rPr>
          <w:rFonts w:hint="eastAsia"/>
        </w:rPr>
        <w:t>DSP</w:t>
      </w:r>
      <w:r>
        <w:rPr>
          <w:rFonts w:hint="eastAsia"/>
        </w:rPr>
        <w:t>上电后硬件复位成功。</w:t>
      </w:r>
    </w:p>
    <w:p w14:paraId="147DD690" w14:textId="77777777" w:rsidR="00977CAD" w:rsidRDefault="00977CAD" w:rsidP="00977CAD">
      <w:pPr>
        <w:pStyle w:val="4"/>
        <w:spacing w:before="156" w:after="156"/>
      </w:pPr>
      <w:r>
        <w:rPr>
          <w:rFonts w:hint="eastAsia"/>
        </w:rPr>
        <w:t>输入</w:t>
      </w:r>
    </w:p>
    <w:p w14:paraId="3A9D0437" w14:textId="1C1F39BD" w:rsidR="00977CAD" w:rsidRDefault="00977CAD" w:rsidP="00172B78">
      <w:pPr>
        <w:ind w:firstLine="480"/>
      </w:pPr>
      <w:del w:id="25" w:author="sheng li" w:date="2024-08-17T21:34:00Z" w16du:dateUtc="2024-08-17T13:34:00Z">
        <w:r w:rsidDel="007D2602">
          <w:rPr>
            <w:rFonts w:hint="eastAsia"/>
          </w:rPr>
          <w:delText>输入：</w:delText>
        </w:r>
      </w:del>
      <w:r>
        <w:rPr>
          <w:rFonts w:hint="eastAsia"/>
        </w:rPr>
        <w:t>无。</w:t>
      </w:r>
    </w:p>
    <w:p w14:paraId="34B78AC6" w14:textId="77777777" w:rsidR="00977CAD" w:rsidRDefault="00977CAD" w:rsidP="00977CAD">
      <w:pPr>
        <w:pStyle w:val="4"/>
        <w:spacing w:before="156" w:after="156"/>
        <w:rPr>
          <w:ins w:id="26" w:author="sheng li" w:date="2024-08-17T21:32:00Z" w16du:dateUtc="2024-08-17T13:32:00Z"/>
        </w:rPr>
      </w:pPr>
      <w:r>
        <w:rPr>
          <w:rFonts w:hint="eastAsia"/>
        </w:rPr>
        <w:t>处理过程</w:t>
      </w:r>
    </w:p>
    <w:p w14:paraId="71E8A3BB" w14:textId="29CA1618" w:rsidR="007D2602" w:rsidRDefault="002762C9" w:rsidP="007D2602">
      <w:pPr>
        <w:ind w:firstLine="480"/>
        <w:rPr>
          <w:ins w:id="27" w:author="sheng li" w:date="2024-08-17T21:45:00Z" w16du:dateUtc="2024-08-17T13:45:00Z"/>
        </w:rPr>
      </w:pPr>
      <w:ins w:id="28" w:author="sheng li" w:date="2024-08-17T21:39:00Z" w16du:dateUtc="2024-08-17T13:39:00Z">
        <w:r>
          <w:rPr>
            <w:rFonts w:hint="eastAsia"/>
          </w:rPr>
          <w:t>上电初始化主要进行</w:t>
        </w:r>
      </w:ins>
      <w:ins w:id="29" w:author="sheng li" w:date="2024-08-17T21:35:00Z" w16du:dateUtc="2024-08-17T13:35:00Z">
        <w:r>
          <w:rPr>
            <w:rFonts w:hint="eastAsia"/>
          </w:rPr>
          <w:t>系统时钟</w:t>
        </w:r>
      </w:ins>
      <w:ins w:id="30" w:author="sheng li" w:date="2024-08-17T21:36:00Z" w16du:dateUtc="2024-08-17T13:36:00Z">
        <w:r>
          <w:rPr>
            <w:rFonts w:hint="eastAsia"/>
          </w:rPr>
          <w:t>初始化、</w:t>
        </w:r>
      </w:ins>
      <w:ins w:id="31" w:author="sheng li" w:date="2024-08-17T21:39:00Z" w16du:dateUtc="2024-08-17T13:39:00Z">
        <w:r>
          <w:rPr>
            <w:rFonts w:hint="eastAsia"/>
          </w:rPr>
          <w:t>将</w:t>
        </w:r>
      </w:ins>
      <w:ins w:id="32" w:author="sheng li" w:date="2024-08-17T21:36:00Z" w16du:dateUtc="2024-08-17T13:36:00Z">
        <w:r>
          <w:rPr>
            <w:rFonts w:hint="eastAsia"/>
          </w:rPr>
          <w:t>程序从</w:t>
        </w:r>
        <w:r>
          <w:rPr>
            <w:rFonts w:hint="eastAsia"/>
          </w:rPr>
          <w:t>FLASH</w:t>
        </w:r>
        <w:r>
          <w:rPr>
            <w:rFonts w:hint="eastAsia"/>
          </w:rPr>
          <w:t>加载至</w:t>
        </w:r>
        <w:r>
          <w:rPr>
            <w:rFonts w:hint="eastAsia"/>
          </w:rPr>
          <w:t>RAM</w:t>
        </w:r>
        <w:r>
          <w:rPr>
            <w:rFonts w:hint="eastAsia"/>
          </w:rPr>
          <w:t>、</w:t>
        </w:r>
      </w:ins>
      <w:ins w:id="33" w:author="sheng li" w:date="2024-08-17T21:37:00Z" w16du:dateUtc="2024-08-17T13:37:00Z">
        <w:r>
          <w:rPr>
            <w:rFonts w:hint="eastAsia"/>
          </w:rPr>
          <w:t>初始化外设初始状态、初始化各变量参数</w:t>
        </w:r>
      </w:ins>
      <w:ins w:id="34" w:author="sheng li" w:date="2024-08-17T21:39:00Z" w16du:dateUtc="2024-08-17T13:39:00Z">
        <w:r>
          <w:rPr>
            <w:rFonts w:hint="eastAsia"/>
          </w:rPr>
          <w:t>等</w:t>
        </w:r>
      </w:ins>
      <w:ins w:id="35" w:author="sheng li" w:date="2024-08-17T21:40:00Z" w16du:dateUtc="2024-08-17T13:40:00Z">
        <w:r>
          <w:rPr>
            <w:rFonts w:hint="eastAsia"/>
          </w:rPr>
          <w:t>动作</w:t>
        </w:r>
      </w:ins>
      <w:ins w:id="36" w:author="sheng li" w:date="2024-08-17T21:38:00Z" w16du:dateUtc="2024-08-17T13:38:00Z">
        <w:r>
          <w:rPr>
            <w:rFonts w:hint="eastAsia"/>
          </w:rPr>
          <w:t>。</w:t>
        </w:r>
      </w:ins>
      <w:ins w:id="37" w:author="sheng li" w:date="2024-08-17T21:40:00Z" w16du:dateUtc="2024-08-17T13:40:00Z">
        <w:r>
          <w:rPr>
            <w:rFonts w:hint="eastAsia"/>
          </w:rPr>
          <w:t>系统时钟初始化的目的是为了</w:t>
        </w:r>
      </w:ins>
      <w:ins w:id="38" w:author="sheng li" w:date="2024-08-17T21:41:00Z" w16du:dateUtc="2024-08-17T13:41:00Z">
        <w:r>
          <w:rPr>
            <w:rFonts w:hint="eastAsia"/>
          </w:rPr>
          <w:t>配置各外设的时钟，使各外设可以正常工作</w:t>
        </w:r>
      </w:ins>
      <w:ins w:id="39" w:author="sheng li" w:date="2024-08-17T21:42:00Z" w16du:dateUtc="2024-08-17T13:42:00Z">
        <w:r>
          <w:rPr>
            <w:rFonts w:hint="eastAsia"/>
          </w:rPr>
          <w:t>；</w:t>
        </w:r>
      </w:ins>
      <w:ins w:id="40" w:author="sheng li" w:date="2024-08-17T21:41:00Z" w16du:dateUtc="2024-08-17T13:41:00Z">
        <w:r>
          <w:rPr>
            <w:rFonts w:hint="eastAsia"/>
          </w:rPr>
          <w:t>将程序冲</w:t>
        </w:r>
      </w:ins>
      <w:ins w:id="41" w:author="sheng li" w:date="2024-08-17T21:42:00Z" w16du:dateUtc="2024-08-17T13:42:00Z">
        <w:r>
          <w:rPr>
            <w:rFonts w:hint="eastAsia"/>
          </w:rPr>
          <w:t>FLASH</w:t>
        </w:r>
        <w:r>
          <w:rPr>
            <w:rFonts w:hint="eastAsia"/>
          </w:rPr>
          <w:t>加载至</w:t>
        </w:r>
        <w:r>
          <w:rPr>
            <w:rFonts w:hint="eastAsia"/>
          </w:rPr>
          <w:t>RAM</w:t>
        </w:r>
        <w:r>
          <w:rPr>
            <w:rFonts w:hint="eastAsia"/>
          </w:rPr>
          <w:t>是为了加快程序的执行速度；初始化各外设初始状态</w:t>
        </w:r>
      </w:ins>
      <w:ins w:id="42" w:author="sheng li" w:date="2024-08-17T21:43:00Z" w16du:dateUtc="2024-08-17T13:43:00Z">
        <w:r w:rsidR="00FA72AE">
          <w:rPr>
            <w:rFonts w:hint="eastAsia"/>
          </w:rPr>
          <w:t>是为了将各外设的初始</w:t>
        </w:r>
      </w:ins>
      <w:ins w:id="43" w:author="sheng li" w:date="2024-08-17T21:44:00Z" w16du:dateUtc="2024-08-17T13:44:00Z">
        <w:r w:rsidR="00FA72AE">
          <w:rPr>
            <w:rFonts w:hint="eastAsia"/>
          </w:rPr>
          <w:t>状态设置为已知状态，可以按任务需求进行工作；初始化各变量参数是为了软件可以按照</w:t>
        </w:r>
      </w:ins>
      <w:ins w:id="44" w:author="sheng li" w:date="2024-08-17T21:45:00Z" w16du:dateUtc="2024-08-17T13:45:00Z">
        <w:r w:rsidR="00FA72AE">
          <w:rPr>
            <w:rFonts w:hint="eastAsia"/>
          </w:rPr>
          <w:t>初始参数进行运行，使得软件的运行和达到的目标是符合任务要求的。</w:t>
        </w:r>
      </w:ins>
    </w:p>
    <w:p w14:paraId="2E5FC06D" w14:textId="3A847A46" w:rsidR="00FA72AE" w:rsidRDefault="00FA72AE" w:rsidP="007D2602">
      <w:pPr>
        <w:ind w:firstLine="480"/>
        <w:rPr>
          <w:ins w:id="45" w:author="sheng li" w:date="2024-08-17T21:38:00Z" w16du:dateUtc="2024-08-17T13:38:00Z"/>
          <w:rFonts w:hint="eastAsia"/>
        </w:rPr>
      </w:pPr>
      <w:ins w:id="46" w:author="sheng li" w:date="2024-08-17T21:45:00Z" w16du:dateUtc="2024-08-17T13:45:00Z">
        <w:r>
          <w:rPr>
            <w:rFonts w:hint="eastAsia"/>
          </w:rPr>
          <w:lastRenderedPageBreak/>
          <w:t>系统</w:t>
        </w:r>
      </w:ins>
      <w:ins w:id="47" w:author="sheng li" w:date="2024-08-17T21:46:00Z" w16du:dateUtc="2024-08-17T13:46:00Z">
        <w:r>
          <w:rPr>
            <w:rFonts w:hint="eastAsia"/>
          </w:rPr>
          <w:t>时钟初始化包括如下步骤：</w:t>
        </w:r>
      </w:ins>
    </w:p>
    <w:p w14:paraId="3EB138AC" w14:textId="427FE47B" w:rsidR="002762C9" w:rsidRPr="002762C9" w:rsidRDefault="002762C9" w:rsidP="007D2602">
      <w:pPr>
        <w:ind w:firstLine="480"/>
        <w:rPr>
          <w:rFonts w:hint="eastAsia"/>
        </w:rPr>
        <w:pPrChange w:id="48" w:author="sheng li" w:date="2024-08-17T21:32:00Z" w16du:dateUtc="2024-08-17T13:32:00Z">
          <w:pPr>
            <w:pStyle w:val="4"/>
            <w:spacing w:before="156" w:after="156"/>
          </w:pPr>
        </w:pPrChange>
      </w:pPr>
    </w:p>
    <w:p w14:paraId="00538AC7" w14:textId="70A861A1" w:rsidR="00977CAD" w:rsidRDefault="00977CAD" w:rsidP="00977CAD">
      <w:pPr>
        <w:ind w:firstLine="480"/>
      </w:pPr>
      <w:r>
        <w:rPr>
          <w:rFonts w:hint="eastAsia"/>
        </w:rPr>
        <w:t>完成</w:t>
      </w:r>
      <w:r>
        <w:rPr>
          <w:rFonts w:hint="eastAsia"/>
        </w:rPr>
        <w:t>DSP</w:t>
      </w:r>
      <w:r>
        <w:rPr>
          <w:rFonts w:hint="eastAsia"/>
        </w:rPr>
        <w:t>运行的各寄存器初始化，将输出引脚配置在正确的工作状态，初始化操作主要是初始化各变量参数、系统的时钟、中断向量表、</w:t>
      </w:r>
      <w:ins w:id="49" w:author="sheng li" w:date="2024-08-17T21:26:00Z" w16du:dateUtc="2024-08-17T13:26:00Z">
        <w:r w:rsidR="0058059B">
          <w:rPr>
            <w:rFonts w:hint="eastAsia"/>
          </w:rPr>
          <w:t>GPIO</w:t>
        </w:r>
        <w:r w:rsidR="0058059B">
          <w:rPr>
            <w:rFonts w:hint="eastAsia"/>
          </w:rPr>
          <w:t>、</w:t>
        </w:r>
      </w:ins>
      <w:ins w:id="50" w:author="sheng li" w:date="2024-08-17T21:27:00Z" w16du:dateUtc="2024-08-17T13:27:00Z">
        <w:r w:rsidR="0058059B">
          <w:rPr>
            <w:rFonts w:hint="eastAsia"/>
          </w:rPr>
          <w:t>CAP</w:t>
        </w:r>
        <w:r w:rsidR="0058059B">
          <w:rPr>
            <w:rFonts w:hint="eastAsia"/>
          </w:rPr>
          <w:t>、</w:t>
        </w:r>
        <w:r w:rsidR="0058059B">
          <w:rPr>
            <w:rFonts w:hint="eastAsia"/>
          </w:rPr>
          <w:t>PWM</w:t>
        </w:r>
        <w:r w:rsidR="0058059B">
          <w:rPr>
            <w:rFonts w:hint="eastAsia"/>
          </w:rPr>
          <w:t>、</w:t>
        </w:r>
      </w:ins>
      <w:r>
        <w:rPr>
          <w:rFonts w:hint="eastAsia"/>
        </w:rPr>
        <w:t>SPI</w:t>
      </w:r>
      <w:r>
        <w:rPr>
          <w:rFonts w:hint="eastAsia"/>
        </w:rPr>
        <w:t>、</w:t>
      </w:r>
      <w:r>
        <w:rPr>
          <w:rFonts w:hint="eastAsia"/>
        </w:rPr>
        <w:t>SCI</w:t>
      </w:r>
      <w:r>
        <w:rPr>
          <w:rFonts w:hint="eastAsia"/>
        </w:rPr>
        <w:t>、</w:t>
      </w:r>
      <w:r>
        <w:rPr>
          <w:rFonts w:hint="eastAsia"/>
        </w:rPr>
        <w:t>ADC</w:t>
      </w:r>
      <w:del w:id="51" w:author="sheng li" w:date="2024-08-17T21:27:00Z" w16du:dateUtc="2024-08-17T13:27:00Z">
        <w:r w:rsidDel="0058059B">
          <w:rPr>
            <w:rFonts w:hint="eastAsia"/>
          </w:rPr>
          <w:delText>采样、</w:delText>
        </w:r>
        <w:r w:rsidDel="0058059B">
          <w:rPr>
            <w:rFonts w:hint="eastAsia"/>
          </w:rPr>
          <w:delText>EV</w:delText>
        </w:r>
        <w:r w:rsidDel="0058059B">
          <w:rPr>
            <w:rFonts w:hint="eastAsia"/>
          </w:rPr>
          <w:delText>事件管理器</w:delText>
        </w:r>
      </w:del>
      <w:ins w:id="52" w:author="sheng li" w:date="2024-08-17T21:27:00Z" w16du:dateUtc="2024-08-17T13:27:00Z">
        <w:r w:rsidR="0058059B">
          <w:rPr>
            <w:rFonts w:hint="eastAsia"/>
          </w:rPr>
          <w:t>、</w:t>
        </w:r>
        <w:r w:rsidR="0058059B">
          <w:rPr>
            <w:rFonts w:hint="eastAsia"/>
          </w:rPr>
          <w:t>CAN</w:t>
        </w:r>
        <w:r w:rsidR="0058059B">
          <w:rPr>
            <w:rFonts w:hint="eastAsia"/>
          </w:rPr>
          <w:t>等外设</w:t>
        </w:r>
      </w:ins>
      <w:r>
        <w:rPr>
          <w:rFonts w:hint="eastAsia"/>
        </w:rPr>
        <w:t>。</w:t>
      </w:r>
      <w:r w:rsidR="00DC798A">
        <w:rPr>
          <w:rFonts w:hint="eastAsia"/>
        </w:rPr>
        <w:t>上电</w:t>
      </w:r>
      <w:r w:rsidR="00DC798A">
        <w:t>初始化流程如</w:t>
      </w:r>
      <w:r w:rsidR="00DC798A">
        <w:fldChar w:fldCharType="begin"/>
      </w:r>
      <w:r w:rsidR="00DC798A">
        <w:instrText xml:space="preserve"> REF _Ref168476932 \h </w:instrText>
      </w:r>
      <w:r w:rsidR="00DC798A">
        <w:fldChar w:fldCharType="separate"/>
      </w:r>
      <w:r w:rsidR="00DC798A">
        <w:rPr>
          <w:rFonts w:hint="eastAsia"/>
        </w:rPr>
        <w:t>图</w:t>
      </w:r>
      <w:r w:rsidR="00DC798A">
        <w:rPr>
          <w:rFonts w:hint="eastAsia"/>
        </w:rPr>
        <w:t xml:space="preserve"> </w:t>
      </w:r>
      <w:r w:rsidR="00DC798A">
        <w:rPr>
          <w:noProof/>
        </w:rPr>
        <w:t>5</w:t>
      </w:r>
      <w:r w:rsidR="00DC798A">
        <w:fldChar w:fldCharType="end"/>
      </w:r>
      <w:r w:rsidR="00DC798A">
        <w:t>所示。</w:t>
      </w:r>
    </w:p>
    <w:p w14:paraId="1FFF944A" w14:textId="77777777" w:rsidR="00DC798A" w:rsidRDefault="00DC798A" w:rsidP="00DC798A">
      <w:pPr>
        <w:pStyle w:val="TabFig"/>
        <w:keepNext/>
        <w:spacing w:before="62" w:after="62"/>
      </w:pPr>
      <w:r>
        <w:object w:dxaOrig="10311" w:dyaOrig="16404" w14:anchorId="1B6F0018">
          <v:shape id="_x0000_i1029" type="#_x0000_t75" style="width:325.35pt;height:517.6pt" o:ole="">
            <v:imagedata r:id="rId22" o:title=""/>
          </v:shape>
          <o:OLEObject Type="Embed" ProgID="Visio.Drawing.11" ShapeID="_x0000_i1029" DrawAspect="Content" ObjectID="_1785436439" r:id="rId23"/>
        </w:object>
      </w:r>
    </w:p>
    <w:p w14:paraId="2AE8A3DE" w14:textId="77777777" w:rsidR="00DC798A" w:rsidRDefault="00DC798A" w:rsidP="00DC798A">
      <w:pPr>
        <w:pStyle w:val="ae"/>
      </w:pPr>
      <w:bookmarkStart w:id="53" w:name="_Ref16847693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84D6A">
        <w:rPr>
          <w:noProof/>
        </w:rPr>
        <w:t>5</w:t>
      </w:r>
      <w:r>
        <w:fldChar w:fldCharType="end"/>
      </w:r>
      <w:bookmarkEnd w:id="53"/>
      <w:r>
        <w:t xml:space="preserve"> </w:t>
      </w:r>
      <w:r w:rsidRPr="00745A07">
        <w:rPr>
          <w:rFonts w:hint="eastAsia"/>
        </w:rPr>
        <w:t>上电初始化软件流程图</w:t>
      </w:r>
    </w:p>
    <w:p w14:paraId="39E33A5D" w14:textId="77777777" w:rsidR="00DC798A" w:rsidRDefault="00DC798A" w:rsidP="00DC798A">
      <w:pPr>
        <w:pStyle w:val="4"/>
        <w:spacing w:before="156" w:after="156"/>
      </w:pPr>
      <w:r>
        <w:rPr>
          <w:rFonts w:hint="eastAsia"/>
        </w:rPr>
        <w:lastRenderedPageBreak/>
        <w:t>输出</w:t>
      </w:r>
    </w:p>
    <w:p w14:paraId="5D42DCE6" w14:textId="77777777" w:rsidR="00DC798A" w:rsidRDefault="00DC798A" w:rsidP="00DC798A">
      <w:pPr>
        <w:ind w:firstLine="480"/>
      </w:pPr>
      <w:r>
        <w:rPr>
          <w:rFonts w:hint="eastAsia"/>
        </w:rPr>
        <w:t>DSP</w:t>
      </w:r>
      <w:r>
        <w:rPr>
          <w:rFonts w:hint="eastAsia"/>
        </w:rPr>
        <w:t>各寄存器初始化值。</w:t>
      </w:r>
    </w:p>
    <w:p w14:paraId="69213899" w14:textId="77777777" w:rsidR="00DC798A" w:rsidRDefault="00DC798A" w:rsidP="00DC798A">
      <w:pPr>
        <w:pStyle w:val="4"/>
        <w:spacing w:before="156" w:after="156"/>
      </w:pPr>
      <w:r>
        <w:rPr>
          <w:rFonts w:hint="eastAsia"/>
        </w:rPr>
        <w:t>性能</w:t>
      </w:r>
    </w:p>
    <w:p w14:paraId="3A8525A4" w14:textId="77777777" w:rsidR="00DC798A" w:rsidRDefault="00DC798A" w:rsidP="00DC798A">
      <w:pPr>
        <w:ind w:firstLine="480"/>
      </w:pPr>
      <w:r>
        <w:rPr>
          <w:rFonts w:hint="eastAsia"/>
        </w:rPr>
        <w:t>无。</w:t>
      </w:r>
    </w:p>
    <w:p w14:paraId="2101D92D" w14:textId="77777777" w:rsidR="00DC798A" w:rsidRDefault="00DC798A" w:rsidP="00DC798A">
      <w:pPr>
        <w:pStyle w:val="4"/>
        <w:spacing w:before="156" w:after="156"/>
      </w:pPr>
      <w:r>
        <w:rPr>
          <w:rFonts w:hint="eastAsia"/>
        </w:rPr>
        <w:t>设计约束</w:t>
      </w:r>
    </w:p>
    <w:p w14:paraId="5EF54998" w14:textId="77777777" w:rsidR="00DC798A" w:rsidRDefault="00DC798A" w:rsidP="00DC798A">
      <w:pPr>
        <w:pStyle w:val="ad"/>
        <w:numPr>
          <w:ilvl w:val="0"/>
          <w:numId w:val="9"/>
        </w:numPr>
        <w:ind w:firstLineChars="0"/>
      </w:pPr>
      <w:r>
        <w:rPr>
          <w:rFonts w:hint="eastAsia"/>
        </w:rPr>
        <w:t>执行初始化前，应关闭所有中断；</w:t>
      </w:r>
    </w:p>
    <w:p w14:paraId="0315398B" w14:textId="77777777" w:rsidR="00DC798A" w:rsidRDefault="00DC798A" w:rsidP="00DC798A">
      <w:pPr>
        <w:pStyle w:val="ad"/>
        <w:numPr>
          <w:ilvl w:val="0"/>
          <w:numId w:val="9"/>
        </w:numPr>
        <w:ind w:firstLineChars="0"/>
      </w:pPr>
      <w:r>
        <w:rPr>
          <w:rFonts w:hint="eastAsia"/>
        </w:rPr>
        <w:t>初始化在上电后执行一次</w:t>
      </w:r>
      <w:r>
        <w:rPr>
          <w:rFonts w:hint="eastAsia"/>
        </w:rPr>
        <w:t>;</w:t>
      </w:r>
    </w:p>
    <w:p w14:paraId="604D3D7F" w14:textId="77777777" w:rsidR="00DC798A" w:rsidRDefault="00DC798A" w:rsidP="00DC798A">
      <w:pPr>
        <w:pStyle w:val="ad"/>
        <w:numPr>
          <w:ilvl w:val="0"/>
          <w:numId w:val="9"/>
        </w:numPr>
        <w:ind w:firstLineChars="0"/>
      </w:pPr>
      <w:r>
        <w:rPr>
          <w:rFonts w:hint="eastAsia"/>
        </w:rPr>
        <w:t>初始化时间不大于</w:t>
      </w:r>
      <w:r>
        <w:rPr>
          <w:rFonts w:hint="eastAsia"/>
        </w:rPr>
        <w:t>100mS</w:t>
      </w:r>
      <w:r>
        <w:rPr>
          <w:rFonts w:hint="eastAsia"/>
        </w:rPr>
        <w:t>。</w:t>
      </w:r>
    </w:p>
    <w:p w14:paraId="0E3D0D3B" w14:textId="77777777" w:rsidR="00DC798A" w:rsidRDefault="00DC798A" w:rsidP="00DC798A">
      <w:pPr>
        <w:pStyle w:val="4"/>
        <w:spacing w:before="156" w:after="156"/>
      </w:pPr>
      <w:r>
        <w:rPr>
          <w:rFonts w:hint="eastAsia"/>
        </w:rPr>
        <w:t>容错措施</w:t>
      </w:r>
    </w:p>
    <w:p w14:paraId="57313D9D" w14:textId="77777777" w:rsidR="00DC798A" w:rsidRDefault="00DC798A" w:rsidP="00DC798A">
      <w:pPr>
        <w:ind w:firstLine="480"/>
      </w:pPr>
      <w:r>
        <w:rPr>
          <w:rFonts w:hint="eastAsia"/>
        </w:rPr>
        <w:t>无。</w:t>
      </w:r>
    </w:p>
    <w:p w14:paraId="17159E2F" w14:textId="77777777" w:rsidR="00DC798A" w:rsidRDefault="00DC798A" w:rsidP="00DC798A">
      <w:pPr>
        <w:pStyle w:val="3"/>
        <w:spacing w:before="156" w:after="156"/>
      </w:pPr>
      <w:bookmarkStart w:id="54" w:name="_Toc168868810"/>
      <w:r>
        <w:rPr>
          <w:rFonts w:hint="eastAsia"/>
        </w:rPr>
        <w:t>上电自检单元（</w:t>
      </w:r>
      <w:r>
        <w:rPr>
          <w:rFonts w:hint="eastAsia"/>
        </w:rPr>
        <w:t>XQ2</w:t>
      </w:r>
      <w:r>
        <w:rPr>
          <w:rFonts w:hint="eastAsia"/>
        </w:rPr>
        <w:t>）</w:t>
      </w:r>
      <w:bookmarkEnd w:id="54"/>
    </w:p>
    <w:p w14:paraId="33622500" w14:textId="77777777" w:rsidR="00DC798A" w:rsidRDefault="00DC798A" w:rsidP="00DC798A">
      <w:pPr>
        <w:pStyle w:val="4"/>
        <w:spacing w:before="156" w:after="156"/>
      </w:pPr>
      <w:r>
        <w:rPr>
          <w:rFonts w:hint="eastAsia"/>
        </w:rPr>
        <w:t>需求描述</w:t>
      </w:r>
    </w:p>
    <w:p w14:paraId="5732461E" w14:textId="77777777" w:rsidR="00DC798A" w:rsidRDefault="00DC798A" w:rsidP="00DC798A">
      <w:pPr>
        <w:ind w:firstLine="480"/>
      </w:pPr>
      <w:r>
        <w:rPr>
          <w:rFonts w:hint="eastAsia"/>
        </w:rPr>
        <w:t>控制器在上电初始化完成后，需对控制器的初始参数进行自检，以确保系统能运行在可以正常工作的初始状态。上电自检进入的条件是软件初始化完成。</w:t>
      </w:r>
    </w:p>
    <w:p w14:paraId="3EB8D3ED" w14:textId="77777777" w:rsidR="00DC798A" w:rsidRDefault="00DC798A" w:rsidP="00DC798A">
      <w:pPr>
        <w:pStyle w:val="4"/>
        <w:spacing w:before="156" w:after="156"/>
      </w:pPr>
      <w:r>
        <w:rPr>
          <w:rFonts w:hint="eastAsia"/>
        </w:rPr>
        <w:t>输入</w:t>
      </w:r>
    </w:p>
    <w:p w14:paraId="53A6FB92" w14:textId="77777777" w:rsidR="00DC798A" w:rsidRDefault="00DC798A" w:rsidP="00DC798A">
      <w:pPr>
        <w:ind w:firstLine="480"/>
      </w:pPr>
      <w:r>
        <w:rPr>
          <w:rFonts w:hint="eastAsia"/>
        </w:rPr>
        <w:t>输入的模拟量采集数据滤波处理见</w:t>
      </w:r>
      <w:r>
        <w:rPr>
          <w:rFonts w:hint="eastAsia"/>
        </w:rPr>
        <w:t>3.2.3</w:t>
      </w:r>
      <w:r>
        <w:rPr>
          <w:rFonts w:hint="eastAsia"/>
        </w:rPr>
        <w:t>条，滤波处理后的数据用于自检单元的输入。</w:t>
      </w:r>
    </w:p>
    <w:p w14:paraId="480DED06" w14:textId="77777777" w:rsidR="00DC798A" w:rsidRDefault="00DC798A" w:rsidP="00DC798A">
      <w:pPr>
        <w:pStyle w:val="4"/>
        <w:spacing w:before="156" w:after="156"/>
      </w:pPr>
      <w:r>
        <w:rPr>
          <w:rFonts w:hint="eastAsia"/>
        </w:rPr>
        <w:t>处理过程</w:t>
      </w:r>
    </w:p>
    <w:p w14:paraId="594AE8FA" w14:textId="77777777" w:rsidR="00DC798A" w:rsidRDefault="00DC798A" w:rsidP="00DC798A">
      <w:pPr>
        <w:ind w:firstLine="480"/>
      </w:pPr>
      <w:r>
        <w:rPr>
          <w:rFonts w:hint="eastAsia"/>
        </w:rPr>
        <w:t>控制器在上电初始化完成后，需对控制器初始运行参数进行自检。软件对</w:t>
      </w:r>
      <w:r w:rsidR="00835586">
        <w:rPr>
          <w:rFonts w:hint="eastAsia"/>
        </w:rPr>
        <w:t>1</w:t>
      </w:r>
      <w:r w:rsidR="00835586">
        <w:t>.9V</w:t>
      </w:r>
      <w:r w:rsidR="00EA4C81">
        <w:t>基准</w:t>
      </w:r>
      <w:r w:rsidR="00EA4C81">
        <w:rPr>
          <w:rFonts w:hint="eastAsia"/>
        </w:rPr>
        <w:t>电压</w:t>
      </w:r>
      <w:r w:rsidR="00EA4C81">
        <w:t>、</w:t>
      </w:r>
      <w:r w:rsidR="00835586">
        <w:rPr>
          <w:rFonts w:hint="eastAsia"/>
        </w:rPr>
        <w:t>3.3V</w:t>
      </w:r>
      <w:r w:rsidR="00835586">
        <w:rPr>
          <w:rFonts w:hint="eastAsia"/>
        </w:rPr>
        <w:t>基准</w:t>
      </w:r>
      <w:r w:rsidR="00835586">
        <w:t>电压、</w:t>
      </w:r>
      <w:r w:rsidR="002343DD">
        <w:rPr>
          <w:rFonts w:hint="eastAsia"/>
        </w:rPr>
        <w:t>AD</w:t>
      </w:r>
      <w:r w:rsidR="002343DD">
        <w:rPr>
          <w:rFonts w:hint="eastAsia"/>
        </w:rPr>
        <w:t>模块</w:t>
      </w:r>
      <w:r w:rsidR="00EA4C81">
        <w:t>状态、</w:t>
      </w:r>
      <w:r w:rsidR="002343DD">
        <w:rPr>
          <w:rFonts w:hint="eastAsia"/>
        </w:rPr>
        <w:t>液位</w:t>
      </w:r>
      <w:r w:rsidR="002343DD">
        <w:t>传感器状态、</w:t>
      </w:r>
      <w:r w:rsidR="002343DD">
        <w:rPr>
          <w:rFonts w:hint="eastAsia"/>
        </w:rPr>
        <w:t>温压</w:t>
      </w:r>
      <w:r w:rsidR="002343DD">
        <w:t>传感器状态、</w:t>
      </w:r>
      <w:r w:rsidR="002343DD">
        <w:rPr>
          <w:rFonts w:hint="eastAsia"/>
        </w:rPr>
        <w:t>IGBT</w:t>
      </w:r>
      <w:r w:rsidR="002343DD">
        <w:t>状态、</w:t>
      </w:r>
      <w:r w:rsidR="002343DD">
        <w:rPr>
          <w:rFonts w:hint="eastAsia"/>
        </w:rPr>
        <w:t>A</w:t>
      </w:r>
      <w:r w:rsidR="002343DD">
        <w:rPr>
          <w:rFonts w:hint="eastAsia"/>
        </w:rPr>
        <w:t>相电流、</w:t>
      </w:r>
      <w:r w:rsidR="002343DD">
        <w:rPr>
          <w:rFonts w:hint="eastAsia"/>
        </w:rPr>
        <w:t>C</w:t>
      </w:r>
      <w:r w:rsidR="002343DD">
        <w:rPr>
          <w:rFonts w:hint="eastAsia"/>
        </w:rPr>
        <w:t>相电流、</w:t>
      </w:r>
      <w:r>
        <w:rPr>
          <w:rFonts w:hint="eastAsia"/>
        </w:rPr>
        <w:t>270V</w:t>
      </w:r>
      <w:r>
        <w:rPr>
          <w:rFonts w:hint="eastAsia"/>
        </w:rPr>
        <w:t>电源电流、</w:t>
      </w:r>
      <w:r>
        <w:rPr>
          <w:rFonts w:hint="eastAsia"/>
        </w:rPr>
        <w:t>270V</w:t>
      </w:r>
      <w:r>
        <w:rPr>
          <w:rFonts w:hint="eastAsia"/>
        </w:rPr>
        <w:t>电源电压、控制器温度、电机温度等参数进行自检。自检的策略为：连续执行</w:t>
      </w:r>
      <w:r>
        <w:rPr>
          <w:rFonts w:hint="eastAsia"/>
        </w:rPr>
        <w:t>5</w:t>
      </w:r>
      <w:r>
        <w:rPr>
          <w:rFonts w:hint="eastAsia"/>
        </w:rPr>
        <w:t>次自检，只要有</w:t>
      </w:r>
      <w:r>
        <w:rPr>
          <w:rFonts w:hint="eastAsia"/>
        </w:rPr>
        <w:t>1</w:t>
      </w:r>
      <w:r>
        <w:rPr>
          <w:rFonts w:hint="eastAsia"/>
        </w:rPr>
        <w:t>次不通过，通过</w:t>
      </w:r>
      <w:r>
        <w:rPr>
          <w:rFonts w:hint="eastAsia"/>
        </w:rPr>
        <w:t>RS422</w:t>
      </w:r>
      <w:r>
        <w:rPr>
          <w:rFonts w:hint="eastAsia"/>
        </w:rPr>
        <w:t>总线，按照通讯协议上传上电自检故障位至机上</w:t>
      </w:r>
      <w:r>
        <w:rPr>
          <w:rFonts w:hint="eastAsia"/>
        </w:rPr>
        <w:t>RIU</w:t>
      </w:r>
      <w:r>
        <w:rPr>
          <w:rFonts w:hint="eastAsia"/>
        </w:rPr>
        <w:t>。当出现</w:t>
      </w:r>
      <w:r>
        <w:rPr>
          <w:rFonts w:hint="eastAsia"/>
        </w:rPr>
        <w:t>A</w:t>
      </w:r>
      <w:r>
        <w:rPr>
          <w:rFonts w:hint="eastAsia"/>
        </w:rPr>
        <w:t>相电流、</w:t>
      </w:r>
      <w:r>
        <w:rPr>
          <w:rFonts w:hint="eastAsia"/>
        </w:rPr>
        <w:t>C</w:t>
      </w:r>
      <w:r>
        <w:rPr>
          <w:rFonts w:hint="eastAsia"/>
        </w:rPr>
        <w:t>相电流自检不通过，不允许起动电机。其余自检项目不通过，允许电机起动。</w:t>
      </w:r>
    </w:p>
    <w:p w14:paraId="29D8AAF2" w14:textId="77777777" w:rsidR="00793189" w:rsidRDefault="00793189" w:rsidP="00793189">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84D6A">
        <w:rPr>
          <w:noProof/>
        </w:rPr>
        <w:t>4</w:t>
      </w:r>
      <w:r>
        <w:fldChar w:fldCharType="end"/>
      </w:r>
      <w:r>
        <w:t xml:space="preserve"> </w:t>
      </w:r>
      <w:r w:rsidRPr="000F52F7">
        <w:rPr>
          <w:rFonts w:hint="eastAsia"/>
        </w:rPr>
        <w:t>自检方法描述</w:t>
      </w:r>
    </w:p>
    <w:tbl>
      <w:tblPr>
        <w:tblStyle w:val="a3"/>
        <w:tblW w:w="0" w:type="auto"/>
        <w:tblLook w:val="04A0" w:firstRow="1" w:lastRow="0" w:firstColumn="1" w:lastColumn="0" w:noHBand="0" w:noVBand="1"/>
      </w:tblPr>
      <w:tblGrid>
        <w:gridCol w:w="1555"/>
        <w:gridCol w:w="2835"/>
        <w:gridCol w:w="3118"/>
        <w:gridCol w:w="788"/>
      </w:tblGrid>
      <w:tr w:rsidR="00793189" w:rsidRPr="00793189" w14:paraId="46999486" w14:textId="77777777" w:rsidTr="00793189">
        <w:tc>
          <w:tcPr>
            <w:tcW w:w="1555" w:type="dxa"/>
            <w:vAlign w:val="center"/>
          </w:tcPr>
          <w:p w14:paraId="7822BD82" w14:textId="77777777" w:rsidR="00793189" w:rsidRPr="00793189" w:rsidRDefault="00793189" w:rsidP="00793189">
            <w:pPr>
              <w:pStyle w:val="TabFig"/>
              <w:spacing w:before="62" w:after="62"/>
            </w:pPr>
            <w:r w:rsidRPr="00793189">
              <w:rPr>
                <w:rFonts w:hint="eastAsia"/>
              </w:rPr>
              <w:t>自检项目</w:t>
            </w:r>
          </w:p>
        </w:tc>
        <w:tc>
          <w:tcPr>
            <w:tcW w:w="2835" w:type="dxa"/>
            <w:vAlign w:val="center"/>
          </w:tcPr>
          <w:p w14:paraId="67CD1BE3" w14:textId="77777777" w:rsidR="00793189" w:rsidRPr="00793189" w:rsidRDefault="00793189" w:rsidP="00793189">
            <w:pPr>
              <w:pStyle w:val="TabFig"/>
              <w:spacing w:before="62" w:after="62"/>
            </w:pPr>
            <w:r w:rsidRPr="00793189">
              <w:rPr>
                <w:rFonts w:hint="eastAsia"/>
              </w:rPr>
              <w:t>自检方法及故障判据</w:t>
            </w:r>
          </w:p>
        </w:tc>
        <w:tc>
          <w:tcPr>
            <w:tcW w:w="3118" w:type="dxa"/>
            <w:vAlign w:val="center"/>
          </w:tcPr>
          <w:p w14:paraId="42B3B073" w14:textId="77777777" w:rsidR="00793189" w:rsidRPr="00793189" w:rsidRDefault="00793189" w:rsidP="00793189">
            <w:pPr>
              <w:pStyle w:val="TabFig"/>
              <w:spacing w:before="62" w:after="62"/>
            </w:pPr>
            <w:r w:rsidRPr="00793189">
              <w:rPr>
                <w:rFonts w:hint="eastAsia"/>
              </w:rPr>
              <w:t>串口上报故障位</w:t>
            </w:r>
          </w:p>
        </w:tc>
        <w:tc>
          <w:tcPr>
            <w:tcW w:w="788" w:type="dxa"/>
            <w:vAlign w:val="center"/>
          </w:tcPr>
          <w:p w14:paraId="02851595" w14:textId="77777777" w:rsidR="00793189" w:rsidRPr="00793189" w:rsidRDefault="00793189" w:rsidP="00793189">
            <w:pPr>
              <w:pStyle w:val="TabFig"/>
              <w:spacing w:before="62" w:after="62"/>
            </w:pPr>
            <w:r w:rsidRPr="00793189">
              <w:rPr>
                <w:rFonts w:hint="eastAsia"/>
              </w:rPr>
              <w:t>备注</w:t>
            </w:r>
          </w:p>
        </w:tc>
      </w:tr>
      <w:tr w:rsidR="002343DD" w:rsidRPr="00793189" w14:paraId="2F3F03D3" w14:textId="77777777" w:rsidTr="00793189">
        <w:tc>
          <w:tcPr>
            <w:tcW w:w="1555" w:type="dxa"/>
            <w:vAlign w:val="center"/>
          </w:tcPr>
          <w:p w14:paraId="0CE3B6A5" w14:textId="77777777" w:rsidR="002343DD" w:rsidRPr="00793189" w:rsidRDefault="002343DD" w:rsidP="00793189">
            <w:pPr>
              <w:pStyle w:val="TabFig"/>
              <w:spacing w:before="62" w:after="62"/>
            </w:pPr>
            <w:r>
              <w:rPr>
                <w:rFonts w:hint="eastAsia"/>
              </w:rPr>
              <w:lastRenderedPageBreak/>
              <w:t>1.9</w:t>
            </w:r>
            <w:r>
              <w:t>V</w:t>
            </w:r>
            <w:r>
              <w:t>基准电压</w:t>
            </w:r>
          </w:p>
        </w:tc>
        <w:tc>
          <w:tcPr>
            <w:tcW w:w="2835" w:type="dxa"/>
            <w:vAlign w:val="center"/>
          </w:tcPr>
          <w:p w14:paraId="16E299E2" w14:textId="77777777" w:rsidR="002343DD" w:rsidRPr="00793189" w:rsidRDefault="002343DD" w:rsidP="00793189">
            <w:pPr>
              <w:pStyle w:val="TabFig"/>
              <w:spacing w:before="62" w:after="62"/>
              <w:jc w:val="both"/>
            </w:pPr>
            <w:r>
              <w:rPr>
                <w:rFonts w:hint="eastAsia"/>
              </w:rPr>
              <w:t>1.9</w:t>
            </w:r>
            <w:r>
              <w:t>V</w:t>
            </w:r>
            <w:r>
              <w:t>基准电压大于等于</w:t>
            </w:r>
            <w:r>
              <w:rPr>
                <w:rFonts w:hint="eastAsia"/>
              </w:rPr>
              <w:t>1.8</w:t>
            </w:r>
            <w:r>
              <w:t>V</w:t>
            </w:r>
            <w:r>
              <w:t>，小于等于</w:t>
            </w:r>
            <w:r>
              <w:rPr>
                <w:rFonts w:hint="eastAsia"/>
              </w:rPr>
              <w:t>2</w:t>
            </w:r>
            <w:r>
              <w:t>V</w:t>
            </w:r>
            <w:r>
              <w:t>，自检通过</w:t>
            </w:r>
          </w:p>
        </w:tc>
        <w:tc>
          <w:tcPr>
            <w:tcW w:w="3118" w:type="dxa"/>
            <w:vMerge w:val="restart"/>
            <w:vAlign w:val="center"/>
          </w:tcPr>
          <w:p w14:paraId="0E362096" w14:textId="77777777" w:rsidR="002343DD" w:rsidRPr="00793189" w:rsidRDefault="002343DD" w:rsidP="00793189">
            <w:pPr>
              <w:pStyle w:val="TabFig"/>
              <w:spacing w:before="62" w:after="62"/>
              <w:jc w:val="both"/>
            </w:pPr>
            <w:r>
              <w:t>上报</w:t>
            </w:r>
            <w:r>
              <w:t>“</w:t>
            </w:r>
            <w:r>
              <w:rPr>
                <w:rFonts w:hint="eastAsia"/>
              </w:rPr>
              <w:t>上电</w:t>
            </w:r>
            <w:r>
              <w:t>BIT</w:t>
            </w:r>
            <w:r>
              <w:t>故障</w:t>
            </w:r>
            <w:r>
              <w:t>”</w:t>
            </w:r>
          </w:p>
        </w:tc>
        <w:tc>
          <w:tcPr>
            <w:tcW w:w="788" w:type="dxa"/>
            <w:vMerge w:val="restart"/>
            <w:vAlign w:val="center"/>
          </w:tcPr>
          <w:p w14:paraId="4D8CD7C8" w14:textId="77777777" w:rsidR="002343DD" w:rsidRPr="00793189" w:rsidRDefault="002343DD" w:rsidP="00793189">
            <w:pPr>
              <w:pStyle w:val="TabFig"/>
              <w:spacing w:before="62" w:after="62"/>
            </w:pPr>
          </w:p>
        </w:tc>
      </w:tr>
      <w:tr w:rsidR="002343DD" w:rsidRPr="00793189" w14:paraId="4368B984" w14:textId="77777777" w:rsidTr="00793189">
        <w:tc>
          <w:tcPr>
            <w:tcW w:w="1555" w:type="dxa"/>
            <w:vAlign w:val="center"/>
          </w:tcPr>
          <w:p w14:paraId="1F828C46" w14:textId="77777777" w:rsidR="002343DD" w:rsidRDefault="002343DD" w:rsidP="00793189">
            <w:pPr>
              <w:pStyle w:val="TabFig"/>
              <w:spacing w:before="62" w:after="62"/>
            </w:pPr>
            <w:r>
              <w:rPr>
                <w:rFonts w:hint="eastAsia"/>
              </w:rPr>
              <w:t>3.3</w:t>
            </w:r>
            <w:r>
              <w:t>V</w:t>
            </w:r>
            <w:r>
              <w:t>基准电压</w:t>
            </w:r>
          </w:p>
        </w:tc>
        <w:tc>
          <w:tcPr>
            <w:tcW w:w="2835" w:type="dxa"/>
            <w:vAlign w:val="center"/>
          </w:tcPr>
          <w:p w14:paraId="6E4C0C01" w14:textId="77777777" w:rsidR="002343DD" w:rsidRDefault="002343DD" w:rsidP="00793189">
            <w:pPr>
              <w:pStyle w:val="TabFig"/>
              <w:spacing w:before="62" w:after="62"/>
              <w:jc w:val="both"/>
            </w:pPr>
            <w:r>
              <w:t>3.3V</w:t>
            </w:r>
            <w:r>
              <w:t>基准电压大于等于</w:t>
            </w:r>
            <w:r>
              <w:rPr>
                <w:rFonts w:hint="eastAsia"/>
              </w:rPr>
              <w:t>3</w:t>
            </w:r>
            <w:r>
              <w:t>V</w:t>
            </w:r>
            <w:r>
              <w:t>，小于等于</w:t>
            </w:r>
            <w:r>
              <w:rPr>
                <w:rFonts w:hint="eastAsia"/>
              </w:rPr>
              <w:t>3.5</w:t>
            </w:r>
            <w:r>
              <w:t>V</w:t>
            </w:r>
            <w:r>
              <w:t>，自检通过</w:t>
            </w:r>
          </w:p>
        </w:tc>
        <w:tc>
          <w:tcPr>
            <w:tcW w:w="3118" w:type="dxa"/>
            <w:vMerge/>
            <w:vAlign w:val="center"/>
          </w:tcPr>
          <w:p w14:paraId="76757381" w14:textId="77777777" w:rsidR="002343DD" w:rsidRDefault="002343DD" w:rsidP="00793189">
            <w:pPr>
              <w:pStyle w:val="TabFig"/>
              <w:spacing w:before="62" w:after="62"/>
              <w:jc w:val="both"/>
            </w:pPr>
          </w:p>
        </w:tc>
        <w:tc>
          <w:tcPr>
            <w:tcW w:w="788" w:type="dxa"/>
            <w:vMerge/>
            <w:vAlign w:val="center"/>
          </w:tcPr>
          <w:p w14:paraId="12DD007F" w14:textId="77777777" w:rsidR="002343DD" w:rsidRPr="00793189" w:rsidRDefault="002343DD" w:rsidP="00793189">
            <w:pPr>
              <w:pStyle w:val="TabFig"/>
              <w:spacing w:before="62" w:after="62"/>
            </w:pPr>
          </w:p>
        </w:tc>
      </w:tr>
      <w:tr w:rsidR="006E77F2" w:rsidRPr="00793189" w14:paraId="259F9FF9" w14:textId="77777777" w:rsidTr="00793189">
        <w:tc>
          <w:tcPr>
            <w:tcW w:w="1555" w:type="dxa"/>
            <w:vAlign w:val="center"/>
          </w:tcPr>
          <w:p w14:paraId="23A1CB55" w14:textId="77777777" w:rsidR="006E77F2" w:rsidRDefault="006E77F2" w:rsidP="006E77F2">
            <w:pPr>
              <w:pStyle w:val="TabFig"/>
              <w:spacing w:before="62" w:after="62"/>
            </w:pPr>
            <w:r>
              <w:rPr>
                <w:rFonts w:hint="eastAsia"/>
              </w:rPr>
              <w:t>AD</w:t>
            </w:r>
            <w:r>
              <w:rPr>
                <w:rFonts w:hint="eastAsia"/>
              </w:rPr>
              <w:t>模块状态</w:t>
            </w:r>
          </w:p>
        </w:tc>
        <w:tc>
          <w:tcPr>
            <w:tcW w:w="2835" w:type="dxa"/>
            <w:vAlign w:val="center"/>
          </w:tcPr>
          <w:p w14:paraId="11022F35" w14:textId="08C9927F" w:rsidR="006E77F2" w:rsidRDefault="006E77F2" w:rsidP="006E77F2">
            <w:pPr>
              <w:pStyle w:val="TabFig"/>
              <w:spacing w:before="62" w:after="62"/>
              <w:jc w:val="both"/>
            </w:pPr>
            <w:r w:rsidRPr="00785185">
              <w:rPr>
                <w:rFonts w:hint="eastAsia"/>
              </w:rPr>
              <w:t>1</w:t>
            </w:r>
            <w:r w:rsidRPr="00785185">
              <w:t>V</w:t>
            </w:r>
            <w:r w:rsidRPr="00785185">
              <w:rPr>
                <w:rFonts w:hint="eastAsia"/>
              </w:rPr>
              <w:t>电压</w:t>
            </w:r>
            <w:r w:rsidRPr="00785185">
              <w:t>大于等于</w:t>
            </w:r>
            <w:r w:rsidRPr="00785185">
              <w:rPr>
                <w:rFonts w:hint="eastAsia"/>
              </w:rPr>
              <w:t>0.5</w:t>
            </w:r>
            <w:r w:rsidRPr="00785185">
              <w:t>V</w:t>
            </w:r>
            <w:r w:rsidRPr="00785185">
              <w:t>，小于等于</w:t>
            </w:r>
            <w:r w:rsidRPr="00785185">
              <w:rPr>
                <w:rFonts w:hint="eastAsia"/>
              </w:rPr>
              <w:t>1.5</w:t>
            </w:r>
            <w:r w:rsidRPr="00785185">
              <w:t>V</w:t>
            </w:r>
            <w:r w:rsidRPr="00785185">
              <w:rPr>
                <w:rFonts w:hint="eastAsia"/>
              </w:rPr>
              <w:t>；</w:t>
            </w:r>
            <w:r w:rsidRPr="00785185">
              <w:rPr>
                <w:rFonts w:hint="eastAsia"/>
              </w:rPr>
              <w:t>2</w:t>
            </w:r>
            <w:r w:rsidRPr="00785185">
              <w:t>V</w:t>
            </w:r>
            <w:r w:rsidRPr="00785185">
              <w:t>电压大于</w:t>
            </w:r>
            <w:r w:rsidRPr="00785185">
              <w:rPr>
                <w:rFonts w:hint="eastAsia"/>
              </w:rPr>
              <w:t>等于</w:t>
            </w:r>
            <w:r w:rsidRPr="00785185">
              <w:rPr>
                <w:rFonts w:hint="eastAsia"/>
              </w:rPr>
              <w:t>1.5</w:t>
            </w:r>
            <w:r w:rsidRPr="00785185">
              <w:t>V</w:t>
            </w:r>
            <w:r w:rsidRPr="00785185">
              <w:t>，小于等于</w:t>
            </w:r>
            <w:r w:rsidRPr="00785185">
              <w:rPr>
                <w:rFonts w:hint="eastAsia"/>
              </w:rPr>
              <w:t>2.5</w:t>
            </w:r>
            <w:r w:rsidRPr="00785185">
              <w:t>V</w:t>
            </w:r>
            <w:r w:rsidRPr="00785185">
              <w:t>，自检通过</w:t>
            </w:r>
          </w:p>
        </w:tc>
        <w:tc>
          <w:tcPr>
            <w:tcW w:w="3118" w:type="dxa"/>
            <w:vMerge/>
            <w:vAlign w:val="center"/>
          </w:tcPr>
          <w:p w14:paraId="1BD9C7FE" w14:textId="77777777" w:rsidR="006E77F2" w:rsidRDefault="006E77F2" w:rsidP="006E77F2">
            <w:pPr>
              <w:pStyle w:val="TabFig"/>
              <w:spacing w:before="62" w:after="62"/>
              <w:jc w:val="both"/>
            </w:pPr>
          </w:p>
        </w:tc>
        <w:tc>
          <w:tcPr>
            <w:tcW w:w="788" w:type="dxa"/>
            <w:vMerge/>
            <w:vAlign w:val="center"/>
          </w:tcPr>
          <w:p w14:paraId="0CDA168C" w14:textId="77777777" w:rsidR="006E77F2" w:rsidRPr="00793189" w:rsidRDefault="006E77F2" w:rsidP="006E77F2">
            <w:pPr>
              <w:pStyle w:val="TabFig"/>
              <w:spacing w:before="62" w:after="62"/>
            </w:pPr>
          </w:p>
        </w:tc>
      </w:tr>
      <w:tr w:rsidR="006E77F2" w:rsidRPr="00793189" w14:paraId="434B68EE" w14:textId="77777777" w:rsidTr="00793189">
        <w:tc>
          <w:tcPr>
            <w:tcW w:w="1555" w:type="dxa"/>
            <w:vAlign w:val="center"/>
          </w:tcPr>
          <w:p w14:paraId="77C8E640" w14:textId="77777777" w:rsidR="006E77F2" w:rsidRDefault="006E77F2" w:rsidP="006E77F2">
            <w:pPr>
              <w:pStyle w:val="TabFig"/>
              <w:spacing w:before="62" w:after="62"/>
            </w:pPr>
            <w:r>
              <w:rPr>
                <w:rFonts w:hint="eastAsia"/>
              </w:rPr>
              <w:t>液位</w:t>
            </w:r>
            <w:r>
              <w:t>传感器</w:t>
            </w:r>
            <w:r>
              <w:rPr>
                <w:rFonts w:hint="eastAsia"/>
              </w:rPr>
              <w:t>状态</w:t>
            </w:r>
          </w:p>
        </w:tc>
        <w:tc>
          <w:tcPr>
            <w:tcW w:w="2835" w:type="dxa"/>
            <w:vAlign w:val="center"/>
          </w:tcPr>
          <w:p w14:paraId="71361A6F" w14:textId="525AF41C" w:rsidR="006E77F2" w:rsidRDefault="006E77F2" w:rsidP="006E77F2">
            <w:pPr>
              <w:pStyle w:val="TabFig"/>
              <w:spacing w:before="62" w:after="62"/>
              <w:jc w:val="both"/>
            </w:pPr>
            <w:r>
              <w:rPr>
                <w:rFonts w:hint="eastAsia"/>
              </w:rPr>
              <w:t>液位</w:t>
            </w:r>
            <w:r>
              <w:t>传感器</w:t>
            </w:r>
            <w:r>
              <w:rPr>
                <w:rFonts w:hint="eastAsia"/>
              </w:rPr>
              <w:t>采集</w:t>
            </w:r>
            <w:r>
              <w:t>电压</w:t>
            </w:r>
            <w:r>
              <w:rPr>
                <w:rFonts w:hint="eastAsia"/>
              </w:rPr>
              <w:t>小于等于</w:t>
            </w:r>
            <w:r>
              <w:rPr>
                <w:rFonts w:hint="eastAsia"/>
              </w:rPr>
              <w:t>3V</w:t>
            </w:r>
            <w:r>
              <w:t>自检通过</w:t>
            </w:r>
          </w:p>
        </w:tc>
        <w:tc>
          <w:tcPr>
            <w:tcW w:w="3118" w:type="dxa"/>
            <w:vMerge/>
            <w:vAlign w:val="center"/>
          </w:tcPr>
          <w:p w14:paraId="43A117D3" w14:textId="77777777" w:rsidR="006E77F2" w:rsidRDefault="006E77F2" w:rsidP="006E77F2">
            <w:pPr>
              <w:pStyle w:val="TabFig"/>
              <w:spacing w:before="62" w:after="62"/>
              <w:jc w:val="both"/>
            </w:pPr>
          </w:p>
        </w:tc>
        <w:tc>
          <w:tcPr>
            <w:tcW w:w="788" w:type="dxa"/>
            <w:vMerge/>
            <w:vAlign w:val="center"/>
          </w:tcPr>
          <w:p w14:paraId="161BCB1A" w14:textId="77777777" w:rsidR="006E77F2" w:rsidRPr="00793189" w:rsidRDefault="006E77F2" w:rsidP="006E77F2">
            <w:pPr>
              <w:pStyle w:val="TabFig"/>
              <w:spacing w:before="62" w:after="62"/>
            </w:pPr>
          </w:p>
        </w:tc>
      </w:tr>
      <w:tr w:rsidR="006E77F2" w:rsidRPr="00793189" w14:paraId="5FC2FE66" w14:textId="77777777" w:rsidTr="00793189">
        <w:tc>
          <w:tcPr>
            <w:tcW w:w="1555" w:type="dxa"/>
            <w:vAlign w:val="center"/>
          </w:tcPr>
          <w:p w14:paraId="3F054D0D" w14:textId="77777777" w:rsidR="006E77F2" w:rsidRDefault="006E77F2" w:rsidP="006E77F2">
            <w:pPr>
              <w:pStyle w:val="TabFig"/>
              <w:spacing w:before="62" w:after="62"/>
            </w:pPr>
            <w:r>
              <w:rPr>
                <w:rFonts w:hint="eastAsia"/>
              </w:rPr>
              <w:t>温</w:t>
            </w:r>
            <w:r>
              <w:t>压传感器</w:t>
            </w:r>
            <w:r>
              <w:rPr>
                <w:rFonts w:hint="eastAsia"/>
              </w:rPr>
              <w:t>状态</w:t>
            </w:r>
          </w:p>
        </w:tc>
        <w:tc>
          <w:tcPr>
            <w:tcW w:w="2835" w:type="dxa"/>
            <w:vAlign w:val="center"/>
          </w:tcPr>
          <w:p w14:paraId="4969B65A" w14:textId="53DC1187" w:rsidR="006E77F2" w:rsidRDefault="006E77F2" w:rsidP="006E77F2">
            <w:pPr>
              <w:pStyle w:val="TabFig"/>
              <w:spacing w:before="62" w:after="62"/>
              <w:jc w:val="both"/>
            </w:pPr>
            <w:r>
              <w:rPr>
                <w:rFonts w:hint="eastAsia"/>
              </w:rPr>
              <w:t>压力</w:t>
            </w:r>
            <w:r>
              <w:t>采集电压</w:t>
            </w:r>
            <w:r>
              <w:rPr>
                <w:rFonts w:hint="eastAsia"/>
              </w:rPr>
              <w:t>小于等于</w:t>
            </w:r>
            <w:r>
              <w:rPr>
                <w:rFonts w:hint="eastAsia"/>
              </w:rPr>
              <w:t>3V</w:t>
            </w:r>
            <w:r>
              <w:rPr>
                <w:rFonts w:hint="eastAsia"/>
              </w:rPr>
              <w:t>，</w:t>
            </w:r>
            <w:r>
              <w:t>温度采集电压</w:t>
            </w:r>
            <w:r>
              <w:rPr>
                <w:rFonts w:hint="eastAsia"/>
              </w:rPr>
              <w:t>大于</w:t>
            </w:r>
            <w:r>
              <w:t>等于</w:t>
            </w:r>
            <w:r>
              <w:rPr>
                <w:rFonts w:hint="eastAsia"/>
              </w:rPr>
              <w:t>0.4V</w:t>
            </w:r>
            <w:r>
              <w:rPr>
                <w:rFonts w:hint="eastAsia"/>
              </w:rPr>
              <w:t>，</w:t>
            </w:r>
            <w:r>
              <w:t>小于等于</w:t>
            </w:r>
            <w:r>
              <w:rPr>
                <w:rFonts w:hint="eastAsia"/>
              </w:rPr>
              <w:t>2V</w:t>
            </w:r>
            <w:r>
              <w:t>则自检通过</w:t>
            </w:r>
          </w:p>
        </w:tc>
        <w:tc>
          <w:tcPr>
            <w:tcW w:w="3118" w:type="dxa"/>
            <w:vMerge/>
            <w:vAlign w:val="center"/>
          </w:tcPr>
          <w:p w14:paraId="7785713C" w14:textId="77777777" w:rsidR="006E77F2" w:rsidRDefault="006E77F2" w:rsidP="006E77F2">
            <w:pPr>
              <w:pStyle w:val="TabFig"/>
              <w:spacing w:before="62" w:after="62"/>
              <w:jc w:val="both"/>
            </w:pPr>
          </w:p>
        </w:tc>
        <w:tc>
          <w:tcPr>
            <w:tcW w:w="788" w:type="dxa"/>
            <w:vMerge/>
            <w:vAlign w:val="center"/>
          </w:tcPr>
          <w:p w14:paraId="55560321" w14:textId="77777777" w:rsidR="006E77F2" w:rsidRPr="00793189" w:rsidRDefault="006E77F2" w:rsidP="006E77F2">
            <w:pPr>
              <w:pStyle w:val="TabFig"/>
              <w:spacing w:before="62" w:after="62"/>
            </w:pPr>
          </w:p>
        </w:tc>
      </w:tr>
      <w:tr w:rsidR="002343DD" w:rsidRPr="00793189" w14:paraId="3673D0D7" w14:textId="77777777" w:rsidTr="00793189">
        <w:tc>
          <w:tcPr>
            <w:tcW w:w="1555" w:type="dxa"/>
            <w:vAlign w:val="center"/>
          </w:tcPr>
          <w:p w14:paraId="56A68118" w14:textId="77777777" w:rsidR="002343DD" w:rsidRDefault="002343DD" w:rsidP="002343DD">
            <w:pPr>
              <w:pStyle w:val="TabFig"/>
              <w:spacing w:before="62" w:after="62"/>
            </w:pPr>
            <w:r>
              <w:rPr>
                <w:rFonts w:hint="eastAsia"/>
              </w:rPr>
              <w:t>IGBT</w:t>
            </w:r>
            <w:r>
              <w:t>状态</w:t>
            </w:r>
          </w:p>
        </w:tc>
        <w:tc>
          <w:tcPr>
            <w:tcW w:w="2835" w:type="dxa"/>
            <w:vAlign w:val="center"/>
          </w:tcPr>
          <w:p w14:paraId="4CB36117" w14:textId="17EFC1E4" w:rsidR="002343DD" w:rsidRDefault="002343DD" w:rsidP="002343DD">
            <w:pPr>
              <w:pStyle w:val="TabFig"/>
              <w:spacing w:before="62" w:after="62"/>
              <w:jc w:val="both"/>
            </w:pPr>
            <w:r>
              <w:rPr>
                <w:rFonts w:hint="eastAsia"/>
              </w:rPr>
              <w:t>IGBT</w:t>
            </w:r>
            <w:r>
              <w:t>端采集电压大于等于</w:t>
            </w:r>
            <w:r w:rsidR="004A0FB7">
              <w:rPr>
                <w:rFonts w:hint="eastAsia"/>
              </w:rPr>
              <w:t>1</w:t>
            </w:r>
            <w:r>
              <w:rPr>
                <w:rFonts w:hint="eastAsia"/>
              </w:rPr>
              <w:t>.5</w:t>
            </w:r>
            <w:r>
              <w:t>V</w:t>
            </w:r>
            <w:r>
              <w:t>则自检通过</w:t>
            </w:r>
          </w:p>
        </w:tc>
        <w:tc>
          <w:tcPr>
            <w:tcW w:w="3118" w:type="dxa"/>
            <w:vMerge w:val="restart"/>
            <w:vAlign w:val="center"/>
          </w:tcPr>
          <w:p w14:paraId="18A0945D" w14:textId="77777777" w:rsidR="002343DD" w:rsidRPr="00793189" w:rsidRDefault="002343DD" w:rsidP="002343DD">
            <w:pPr>
              <w:pStyle w:val="TabFig"/>
              <w:spacing w:before="62" w:after="62"/>
              <w:jc w:val="both"/>
            </w:pPr>
            <w:r w:rsidRPr="00793189">
              <w:rPr>
                <w:rFonts w:hint="eastAsia"/>
              </w:rPr>
              <w:t>自检不通过，允许电机起动，并上报“上电</w:t>
            </w:r>
            <w:r w:rsidRPr="00793189">
              <w:rPr>
                <w:rFonts w:hint="eastAsia"/>
              </w:rPr>
              <w:t>BIT</w:t>
            </w:r>
            <w:r w:rsidRPr="00793189">
              <w:rPr>
                <w:rFonts w:hint="eastAsia"/>
              </w:rPr>
              <w:t>故障”。</w:t>
            </w:r>
          </w:p>
        </w:tc>
        <w:tc>
          <w:tcPr>
            <w:tcW w:w="788" w:type="dxa"/>
            <w:vMerge/>
            <w:vAlign w:val="center"/>
          </w:tcPr>
          <w:p w14:paraId="63686191" w14:textId="77777777" w:rsidR="002343DD" w:rsidRPr="00793189" w:rsidRDefault="002343DD" w:rsidP="002343DD">
            <w:pPr>
              <w:pStyle w:val="TabFig"/>
              <w:spacing w:before="62" w:after="62"/>
            </w:pPr>
          </w:p>
        </w:tc>
      </w:tr>
      <w:tr w:rsidR="002343DD" w:rsidRPr="00793189" w14:paraId="3491820D" w14:textId="77777777" w:rsidTr="00793189">
        <w:tc>
          <w:tcPr>
            <w:tcW w:w="1555" w:type="dxa"/>
            <w:vAlign w:val="center"/>
          </w:tcPr>
          <w:p w14:paraId="141FA7CB" w14:textId="77777777" w:rsidR="002343DD" w:rsidRPr="00793189" w:rsidRDefault="002343DD" w:rsidP="002343DD">
            <w:pPr>
              <w:pStyle w:val="TabFig"/>
              <w:spacing w:before="62" w:after="62"/>
            </w:pPr>
            <w:r w:rsidRPr="00793189">
              <w:rPr>
                <w:rFonts w:hint="eastAsia"/>
              </w:rPr>
              <w:t>A</w:t>
            </w:r>
            <w:r w:rsidRPr="00793189">
              <w:rPr>
                <w:rFonts w:hint="eastAsia"/>
              </w:rPr>
              <w:t>相电流</w:t>
            </w:r>
          </w:p>
        </w:tc>
        <w:tc>
          <w:tcPr>
            <w:tcW w:w="2835" w:type="dxa"/>
            <w:vAlign w:val="center"/>
          </w:tcPr>
          <w:p w14:paraId="1D74C880" w14:textId="77777777" w:rsidR="002343DD" w:rsidRPr="00793189" w:rsidRDefault="002343DD" w:rsidP="002343DD">
            <w:pPr>
              <w:pStyle w:val="TabFig"/>
              <w:spacing w:before="62" w:after="62"/>
              <w:jc w:val="both"/>
            </w:pPr>
            <w:r w:rsidRPr="00793189">
              <w:rPr>
                <w:rFonts w:hint="eastAsia"/>
              </w:rPr>
              <w:t>电流采集零点绝对值不大于</w:t>
            </w:r>
            <w:r w:rsidRPr="00793189">
              <w:rPr>
                <w:rFonts w:hint="eastAsia"/>
              </w:rPr>
              <w:t>2A</w:t>
            </w:r>
            <w:r w:rsidRPr="00793189">
              <w:rPr>
                <w:rFonts w:hint="eastAsia"/>
              </w:rPr>
              <w:t>，自检通过</w:t>
            </w:r>
          </w:p>
        </w:tc>
        <w:tc>
          <w:tcPr>
            <w:tcW w:w="3118" w:type="dxa"/>
            <w:vMerge/>
            <w:vAlign w:val="center"/>
          </w:tcPr>
          <w:p w14:paraId="243CA15B" w14:textId="77777777" w:rsidR="002343DD" w:rsidRPr="00793189" w:rsidRDefault="002343DD" w:rsidP="002343DD">
            <w:pPr>
              <w:pStyle w:val="TabFig"/>
              <w:spacing w:before="62" w:after="62"/>
              <w:jc w:val="both"/>
            </w:pPr>
          </w:p>
        </w:tc>
        <w:tc>
          <w:tcPr>
            <w:tcW w:w="788" w:type="dxa"/>
            <w:vMerge/>
            <w:vAlign w:val="center"/>
          </w:tcPr>
          <w:p w14:paraId="4506E524" w14:textId="77777777" w:rsidR="002343DD" w:rsidRPr="00793189" w:rsidRDefault="002343DD" w:rsidP="002343DD">
            <w:pPr>
              <w:pStyle w:val="TabFig"/>
              <w:spacing w:before="62" w:after="62"/>
            </w:pPr>
          </w:p>
        </w:tc>
      </w:tr>
      <w:tr w:rsidR="002343DD" w:rsidRPr="00793189" w14:paraId="039664ED" w14:textId="77777777" w:rsidTr="00793189">
        <w:tc>
          <w:tcPr>
            <w:tcW w:w="1555" w:type="dxa"/>
            <w:vAlign w:val="center"/>
          </w:tcPr>
          <w:p w14:paraId="4D36FCBF" w14:textId="77777777" w:rsidR="002343DD" w:rsidRPr="00793189" w:rsidRDefault="002343DD" w:rsidP="002343DD">
            <w:pPr>
              <w:pStyle w:val="TabFig"/>
              <w:spacing w:before="62" w:after="62"/>
            </w:pPr>
            <w:r w:rsidRPr="00793189">
              <w:rPr>
                <w:rFonts w:hint="eastAsia"/>
              </w:rPr>
              <w:t>C</w:t>
            </w:r>
            <w:r w:rsidRPr="00793189">
              <w:rPr>
                <w:rFonts w:hint="eastAsia"/>
              </w:rPr>
              <w:t>相电流</w:t>
            </w:r>
          </w:p>
        </w:tc>
        <w:tc>
          <w:tcPr>
            <w:tcW w:w="2835" w:type="dxa"/>
            <w:vAlign w:val="center"/>
          </w:tcPr>
          <w:p w14:paraId="518B04ED" w14:textId="77777777" w:rsidR="002343DD" w:rsidRPr="00793189" w:rsidRDefault="002343DD" w:rsidP="002343DD">
            <w:pPr>
              <w:pStyle w:val="TabFig"/>
              <w:spacing w:before="62" w:after="62"/>
              <w:jc w:val="both"/>
            </w:pPr>
            <w:r w:rsidRPr="00793189">
              <w:rPr>
                <w:rFonts w:hint="eastAsia"/>
              </w:rPr>
              <w:t>电流采集零点绝对值不大于</w:t>
            </w:r>
            <w:r w:rsidRPr="00793189">
              <w:rPr>
                <w:rFonts w:hint="eastAsia"/>
              </w:rPr>
              <w:t>2A</w:t>
            </w:r>
            <w:r w:rsidRPr="00793189">
              <w:rPr>
                <w:rFonts w:hint="eastAsia"/>
              </w:rPr>
              <w:t>，自检通过</w:t>
            </w:r>
          </w:p>
        </w:tc>
        <w:tc>
          <w:tcPr>
            <w:tcW w:w="3118" w:type="dxa"/>
            <w:vMerge/>
            <w:vAlign w:val="center"/>
          </w:tcPr>
          <w:p w14:paraId="5D48D442" w14:textId="77777777" w:rsidR="002343DD" w:rsidRPr="00793189" w:rsidRDefault="002343DD" w:rsidP="002343DD">
            <w:pPr>
              <w:pStyle w:val="TabFig"/>
              <w:spacing w:before="62" w:after="62"/>
              <w:jc w:val="both"/>
            </w:pPr>
          </w:p>
        </w:tc>
        <w:tc>
          <w:tcPr>
            <w:tcW w:w="788" w:type="dxa"/>
            <w:vMerge/>
            <w:vAlign w:val="center"/>
          </w:tcPr>
          <w:p w14:paraId="4E03D1DA" w14:textId="77777777" w:rsidR="002343DD" w:rsidRPr="00793189" w:rsidRDefault="002343DD" w:rsidP="002343DD">
            <w:pPr>
              <w:pStyle w:val="TabFig"/>
              <w:spacing w:before="62" w:after="62"/>
            </w:pPr>
          </w:p>
        </w:tc>
      </w:tr>
      <w:tr w:rsidR="002343DD" w:rsidRPr="00793189" w14:paraId="789866B5" w14:textId="77777777" w:rsidTr="00793189">
        <w:tc>
          <w:tcPr>
            <w:tcW w:w="1555" w:type="dxa"/>
            <w:vAlign w:val="center"/>
          </w:tcPr>
          <w:p w14:paraId="3BAA8B93" w14:textId="77777777" w:rsidR="002343DD" w:rsidRPr="00793189" w:rsidRDefault="002343DD" w:rsidP="002343DD">
            <w:pPr>
              <w:pStyle w:val="TabFig"/>
              <w:spacing w:before="62" w:after="62"/>
            </w:pPr>
            <w:r w:rsidRPr="00793189">
              <w:rPr>
                <w:rFonts w:hint="eastAsia"/>
              </w:rPr>
              <w:t>270V</w:t>
            </w:r>
            <w:r w:rsidRPr="00793189">
              <w:rPr>
                <w:rFonts w:hint="eastAsia"/>
              </w:rPr>
              <w:t>电源电压</w:t>
            </w:r>
          </w:p>
        </w:tc>
        <w:tc>
          <w:tcPr>
            <w:tcW w:w="2835" w:type="dxa"/>
            <w:vAlign w:val="center"/>
          </w:tcPr>
          <w:p w14:paraId="18B95814" w14:textId="77777777" w:rsidR="002343DD" w:rsidRPr="00793189" w:rsidRDefault="002343DD" w:rsidP="002343DD">
            <w:pPr>
              <w:pStyle w:val="TabFig"/>
              <w:spacing w:before="62" w:after="62"/>
              <w:jc w:val="both"/>
            </w:pPr>
            <w:r w:rsidRPr="00793189">
              <w:rPr>
                <w:rFonts w:hint="eastAsia"/>
              </w:rPr>
              <w:t>270V</w:t>
            </w:r>
            <w:r w:rsidRPr="00793189">
              <w:rPr>
                <w:rFonts w:hint="eastAsia"/>
              </w:rPr>
              <w:t>电源电压大于</w:t>
            </w:r>
            <w:r w:rsidRPr="00793189">
              <w:rPr>
                <w:rFonts w:hint="eastAsia"/>
              </w:rPr>
              <w:t>200V</w:t>
            </w:r>
            <w:r w:rsidRPr="00793189">
              <w:rPr>
                <w:rFonts w:hint="eastAsia"/>
              </w:rPr>
              <w:t>，小于</w:t>
            </w:r>
            <w:r w:rsidRPr="00793189">
              <w:rPr>
                <w:rFonts w:hint="eastAsia"/>
              </w:rPr>
              <w:t>340V</w:t>
            </w:r>
            <w:r w:rsidRPr="00793189">
              <w:rPr>
                <w:rFonts w:hint="eastAsia"/>
              </w:rPr>
              <w:t>，自检通过</w:t>
            </w:r>
          </w:p>
        </w:tc>
        <w:tc>
          <w:tcPr>
            <w:tcW w:w="3118" w:type="dxa"/>
            <w:vMerge w:val="restart"/>
            <w:vAlign w:val="center"/>
          </w:tcPr>
          <w:p w14:paraId="1974AA4B" w14:textId="77777777" w:rsidR="002343DD" w:rsidRPr="00793189" w:rsidRDefault="002343DD" w:rsidP="002343DD">
            <w:pPr>
              <w:pStyle w:val="TabFig"/>
              <w:spacing w:before="62" w:after="62"/>
              <w:jc w:val="both"/>
            </w:pPr>
            <w:r w:rsidRPr="00793189">
              <w:rPr>
                <w:rFonts w:hint="eastAsia"/>
              </w:rPr>
              <w:t>上报“上电</w:t>
            </w:r>
            <w:r w:rsidRPr="00793189">
              <w:rPr>
                <w:rFonts w:hint="eastAsia"/>
              </w:rPr>
              <w:t>BIT</w:t>
            </w:r>
            <w:r w:rsidRPr="00793189">
              <w:rPr>
                <w:rFonts w:hint="eastAsia"/>
              </w:rPr>
              <w:t>故障”。</w:t>
            </w:r>
          </w:p>
        </w:tc>
        <w:tc>
          <w:tcPr>
            <w:tcW w:w="788" w:type="dxa"/>
            <w:vMerge/>
            <w:vAlign w:val="center"/>
          </w:tcPr>
          <w:p w14:paraId="2BB5CD79" w14:textId="77777777" w:rsidR="002343DD" w:rsidRPr="00793189" w:rsidRDefault="002343DD" w:rsidP="002343DD">
            <w:pPr>
              <w:pStyle w:val="TabFig"/>
              <w:spacing w:before="62" w:after="62"/>
            </w:pPr>
          </w:p>
        </w:tc>
      </w:tr>
      <w:tr w:rsidR="002343DD" w:rsidRPr="00793189" w14:paraId="026D63DD" w14:textId="77777777" w:rsidTr="00793189">
        <w:tc>
          <w:tcPr>
            <w:tcW w:w="1555" w:type="dxa"/>
            <w:vAlign w:val="center"/>
          </w:tcPr>
          <w:p w14:paraId="09A92019" w14:textId="77777777" w:rsidR="002343DD" w:rsidRPr="00793189" w:rsidRDefault="002343DD" w:rsidP="002343DD">
            <w:pPr>
              <w:pStyle w:val="TabFig"/>
              <w:spacing w:before="62" w:after="62"/>
            </w:pPr>
            <w:r w:rsidRPr="00793189">
              <w:rPr>
                <w:rFonts w:hint="eastAsia"/>
              </w:rPr>
              <w:t>270V</w:t>
            </w:r>
            <w:r w:rsidRPr="00793189">
              <w:rPr>
                <w:rFonts w:hint="eastAsia"/>
              </w:rPr>
              <w:t>电源电流</w:t>
            </w:r>
          </w:p>
        </w:tc>
        <w:tc>
          <w:tcPr>
            <w:tcW w:w="2835" w:type="dxa"/>
            <w:vAlign w:val="center"/>
          </w:tcPr>
          <w:p w14:paraId="384119C0" w14:textId="77777777" w:rsidR="002343DD" w:rsidRPr="00793189" w:rsidRDefault="002343DD" w:rsidP="002343DD">
            <w:pPr>
              <w:pStyle w:val="TabFig"/>
              <w:spacing w:before="62" w:after="62"/>
              <w:jc w:val="both"/>
            </w:pPr>
            <w:r w:rsidRPr="00793189">
              <w:rPr>
                <w:rFonts w:hint="eastAsia"/>
              </w:rPr>
              <w:t>电流采集零点不大于</w:t>
            </w:r>
            <w:r w:rsidRPr="00793189">
              <w:rPr>
                <w:rFonts w:hint="eastAsia"/>
              </w:rPr>
              <w:t>2A</w:t>
            </w:r>
            <w:r w:rsidRPr="00793189">
              <w:rPr>
                <w:rFonts w:hint="eastAsia"/>
              </w:rPr>
              <w:t>，自检通过</w:t>
            </w:r>
          </w:p>
        </w:tc>
        <w:tc>
          <w:tcPr>
            <w:tcW w:w="3118" w:type="dxa"/>
            <w:vMerge/>
            <w:vAlign w:val="center"/>
          </w:tcPr>
          <w:p w14:paraId="3485BD35" w14:textId="77777777" w:rsidR="002343DD" w:rsidRPr="00793189" w:rsidRDefault="002343DD" w:rsidP="002343DD">
            <w:pPr>
              <w:pStyle w:val="TabFig"/>
              <w:spacing w:before="62" w:after="62"/>
              <w:jc w:val="both"/>
            </w:pPr>
          </w:p>
        </w:tc>
        <w:tc>
          <w:tcPr>
            <w:tcW w:w="788" w:type="dxa"/>
            <w:vMerge/>
            <w:vAlign w:val="center"/>
          </w:tcPr>
          <w:p w14:paraId="09B867A9" w14:textId="77777777" w:rsidR="002343DD" w:rsidRPr="00793189" w:rsidRDefault="002343DD" w:rsidP="002343DD">
            <w:pPr>
              <w:pStyle w:val="TabFig"/>
              <w:spacing w:before="62" w:after="62"/>
            </w:pPr>
          </w:p>
        </w:tc>
      </w:tr>
      <w:tr w:rsidR="002343DD" w:rsidRPr="00793189" w14:paraId="5C9E4162" w14:textId="77777777" w:rsidTr="00793189">
        <w:tc>
          <w:tcPr>
            <w:tcW w:w="1555" w:type="dxa"/>
            <w:vAlign w:val="center"/>
          </w:tcPr>
          <w:p w14:paraId="399CC1DE" w14:textId="77777777" w:rsidR="002343DD" w:rsidRPr="00793189" w:rsidRDefault="002343DD" w:rsidP="002343DD">
            <w:pPr>
              <w:pStyle w:val="TabFig"/>
              <w:spacing w:before="62" w:after="62"/>
            </w:pPr>
            <w:r w:rsidRPr="00793189">
              <w:rPr>
                <w:rFonts w:hint="eastAsia"/>
              </w:rPr>
              <w:t>控制器温度</w:t>
            </w:r>
          </w:p>
        </w:tc>
        <w:tc>
          <w:tcPr>
            <w:tcW w:w="2835" w:type="dxa"/>
            <w:vAlign w:val="center"/>
          </w:tcPr>
          <w:p w14:paraId="4DC63E69" w14:textId="05A46AFB" w:rsidR="002343DD" w:rsidRPr="00793189" w:rsidRDefault="002343DD" w:rsidP="002343DD">
            <w:pPr>
              <w:pStyle w:val="TabFig"/>
              <w:spacing w:before="62" w:after="62"/>
              <w:jc w:val="both"/>
            </w:pPr>
            <w:r w:rsidRPr="00793189">
              <w:rPr>
                <w:rFonts w:hint="eastAsia"/>
              </w:rPr>
              <w:t>控制器温度小于</w:t>
            </w:r>
            <w:r w:rsidRPr="00793189">
              <w:rPr>
                <w:rFonts w:hint="eastAsia"/>
              </w:rPr>
              <w:t>1</w:t>
            </w:r>
            <w:r w:rsidR="008E2344">
              <w:rPr>
                <w:rFonts w:hint="eastAsia"/>
              </w:rPr>
              <w:t>2</w:t>
            </w:r>
            <w:r w:rsidRPr="00793189">
              <w:rPr>
                <w:rFonts w:hint="eastAsia"/>
              </w:rPr>
              <w:t>0</w:t>
            </w:r>
            <w:r w:rsidRPr="00793189">
              <w:rPr>
                <w:rFonts w:hint="eastAsia"/>
              </w:rPr>
              <w:t>℃，自检通过</w:t>
            </w:r>
          </w:p>
        </w:tc>
        <w:tc>
          <w:tcPr>
            <w:tcW w:w="3118" w:type="dxa"/>
            <w:vMerge/>
            <w:vAlign w:val="center"/>
          </w:tcPr>
          <w:p w14:paraId="49552E0B" w14:textId="77777777" w:rsidR="002343DD" w:rsidRPr="00793189" w:rsidRDefault="002343DD" w:rsidP="002343DD">
            <w:pPr>
              <w:pStyle w:val="TabFig"/>
              <w:spacing w:before="62" w:after="62"/>
              <w:jc w:val="both"/>
            </w:pPr>
          </w:p>
        </w:tc>
        <w:tc>
          <w:tcPr>
            <w:tcW w:w="788" w:type="dxa"/>
            <w:vMerge/>
            <w:vAlign w:val="center"/>
          </w:tcPr>
          <w:p w14:paraId="63D4250D" w14:textId="77777777" w:rsidR="002343DD" w:rsidRPr="00793189" w:rsidRDefault="002343DD" w:rsidP="002343DD">
            <w:pPr>
              <w:pStyle w:val="TabFig"/>
              <w:spacing w:before="62" w:after="62"/>
            </w:pPr>
          </w:p>
        </w:tc>
      </w:tr>
      <w:tr w:rsidR="002343DD" w:rsidRPr="00793189" w14:paraId="255007B3" w14:textId="77777777" w:rsidTr="00793189">
        <w:tc>
          <w:tcPr>
            <w:tcW w:w="1555" w:type="dxa"/>
            <w:vAlign w:val="center"/>
          </w:tcPr>
          <w:p w14:paraId="3E3F2864" w14:textId="77777777" w:rsidR="002343DD" w:rsidRPr="00793189" w:rsidRDefault="002343DD" w:rsidP="002343DD">
            <w:pPr>
              <w:pStyle w:val="TabFig"/>
              <w:spacing w:before="62" w:after="62"/>
            </w:pPr>
            <w:r w:rsidRPr="00793189">
              <w:rPr>
                <w:rFonts w:hint="eastAsia"/>
              </w:rPr>
              <w:t>电机温度</w:t>
            </w:r>
          </w:p>
        </w:tc>
        <w:tc>
          <w:tcPr>
            <w:tcW w:w="2835" w:type="dxa"/>
            <w:vAlign w:val="center"/>
          </w:tcPr>
          <w:p w14:paraId="17FD4B5D" w14:textId="2BB1464F" w:rsidR="002343DD" w:rsidRPr="00793189" w:rsidRDefault="002343DD" w:rsidP="002343DD">
            <w:pPr>
              <w:pStyle w:val="TabFig"/>
              <w:spacing w:before="62" w:after="62"/>
              <w:jc w:val="both"/>
            </w:pPr>
            <w:r w:rsidRPr="00793189">
              <w:rPr>
                <w:rFonts w:hint="eastAsia"/>
              </w:rPr>
              <w:t>电机温度小于</w:t>
            </w:r>
            <w:r w:rsidRPr="00793189">
              <w:rPr>
                <w:rFonts w:hint="eastAsia"/>
              </w:rPr>
              <w:t>1</w:t>
            </w:r>
            <w:r w:rsidR="008E2344">
              <w:rPr>
                <w:rFonts w:hint="eastAsia"/>
              </w:rPr>
              <w:t>7</w:t>
            </w:r>
            <w:r w:rsidRPr="00793189">
              <w:rPr>
                <w:rFonts w:hint="eastAsia"/>
              </w:rPr>
              <w:t>0</w:t>
            </w:r>
            <w:r w:rsidRPr="00793189">
              <w:rPr>
                <w:rFonts w:hint="eastAsia"/>
              </w:rPr>
              <w:t>℃，自检通过</w:t>
            </w:r>
          </w:p>
        </w:tc>
        <w:tc>
          <w:tcPr>
            <w:tcW w:w="3118" w:type="dxa"/>
            <w:vMerge/>
            <w:vAlign w:val="center"/>
          </w:tcPr>
          <w:p w14:paraId="6B40E9C0" w14:textId="77777777" w:rsidR="002343DD" w:rsidRPr="00793189" w:rsidRDefault="002343DD" w:rsidP="002343DD">
            <w:pPr>
              <w:pStyle w:val="TabFig"/>
              <w:spacing w:before="62" w:after="62"/>
              <w:jc w:val="both"/>
            </w:pPr>
          </w:p>
        </w:tc>
        <w:tc>
          <w:tcPr>
            <w:tcW w:w="788" w:type="dxa"/>
            <w:vMerge/>
            <w:vAlign w:val="center"/>
          </w:tcPr>
          <w:p w14:paraId="34546915" w14:textId="77777777" w:rsidR="002343DD" w:rsidRPr="00793189" w:rsidRDefault="002343DD" w:rsidP="002343DD">
            <w:pPr>
              <w:pStyle w:val="TabFig"/>
              <w:spacing w:before="62" w:after="62"/>
            </w:pPr>
          </w:p>
        </w:tc>
      </w:tr>
    </w:tbl>
    <w:p w14:paraId="0A4412EE" w14:textId="77777777" w:rsidR="006A0ACC" w:rsidRDefault="006A0ACC" w:rsidP="006A0ACC">
      <w:pPr>
        <w:pStyle w:val="4"/>
        <w:spacing w:before="156" w:after="156"/>
      </w:pPr>
      <w:r>
        <w:rPr>
          <w:rFonts w:hint="eastAsia"/>
        </w:rPr>
        <w:t>输出</w:t>
      </w:r>
    </w:p>
    <w:p w14:paraId="7096F113" w14:textId="77777777" w:rsidR="006A0ACC" w:rsidRDefault="006A0ACC" w:rsidP="006A0ACC">
      <w:pPr>
        <w:ind w:firstLine="480"/>
      </w:pPr>
      <w:r>
        <w:rPr>
          <w:rFonts w:hint="eastAsia"/>
        </w:rPr>
        <w:t>软件的上电自检结果。</w:t>
      </w:r>
    </w:p>
    <w:p w14:paraId="69AB6414" w14:textId="77777777" w:rsidR="006A0ACC" w:rsidRDefault="006A0ACC" w:rsidP="006A0ACC">
      <w:pPr>
        <w:pStyle w:val="4"/>
        <w:spacing w:before="156" w:after="156"/>
      </w:pPr>
      <w:r>
        <w:rPr>
          <w:rFonts w:hint="eastAsia"/>
        </w:rPr>
        <w:t>性能</w:t>
      </w:r>
    </w:p>
    <w:p w14:paraId="6F2B4EF8" w14:textId="77777777" w:rsidR="006A0ACC" w:rsidRDefault="006A0ACC" w:rsidP="007F2DDC">
      <w:pPr>
        <w:ind w:firstLine="480"/>
      </w:pPr>
      <w:r>
        <w:rPr>
          <w:rFonts w:hint="eastAsia"/>
        </w:rPr>
        <w:t>自检时间不大于</w:t>
      </w:r>
      <w:r>
        <w:rPr>
          <w:rFonts w:hint="eastAsia"/>
        </w:rPr>
        <w:t>1S</w:t>
      </w:r>
      <w:r>
        <w:rPr>
          <w:rFonts w:hint="eastAsia"/>
        </w:rPr>
        <w:t>。</w:t>
      </w:r>
    </w:p>
    <w:p w14:paraId="6B817C06" w14:textId="77777777" w:rsidR="006A0ACC" w:rsidRDefault="006A0ACC" w:rsidP="006A0ACC">
      <w:pPr>
        <w:pStyle w:val="4"/>
        <w:spacing w:before="156" w:after="156"/>
      </w:pPr>
      <w:r>
        <w:rPr>
          <w:rFonts w:hint="eastAsia"/>
        </w:rPr>
        <w:t>设计约束</w:t>
      </w:r>
    </w:p>
    <w:p w14:paraId="617FDCCD" w14:textId="77777777" w:rsidR="006A0ACC" w:rsidRDefault="006A0ACC" w:rsidP="006A0ACC">
      <w:pPr>
        <w:ind w:firstLine="480"/>
      </w:pPr>
      <w:r>
        <w:rPr>
          <w:rFonts w:hint="eastAsia"/>
        </w:rPr>
        <w:t>无。</w:t>
      </w:r>
    </w:p>
    <w:p w14:paraId="01469099" w14:textId="77777777" w:rsidR="006A0ACC" w:rsidRDefault="006A0ACC" w:rsidP="006A0ACC">
      <w:pPr>
        <w:pStyle w:val="4"/>
        <w:spacing w:before="156" w:after="156"/>
      </w:pPr>
      <w:r>
        <w:rPr>
          <w:rFonts w:hint="eastAsia"/>
        </w:rPr>
        <w:t>容错措施</w:t>
      </w:r>
    </w:p>
    <w:p w14:paraId="0B25F52F" w14:textId="77777777" w:rsidR="00793189" w:rsidRDefault="006A0ACC" w:rsidP="006A0ACC">
      <w:pPr>
        <w:ind w:firstLine="480"/>
      </w:pPr>
      <w:r>
        <w:rPr>
          <w:rFonts w:hint="eastAsia"/>
        </w:rPr>
        <w:t>无。</w:t>
      </w:r>
    </w:p>
    <w:p w14:paraId="4A3BB702" w14:textId="77777777" w:rsidR="006A0ACC" w:rsidRDefault="006A0ACC" w:rsidP="006A0ACC">
      <w:pPr>
        <w:pStyle w:val="3"/>
        <w:spacing w:before="156" w:after="156"/>
      </w:pPr>
      <w:bookmarkStart w:id="55" w:name="_Toc168868811"/>
      <w:r>
        <w:rPr>
          <w:rFonts w:hint="eastAsia"/>
        </w:rPr>
        <w:lastRenderedPageBreak/>
        <w:t>模拟量采集单元（</w:t>
      </w:r>
      <w:r>
        <w:rPr>
          <w:rFonts w:hint="eastAsia"/>
        </w:rPr>
        <w:t>XQ3</w:t>
      </w:r>
      <w:r>
        <w:rPr>
          <w:rFonts w:hint="eastAsia"/>
        </w:rPr>
        <w:t>）</w:t>
      </w:r>
      <w:bookmarkEnd w:id="55"/>
    </w:p>
    <w:p w14:paraId="6FE8B023" w14:textId="77777777" w:rsidR="006A0ACC" w:rsidRDefault="006A0ACC" w:rsidP="006A0ACC">
      <w:pPr>
        <w:pStyle w:val="4"/>
        <w:spacing w:before="156" w:after="156"/>
      </w:pPr>
      <w:r>
        <w:rPr>
          <w:rFonts w:hint="eastAsia"/>
        </w:rPr>
        <w:t>需求描述</w:t>
      </w:r>
    </w:p>
    <w:p w14:paraId="4CBA2028" w14:textId="77777777" w:rsidR="006A0ACC" w:rsidRDefault="006A0ACC" w:rsidP="009B1C60">
      <w:pPr>
        <w:ind w:firstLine="480"/>
      </w:pPr>
      <w:r>
        <w:rPr>
          <w:rFonts w:hint="eastAsia"/>
        </w:rPr>
        <w:t>模拟量信号采集单元主要对</w:t>
      </w:r>
      <w:r>
        <w:rPr>
          <w:rFonts w:hint="eastAsia"/>
        </w:rPr>
        <w:t>270V</w:t>
      </w:r>
      <w:r>
        <w:rPr>
          <w:rFonts w:hint="eastAsia"/>
        </w:rPr>
        <w:t>电源电压、</w:t>
      </w:r>
      <w:r>
        <w:rPr>
          <w:rFonts w:hint="eastAsia"/>
        </w:rPr>
        <w:t>270V</w:t>
      </w:r>
      <w:r>
        <w:rPr>
          <w:rFonts w:hint="eastAsia"/>
        </w:rPr>
        <w:t>电源电流、</w:t>
      </w:r>
      <w:r>
        <w:rPr>
          <w:rFonts w:hint="eastAsia"/>
        </w:rPr>
        <w:t>A</w:t>
      </w:r>
      <w:r>
        <w:rPr>
          <w:rFonts w:hint="eastAsia"/>
        </w:rPr>
        <w:t>相电流、</w:t>
      </w:r>
      <w:r>
        <w:rPr>
          <w:rFonts w:hint="eastAsia"/>
        </w:rPr>
        <w:t>C</w:t>
      </w:r>
      <w:r>
        <w:rPr>
          <w:rFonts w:hint="eastAsia"/>
        </w:rPr>
        <w:t>相电流</w:t>
      </w:r>
      <w:r w:rsidR="009B1C60">
        <w:rPr>
          <w:rFonts w:hint="eastAsia"/>
        </w:rPr>
        <w:t>、油箱</w:t>
      </w:r>
      <w:r w:rsidR="009B1C60">
        <w:t>液位、泵出口压力、冷却液温度、电机温度、控制器温度</w:t>
      </w:r>
      <w:r>
        <w:rPr>
          <w:rFonts w:hint="eastAsia"/>
        </w:rPr>
        <w:t>等</w:t>
      </w:r>
      <w:r w:rsidR="009B1C60">
        <w:rPr>
          <w:rFonts w:hint="eastAsia"/>
        </w:rPr>
        <w:t>9</w:t>
      </w:r>
      <w:r>
        <w:rPr>
          <w:rFonts w:hint="eastAsia"/>
        </w:rPr>
        <w:t>路模拟信号进行采集。</w:t>
      </w:r>
      <w:r w:rsidR="009B1C60">
        <w:rPr>
          <w:rFonts w:hint="eastAsia"/>
        </w:rPr>
        <w:t>其中</w:t>
      </w:r>
      <w:r w:rsidR="009B1C60">
        <w:rPr>
          <w:rFonts w:hint="eastAsia"/>
        </w:rPr>
        <w:t>A</w:t>
      </w:r>
      <w:r w:rsidR="009B1C60">
        <w:rPr>
          <w:rFonts w:hint="eastAsia"/>
        </w:rPr>
        <w:t>相电流、</w:t>
      </w:r>
      <w:r w:rsidR="009B1C60">
        <w:rPr>
          <w:rFonts w:hint="eastAsia"/>
        </w:rPr>
        <w:t>C</w:t>
      </w:r>
      <w:r w:rsidR="009B1C60">
        <w:rPr>
          <w:rFonts w:hint="eastAsia"/>
        </w:rPr>
        <w:t>相电流</w:t>
      </w:r>
      <w:r w:rsidR="000F2C23">
        <w:rPr>
          <w:rFonts w:hint="eastAsia"/>
        </w:rPr>
        <w:t>的采集</w:t>
      </w:r>
      <w:r w:rsidR="000F2C23">
        <w:t>周期是</w:t>
      </w:r>
      <w:r w:rsidR="000F2C23">
        <w:rPr>
          <w:rFonts w:hint="eastAsia"/>
        </w:rPr>
        <w:t>100</w:t>
      </w:r>
      <w:r w:rsidR="000F2C23">
        <w:t>us</w:t>
      </w:r>
      <w:r w:rsidR="000F2C23">
        <w:t>，</w:t>
      </w:r>
      <w:r w:rsidR="000F2C23">
        <w:rPr>
          <w:rFonts w:hint="eastAsia"/>
        </w:rPr>
        <w:t>参与闭环</w:t>
      </w:r>
      <w:r w:rsidR="000F2C23">
        <w:t>控制</w:t>
      </w:r>
      <w:r w:rsidR="000F2C23">
        <w:rPr>
          <w:rFonts w:hint="eastAsia"/>
        </w:rPr>
        <w:t>；</w:t>
      </w:r>
      <w:r w:rsidR="000F2C23">
        <w:t>其余</w:t>
      </w:r>
      <w:r>
        <w:rPr>
          <w:rFonts w:hint="eastAsia"/>
        </w:rPr>
        <w:t>模拟量信号采集</w:t>
      </w:r>
      <w:r w:rsidR="000F2C23">
        <w:rPr>
          <w:rFonts w:hint="eastAsia"/>
        </w:rPr>
        <w:t>周期</w:t>
      </w:r>
      <w:r>
        <w:rPr>
          <w:rFonts w:hint="eastAsia"/>
        </w:rPr>
        <w:t>是</w:t>
      </w:r>
      <w:r>
        <w:rPr>
          <w:rFonts w:hint="eastAsia"/>
        </w:rPr>
        <w:t>1</w:t>
      </w:r>
      <w:r w:rsidR="000F2C23">
        <w:t>m</w:t>
      </w:r>
      <w:r>
        <w:rPr>
          <w:rFonts w:hint="eastAsia"/>
        </w:rPr>
        <w:t>s</w:t>
      </w:r>
      <w:r w:rsidR="000F2C23">
        <w:rPr>
          <w:rFonts w:hint="eastAsia"/>
        </w:rPr>
        <w:t>，</w:t>
      </w:r>
      <w:r w:rsidR="000911C0">
        <w:t>用于数据采集上传</w:t>
      </w:r>
      <w:r>
        <w:rPr>
          <w:rFonts w:hint="eastAsia"/>
        </w:rPr>
        <w:t>。</w:t>
      </w:r>
    </w:p>
    <w:p w14:paraId="1B7078AC" w14:textId="77777777" w:rsidR="006A0ACC" w:rsidRDefault="006A0ACC" w:rsidP="009B1C60">
      <w:pPr>
        <w:pStyle w:val="4"/>
        <w:spacing w:before="156" w:after="156"/>
      </w:pPr>
      <w:r>
        <w:rPr>
          <w:rFonts w:hint="eastAsia"/>
        </w:rPr>
        <w:t>输入</w:t>
      </w:r>
    </w:p>
    <w:p w14:paraId="44D225AB" w14:textId="77777777" w:rsidR="006A0ACC" w:rsidRDefault="006A0ACC" w:rsidP="006A0ACC">
      <w:pPr>
        <w:ind w:firstLine="480"/>
      </w:pPr>
      <w:r>
        <w:rPr>
          <w:rFonts w:hint="eastAsia"/>
        </w:rPr>
        <w:t>软件对</w:t>
      </w:r>
      <w:r w:rsidR="009B1C60">
        <w:t>9</w:t>
      </w:r>
      <w:r>
        <w:rPr>
          <w:rFonts w:hint="eastAsia"/>
        </w:rPr>
        <w:t>路模拟量进行采样，原始数据经过处理后，参与控制算法的计算及控制器的判故处理。</w:t>
      </w:r>
    </w:p>
    <w:p w14:paraId="4CFBDA07" w14:textId="77777777" w:rsidR="006A0ACC" w:rsidRDefault="006A0ACC" w:rsidP="009B1C60">
      <w:pPr>
        <w:pStyle w:val="4"/>
        <w:spacing w:before="156" w:after="156"/>
      </w:pPr>
      <w:r>
        <w:rPr>
          <w:rFonts w:hint="eastAsia"/>
        </w:rPr>
        <w:t>处理过程</w:t>
      </w:r>
    </w:p>
    <w:p w14:paraId="74E80E44" w14:textId="5FAFF9CB" w:rsidR="00DB4A4A" w:rsidRDefault="006A0ACC" w:rsidP="00DB4A4A">
      <w:pPr>
        <w:ind w:firstLine="480"/>
      </w:pPr>
      <w:r>
        <w:rPr>
          <w:rFonts w:hint="eastAsia"/>
        </w:rPr>
        <w:t>软件开辟了一个定时器中断</w:t>
      </w:r>
      <w:r>
        <w:rPr>
          <w:rFonts w:hint="eastAsia"/>
        </w:rPr>
        <w:t>Timer</w:t>
      </w:r>
      <w:r>
        <w:rPr>
          <w:rFonts w:hint="eastAsia"/>
        </w:rPr>
        <w:t>，中断周期</w:t>
      </w:r>
      <w:r>
        <w:rPr>
          <w:rFonts w:hint="eastAsia"/>
        </w:rPr>
        <w:t>100us</w:t>
      </w:r>
      <w:r>
        <w:rPr>
          <w:rFonts w:hint="eastAsia"/>
        </w:rPr>
        <w:t>，进入中断后，先采集各路外部模拟量信号，考虑到电机的闭环调速控制以及</w:t>
      </w:r>
      <w:r>
        <w:rPr>
          <w:rFonts w:hint="eastAsia"/>
        </w:rPr>
        <w:t>BIT</w:t>
      </w:r>
      <w:r>
        <w:rPr>
          <w:rFonts w:hint="eastAsia"/>
        </w:rPr>
        <w:t>设计，需采集</w:t>
      </w:r>
      <w:r>
        <w:rPr>
          <w:rFonts w:hint="eastAsia"/>
        </w:rPr>
        <w:t>270V</w:t>
      </w:r>
      <w:r>
        <w:rPr>
          <w:rFonts w:hint="eastAsia"/>
        </w:rPr>
        <w:t>电源电压、</w:t>
      </w:r>
      <w:r>
        <w:rPr>
          <w:rFonts w:hint="eastAsia"/>
        </w:rPr>
        <w:t>270V</w:t>
      </w:r>
      <w:r>
        <w:rPr>
          <w:rFonts w:hint="eastAsia"/>
        </w:rPr>
        <w:t>电源电流采样、控制器温度、电机温度、</w:t>
      </w:r>
      <w:r>
        <w:rPr>
          <w:rFonts w:hint="eastAsia"/>
        </w:rPr>
        <w:t>A</w:t>
      </w:r>
      <w:r>
        <w:rPr>
          <w:rFonts w:hint="eastAsia"/>
        </w:rPr>
        <w:t>相电流、</w:t>
      </w:r>
      <w:r>
        <w:rPr>
          <w:rFonts w:hint="eastAsia"/>
        </w:rPr>
        <w:t>C</w:t>
      </w:r>
      <w:r>
        <w:rPr>
          <w:rFonts w:hint="eastAsia"/>
        </w:rPr>
        <w:t>相电流。整个外部采样利用的是</w:t>
      </w:r>
      <w:r>
        <w:rPr>
          <w:rFonts w:hint="eastAsia"/>
        </w:rPr>
        <w:t>JDSP320F2812</w:t>
      </w:r>
      <w:r>
        <w:rPr>
          <w:rFonts w:hint="eastAsia"/>
        </w:rPr>
        <w:t>芯片</w:t>
      </w:r>
      <w:r>
        <w:rPr>
          <w:rFonts w:hint="eastAsia"/>
        </w:rPr>
        <w:t>A/D</w:t>
      </w:r>
      <w:r>
        <w:rPr>
          <w:rFonts w:hint="eastAsia"/>
        </w:rPr>
        <w:t>采样</w:t>
      </w:r>
      <w:r>
        <w:rPr>
          <w:rFonts w:hint="eastAsia"/>
        </w:rPr>
        <w:t>A</w:t>
      </w:r>
      <w:r>
        <w:rPr>
          <w:rFonts w:hint="eastAsia"/>
        </w:rPr>
        <w:t>、</w:t>
      </w:r>
      <w:r>
        <w:rPr>
          <w:rFonts w:hint="eastAsia"/>
        </w:rPr>
        <w:t>B</w:t>
      </w:r>
      <w:r>
        <w:rPr>
          <w:rFonts w:hint="eastAsia"/>
        </w:rPr>
        <w:t>通道，考虑到不同信号频率响应，在软件中对不同模拟输入信号进行了不同深度的滤波，尽量保证电机强干扰下信号采样的准确性及动态响应。超范围的数据软件不做处理，并通过串口上报按检测数据对应的故障。</w:t>
      </w:r>
    </w:p>
    <w:p w14:paraId="05782ABC" w14:textId="77777777" w:rsidR="00DB4A4A" w:rsidRDefault="00DB4A4A" w:rsidP="00DB4A4A">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84D6A">
        <w:rPr>
          <w:noProof/>
        </w:rPr>
        <w:t>5</w:t>
      </w:r>
      <w:r>
        <w:fldChar w:fldCharType="end"/>
      </w:r>
      <w:r>
        <w:t xml:space="preserve"> </w:t>
      </w:r>
      <w:r w:rsidRPr="00EE5D59">
        <w:rPr>
          <w:rFonts w:hint="eastAsia"/>
        </w:rPr>
        <w:t>模拟信号采样处理</w:t>
      </w:r>
    </w:p>
    <w:tbl>
      <w:tblPr>
        <w:tblStyle w:val="a3"/>
        <w:tblW w:w="0" w:type="auto"/>
        <w:tblLook w:val="04A0" w:firstRow="1" w:lastRow="0" w:firstColumn="1" w:lastColumn="0" w:noHBand="0" w:noVBand="1"/>
      </w:tblPr>
      <w:tblGrid>
        <w:gridCol w:w="1257"/>
        <w:gridCol w:w="1006"/>
        <w:gridCol w:w="1913"/>
        <w:gridCol w:w="4120"/>
      </w:tblGrid>
      <w:tr w:rsidR="00DB4A4A" w:rsidRPr="00DB4A4A" w14:paraId="6873601D" w14:textId="77777777" w:rsidTr="00DB4A4A">
        <w:tc>
          <w:tcPr>
            <w:tcW w:w="0" w:type="auto"/>
            <w:vAlign w:val="center"/>
          </w:tcPr>
          <w:p w14:paraId="6E0C34A7" w14:textId="77777777" w:rsidR="00DB4A4A" w:rsidRPr="00DB4A4A" w:rsidRDefault="00DB4A4A" w:rsidP="00DB4A4A">
            <w:pPr>
              <w:pStyle w:val="TabFig"/>
              <w:spacing w:before="62" w:after="62"/>
            </w:pPr>
            <w:r w:rsidRPr="00DB4A4A">
              <w:rPr>
                <w:rFonts w:hint="eastAsia"/>
              </w:rPr>
              <w:t>采样参数</w:t>
            </w:r>
          </w:p>
        </w:tc>
        <w:tc>
          <w:tcPr>
            <w:tcW w:w="1006" w:type="dxa"/>
            <w:vAlign w:val="center"/>
          </w:tcPr>
          <w:p w14:paraId="654CDA02" w14:textId="77777777" w:rsidR="00DB4A4A" w:rsidRPr="00DB4A4A" w:rsidRDefault="00DB4A4A" w:rsidP="00DB4A4A">
            <w:pPr>
              <w:pStyle w:val="TabFig"/>
              <w:spacing w:before="62" w:after="62"/>
            </w:pPr>
            <w:r w:rsidRPr="00DB4A4A">
              <w:rPr>
                <w:rFonts w:hint="eastAsia"/>
              </w:rPr>
              <w:t>采样周期</w:t>
            </w:r>
          </w:p>
        </w:tc>
        <w:tc>
          <w:tcPr>
            <w:tcW w:w="1913" w:type="dxa"/>
            <w:vAlign w:val="center"/>
          </w:tcPr>
          <w:p w14:paraId="50547BEE" w14:textId="77777777" w:rsidR="00DB4A4A" w:rsidRPr="00DB4A4A" w:rsidRDefault="00DB4A4A" w:rsidP="00DB4A4A">
            <w:pPr>
              <w:pStyle w:val="TabFig"/>
              <w:spacing w:before="62" w:after="62"/>
            </w:pPr>
            <w:r w:rsidRPr="00DB4A4A">
              <w:rPr>
                <w:rFonts w:hint="eastAsia"/>
              </w:rPr>
              <w:t>采样处理</w:t>
            </w:r>
          </w:p>
        </w:tc>
        <w:tc>
          <w:tcPr>
            <w:tcW w:w="0" w:type="auto"/>
            <w:vAlign w:val="center"/>
          </w:tcPr>
          <w:p w14:paraId="5423474E" w14:textId="77777777" w:rsidR="00DB4A4A" w:rsidRPr="00DB4A4A" w:rsidRDefault="00DB4A4A" w:rsidP="00DB4A4A">
            <w:pPr>
              <w:pStyle w:val="TabFig"/>
              <w:spacing w:before="62" w:after="62"/>
            </w:pPr>
            <w:r w:rsidRPr="00DB4A4A">
              <w:rPr>
                <w:rFonts w:hint="eastAsia"/>
              </w:rPr>
              <w:t>滤波处理</w:t>
            </w:r>
          </w:p>
        </w:tc>
      </w:tr>
      <w:tr w:rsidR="00DB4A4A" w:rsidRPr="00DB4A4A" w14:paraId="5E970401" w14:textId="77777777" w:rsidTr="00DB4A4A">
        <w:tc>
          <w:tcPr>
            <w:tcW w:w="0" w:type="auto"/>
            <w:vAlign w:val="center"/>
          </w:tcPr>
          <w:p w14:paraId="2D3B1E24" w14:textId="77777777" w:rsidR="00DB4A4A" w:rsidRPr="00DB4A4A" w:rsidRDefault="00DB4A4A" w:rsidP="00DB4A4A">
            <w:pPr>
              <w:pStyle w:val="TabFig"/>
              <w:spacing w:before="62" w:after="62"/>
            </w:pPr>
            <w:r w:rsidRPr="00DB4A4A">
              <w:rPr>
                <w:rFonts w:hint="eastAsia"/>
              </w:rPr>
              <w:t>270V</w:t>
            </w:r>
            <w:r w:rsidRPr="00DB4A4A">
              <w:rPr>
                <w:rFonts w:hint="eastAsia"/>
              </w:rPr>
              <w:t>电源电压</w:t>
            </w:r>
          </w:p>
        </w:tc>
        <w:tc>
          <w:tcPr>
            <w:tcW w:w="1006" w:type="dxa"/>
            <w:vAlign w:val="center"/>
          </w:tcPr>
          <w:p w14:paraId="50000A3E" w14:textId="5DEBFB02" w:rsidR="00DB4A4A" w:rsidRPr="00DB4A4A" w:rsidRDefault="007805A9" w:rsidP="00DB4A4A">
            <w:pPr>
              <w:pStyle w:val="TabFig"/>
              <w:spacing w:before="62" w:after="62"/>
            </w:pPr>
            <w:r>
              <w:rPr>
                <w:rFonts w:hint="eastAsia"/>
              </w:rPr>
              <w:t>1m</w:t>
            </w:r>
            <w:r w:rsidR="00DB4A4A" w:rsidRPr="00DB4A4A">
              <w:rPr>
                <w:rFonts w:hint="eastAsia"/>
              </w:rPr>
              <w:t>s</w:t>
            </w:r>
          </w:p>
        </w:tc>
        <w:tc>
          <w:tcPr>
            <w:tcW w:w="1913" w:type="dxa"/>
            <w:vAlign w:val="center"/>
          </w:tcPr>
          <w:p w14:paraId="2C95CB16" w14:textId="77777777" w:rsidR="00DB4A4A" w:rsidRPr="00DB4A4A" w:rsidRDefault="00DB4A4A" w:rsidP="00DB4A4A">
            <w:pPr>
              <w:pStyle w:val="TabFig"/>
              <w:spacing w:before="62" w:after="62"/>
            </w:pPr>
            <w:r w:rsidRPr="00DB4A4A">
              <w:rPr>
                <w:rFonts w:hint="eastAsia"/>
              </w:rPr>
              <w:t>直接读取</w:t>
            </w:r>
            <w:r w:rsidRPr="00DB4A4A">
              <w:rPr>
                <w:rFonts w:hint="eastAsia"/>
              </w:rPr>
              <w:t>ADC</w:t>
            </w:r>
            <w:r w:rsidRPr="00DB4A4A">
              <w:rPr>
                <w:rFonts w:hint="eastAsia"/>
              </w:rPr>
              <w:t>结果寄存器</w:t>
            </w:r>
          </w:p>
        </w:tc>
        <w:tc>
          <w:tcPr>
            <w:tcW w:w="0" w:type="auto"/>
            <w:vAlign w:val="center"/>
          </w:tcPr>
          <w:p w14:paraId="099CC750" w14:textId="77777777" w:rsidR="00DB4A4A" w:rsidRPr="00DB4A4A" w:rsidRDefault="00DB4A4A" w:rsidP="00DB4A4A">
            <w:pPr>
              <w:pStyle w:val="TabFig"/>
              <w:spacing w:before="62" w:after="62"/>
            </w:pPr>
            <w:r w:rsidRPr="00DB4A4A">
              <w:rPr>
                <w:rFonts w:hint="eastAsia"/>
              </w:rPr>
              <w:t>16</w:t>
            </w:r>
            <w:r w:rsidRPr="00DB4A4A">
              <w:rPr>
                <w:rFonts w:hint="eastAsia"/>
              </w:rPr>
              <w:t>次均值滤波</w:t>
            </w:r>
          </w:p>
        </w:tc>
      </w:tr>
      <w:tr w:rsidR="00DB4A4A" w:rsidRPr="00DB4A4A" w14:paraId="46CBB431" w14:textId="77777777" w:rsidTr="00DB4A4A">
        <w:tc>
          <w:tcPr>
            <w:tcW w:w="0" w:type="auto"/>
            <w:vAlign w:val="center"/>
          </w:tcPr>
          <w:p w14:paraId="62818030" w14:textId="77777777" w:rsidR="00DB4A4A" w:rsidRPr="00DB4A4A" w:rsidRDefault="00DB4A4A" w:rsidP="00DB4A4A">
            <w:pPr>
              <w:pStyle w:val="TabFig"/>
              <w:spacing w:before="62" w:after="62"/>
            </w:pPr>
            <w:r w:rsidRPr="00DB4A4A">
              <w:rPr>
                <w:rFonts w:hint="eastAsia"/>
              </w:rPr>
              <w:t>270V</w:t>
            </w:r>
            <w:r w:rsidRPr="00DB4A4A">
              <w:rPr>
                <w:rFonts w:hint="eastAsia"/>
              </w:rPr>
              <w:t>电源电流</w:t>
            </w:r>
          </w:p>
        </w:tc>
        <w:tc>
          <w:tcPr>
            <w:tcW w:w="1006" w:type="dxa"/>
            <w:vAlign w:val="center"/>
          </w:tcPr>
          <w:p w14:paraId="1D1FABDF" w14:textId="4853BF59" w:rsidR="00DB4A4A" w:rsidRPr="00DB4A4A" w:rsidRDefault="007805A9" w:rsidP="00DB4A4A">
            <w:pPr>
              <w:pStyle w:val="TabFig"/>
              <w:spacing w:before="62" w:after="62"/>
            </w:pPr>
            <w:r>
              <w:rPr>
                <w:rFonts w:hint="eastAsia"/>
              </w:rPr>
              <w:t>1m</w:t>
            </w:r>
            <w:r w:rsidRPr="00DB4A4A">
              <w:rPr>
                <w:rFonts w:hint="eastAsia"/>
              </w:rPr>
              <w:t>s</w:t>
            </w:r>
          </w:p>
        </w:tc>
        <w:tc>
          <w:tcPr>
            <w:tcW w:w="1913" w:type="dxa"/>
            <w:vAlign w:val="center"/>
          </w:tcPr>
          <w:p w14:paraId="63115C35" w14:textId="77777777" w:rsidR="00DB4A4A" w:rsidRPr="00DB4A4A" w:rsidRDefault="00DB4A4A" w:rsidP="00DB4A4A">
            <w:pPr>
              <w:pStyle w:val="TabFig"/>
              <w:spacing w:before="62" w:after="62"/>
            </w:pPr>
            <w:r w:rsidRPr="00DB4A4A">
              <w:rPr>
                <w:rFonts w:hint="eastAsia"/>
              </w:rPr>
              <w:t>直接读取</w:t>
            </w:r>
            <w:r w:rsidRPr="00DB4A4A">
              <w:rPr>
                <w:rFonts w:hint="eastAsia"/>
              </w:rPr>
              <w:t>ADC</w:t>
            </w:r>
            <w:r w:rsidRPr="00DB4A4A">
              <w:rPr>
                <w:rFonts w:hint="eastAsia"/>
              </w:rPr>
              <w:t>结果寄存器</w:t>
            </w:r>
          </w:p>
        </w:tc>
        <w:tc>
          <w:tcPr>
            <w:tcW w:w="0" w:type="auto"/>
            <w:vAlign w:val="center"/>
          </w:tcPr>
          <w:p w14:paraId="2C0B410F" w14:textId="77777777" w:rsidR="00DB4A4A" w:rsidRPr="00DB4A4A" w:rsidRDefault="00DB4A4A" w:rsidP="00DB4A4A">
            <w:pPr>
              <w:pStyle w:val="TabFig"/>
              <w:spacing w:before="62" w:after="62"/>
            </w:pPr>
            <w:r w:rsidRPr="00DB4A4A">
              <w:rPr>
                <w:rFonts w:hint="eastAsia"/>
              </w:rPr>
              <w:t>减去电流采样的零点，求</w:t>
            </w:r>
            <w:r w:rsidRPr="00DB4A4A">
              <w:rPr>
                <w:rFonts w:hint="eastAsia"/>
              </w:rPr>
              <w:t>32</w:t>
            </w:r>
            <w:r w:rsidRPr="00DB4A4A">
              <w:rPr>
                <w:rFonts w:hint="eastAsia"/>
              </w:rPr>
              <w:t>次平均，再进行一阶平滑滤波</w:t>
            </w:r>
          </w:p>
        </w:tc>
      </w:tr>
      <w:tr w:rsidR="001974FA" w:rsidRPr="00DB4A4A" w14:paraId="50B6E0ED" w14:textId="77777777" w:rsidTr="00DB4A4A">
        <w:tc>
          <w:tcPr>
            <w:tcW w:w="0" w:type="auto"/>
            <w:vAlign w:val="center"/>
          </w:tcPr>
          <w:p w14:paraId="0E4125A7" w14:textId="61B78B46" w:rsidR="001974FA" w:rsidRPr="00DB4A4A" w:rsidRDefault="001974FA" w:rsidP="001974FA">
            <w:pPr>
              <w:pStyle w:val="TabFig"/>
              <w:spacing w:before="62" w:after="62"/>
            </w:pPr>
            <w:r w:rsidRPr="00DB4A4A">
              <w:rPr>
                <w:rFonts w:hint="eastAsia"/>
              </w:rPr>
              <w:t>A</w:t>
            </w:r>
            <w:r w:rsidRPr="00DB4A4A">
              <w:rPr>
                <w:rFonts w:hint="eastAsia"/>
              </w:rPr>
              <w:t>相电流</w:t>
            </w:r>
          </w:p>
        </w:tc>
        <w:tc>
          <w:tcPr>
            <w:tcW w:w="1006" w:type="dxa"/>
            <w:vAlign w:val="center"/>
          </w:tcPr>
          <w:p w14:paraId="744E2752" w14:textId="5966E939" w:rsidR="001974FA" w:rsidRPr="00DB4A4A" w:rsidRDefault="001974FA" w:rsidP="001974FA">
            <w:pPr>
              <w:pStyle w:val="TabFig"/>
              <w:spacing w:before="62" w:after="62"/>
            </w:pPr>
            <w:r w:rsidRPr="00DB4A4A">
              <w:rPr>
                <w:rFonts w:hint="eastAsia"/>
              </w:rPr>
              <w:t>100us</w:t>
            </w:r>
          </w:p>
        </w:tc>
        <w:tc>
          <w:tcPr>
            <w:tcW w:w="1913" w:type="dxa"/>
            <w:vAlign w:val="center"/>
          </w:tcPr>
          <w:p w14:paraId="754762B5" w14:textId="5C0E2604" w:rsidR="001974FA" w:rsidRPr="00DB4A4A" w:rsidRDefault="001974FA" w:rsidP="001974FA">
            <w:pPr>
              <w:pStyle w:val="TabFig"/>
              <w:spacing w:before="62" w:after="62"/>
            </w:pPr>
            <w:r w:rsidRPr="00DB4A4A">
              <w:rPr>
                <w:rFonts w:hint="eastAsia"/>
              </w:rPr>
              <w:t>直接读取</w:t>
            </w:r>
            <w:r w:rsidRPr="00DB4A4A">
              <w:rPr>
                <w:rFonts w:hint="eastAsia"/>
              </w:rPr>
              <w:t>ADC</w:t>
            </w:r>
            <w:r w:rsidRPr="00DB4A4A">
              <w:rPr>
                <w:rFonts w:hint="eastAsia"/>
              </w:rPr>
              <w:t>结果寄存器</w:t>
            </w:r>
          </w:p>
        </w:tc>
        <w:tc>
          <w:tcPr>
            <w:tcW w:w="0" w:type="auto"/>
            <w:vAlign w:val="center"/>
          </w:tcPr>
          <w:p w14:paraId="4EA2A593" w14:textId="25D56064" w:rsidR="001974FA" w:rsidRPr="00DB4A4A" w:rsidRDefault="001974FA" w:rsidP="001974FA">
            <w:pPr>
              <w:pStyle w:val="TabFig"/>
              <w:spacing w:before="62" w:after="62"/>
            </w:pPr>
            <w:r w:rsidRPr="00DB4A4A">
              <w:rPr>
                <w:rFonts w:hint="eastAsia"/>
              </w:rPr>
              <w:t>减去电流采样的零点，再进行一阶平滑滤波</w:t>
            </w:r>
          </w:p>
        </w:tc>
      </w:tr>
      <w:tr w:rsidR="001974FA" w:rsidRPr="00DB4A4A" w14:paraId="00DAE528" w14:textId="77777777" w:rsidTr="00DB4A4A">
        <w:tc>
          <w:tcPr>
            <w:tcW w:w="0" w:type="auto"/>
            <w:vAlign w:val="center"/>
          </w:tcPr>
          <w:p w14:paraId="6B715A23" w14:textId="05DF9640" w:rsidR="001974FA" w:rsidRPr="00DB4A4A" w:rsidRDefault="001974FA" w:rsidP="001974FA">
            <w:pPr>
              <w:pStyle w:val="TabFig"/>
              <w:spacing w:before="62" w:after="62"/>
            </w:pPr>
            <w:r w:rsidRPr="00DB4A4A">
              <w:rPr>
                <w:rFonts w:hint="eastAsia"/>
              </w:rPr>
              <w:t>C</w:t>
            </w:r>
            <w:r w:rsidRPr="00DB4A4A">
              <w:rPr>
                <w:rFonts w:hint="eastAsia"/>
              </w:rPr>
              <w:t>相电流</w:t>
            </w:r>
          </w:p>
        </w:tc>
        <w:tc>
          <w:tcPr>
            <w:tcW w:w="1006" w:type="dxa"/>
            <w:vAlign w:val="center"/>
          </w:tcPr>
          <w:p w14:paraId="769BEE71" w14:textId="6D93D862" w:rsidR="001974FA" w:rsidRPr="00DB4A4A" w:rsidRDefault="001974FA" w:rsidP="001974FA">
            <w:pPr>
              <w:pStyle w:val="TabFig"/>
              <w:spacing w:before="62" w:after="62"/>
            </w:pPr>
            <w:r w:rsidRPr="00DB4A4A">
              <w:rPr>
                <w:rFonts w:hint="eastAsia"/>
              </w:rPr>
              <w:t>100us</w:t>
            </w:r>
          </w:p>
        </w:tc>
        <w:tc>
          <w:tcPr>
            <w:tcW w:w="1913" w:type="dxa"/>
            <w:vAlign w:val="center"/>
          </w:tcPr>
          <w:p w14:paraId="57175D76" w14:textId="5BE11E36" w:rsidR="001974FA" w:rsidRPr="00DB4A4A" w:rsidRDefault="001974FA" w:rsidP="001974FA">
            <w:pPr>
              <w:pStyle w:val="TabFig"/>
              <w:spacing w:before="62" w:after="62"/>
            </w:pPr>
            <w:r w:rsidRPr="00DB4A4A">
              <w:rPr>
                <w:rFonts w:hint="eastAsia"/>
              </w:rPr>
              <w:t>直接读取</w:t>
            </w:r>
            <w:r w:rsidRPr="00DB4A4A">
              <w:rPr>
                <w:rFonts w:hint="eastAsia"/>
              </w:rPr>
              <w:t>ADC</w:t>
            </w:r>
            <w:r w:rsidRPr="00DB4A4A">
              <w:rPr>
                <w:rFonts w:hint="eastAsia"/>
              </w:rPr>
              <w:t>结果寄存器</w:t>
            </w:r>
          </w:p>
        </w:tc>
        <w:tc>
          <w:tcPr>
            <w:tcW w:w="0" w:type="auto"/>
            <w:vAlign w:val="center"/>
          </w:tcPr>
          <w:p w14:paraId="36694DD0" w14:textId="6650EC22" w:rsidR="001974FA" w:rsidRPr="00DB4A4A" w:rsidRDefault="001974FA" w:rsidP="001974FA">
            <w:pPr>
              <w:pStyle w:val="TabFig"/>
              <w:spacing w:before="62" w:after="62"/>
            </w:pPr>
            <w:r w:rsidRPr="00DB4A4A">
              <w:rPr>
                <w:rFonts w:hint="eastAsia"/>
              </w:rPr>
              <w:t>减去电流采样的零点，再进行一阶平滑滤波</w:t>
            </w:r>
          </w:p>
        </w:tc>
      </w:tr>
      <w:tr w:rsidR="007805A9" w:rsidRPr="00DB4A4A" w14:paraId="39DD146D" w14:textId="77777777" w:rsidTr="007805A9">
        <w:tc>
          <w:tcPr>
            <w:tcW w:w="0" w:type="auto"/>
            <w:vAlign w:val="center"/>
          </w:tcPr>
          <w:p w14:paraId="29337A80" w14:textId="7EACC1BA" w:rsidR="007805A9" w:rsidRPr="00DB4A4A" w:rsidRDefault="007805A9" w:rsidP="007805A9">
            <w:pPr>
              <w:pStyle w:val="TabFig"/>
              <w:spacing w:before="62" w:after="62"/>
            </w:pPr>
            <w:r>
              <w:rPr>
                <w:rFonts w:hint="eastAsia"/>
              </w:rPr>
              <w:t>油箱液位</w:t>
            </w:r>
          </w:p>
        </w:tc>
        <w:tc>
          <w:tcPr>
            <w:tcW w:w="1006" w:type="dxa"/>
            <w:vAlign w:val="center"/>
          </w:tcPr>
          <w:p w14:paraId="36EF4D74" w14:textId="5661F034" w:rsidR="007805A9" w:rsidRPr="00DB4A4A" w:rsidRDefault="007805A9" w:rsidP="007805A9">
            <w:pPr>
              <w:pStyle w:val="TabFig"/>
              <w:spacing w:before="62" w:after="62"/>
            </w:pPr>
            <w:r>
              <w:rPr>
                <w:rFonts w:hint="eastAsia"/>
              </w:rPr>
              <w:t>1m</w:t>
            </w:r>
            <w:r w:rsidRPr="00DB4A4A">
              <w:rPr>
                <w:rFonts w:hint="eastAsia"/>
              </w:rPr>
              <w:t>s</w:t>
            </w:r>
          </w:p>
        </w:tc>
        <w:tc>
          <w:tcPr>
            <w:tcW w:w="1913" w:type="dxa"/>
            <w:vAlign w:val="center"/>
          </w:tcPr>
          <w:p w14:paraId="157B2386" w14:textId="1AD1B560" w:rsidR="007805A9" w:rsidRPr="00DB4A4A" w:rsidRDefault="007805A9" w:rsidP="007805A9">
            <w:pPr>
              <w:pStyle w:val="TabFig"/>
              <w:spacing w:before="62" w:after="62"/>
            </w:pPr>
            <w:r w:rsidRPr="00DB4A4A">
              <w:rPr>
                <w:rFonts w:hint="eastAsia"/>
              </w:rPr>
              <w:t>直接读取</w:t>
            </w:r>
            <w:r w:rsidRPr="00DB4A4A">
              <w:rPr>
                <w:rFonts w:hint="eastAsia"/>
              </w:rPr>
              <w:t>ADC</w:t>
            </w:r>
            <w:r w:rsidRPr="00DB4A4A">
              <w:rPr>
                <w:rFonts w:hint="eastAsia"/>
              </w:rPr>
              <w:t>结果寄存器</w:t>
            </w:r>
          </w:p>
        </w:tc>
        <w:tc>
          <w:tcPr>
            <w:tcW w:w="0" w:type="auto"/>
            <w:vAlign w:val="center"/>
          </w:tcPr>
          <w:p w14:paraId="300E90FD" w14:textId="62BA6E8E" w:rsidR="007805A9" w:rsidRPr="00DB4A4A" w:rsidRDefault="007805A9" w:rsidP="007805A9">
            <w:pPr>
              <w:pStyle w:val="TabFig"/>
              <w:spacing w:before="62" w:after="62"/>
            </w:pPr>
            <w:r w:rsidRPr="0084549B">
              <w:rPr>
                <w:rFonts w:hint="eastAsia"/>
              </w:rPr>
              <w:t>求</w:t>
            </w:r>
            <w:r>
              <w:rPr>
                <w:rFonts w:hint="eastAsia"/>
              </w:rPr>
              <w:t>16</w:t>
            </w:r>
            <w:r w:rsidRPr="0084549B">
              <w:rPr>
                <w:rFonts w:hint="eastAsia"/>
              </w:rPr>
              <w:t>次平均，再进行一阶平滑滤波</w:t>
            </w:r>
          </w:p>
        </w:tc>
      </w:tr>
      <w:tr w:rsidR="007805A9" w:rsidRPr="00DB4A4A" w14:paraId="5E2D6BB1" w14:textId="77777777" w:rsidTr="007805A9">
        <w:tc>
          <w:tcPr>
            <w:tcW w:w="0" w:type="auto"/>
            <w:vAlign w:val="center"/>
          </w:tcPr>
          <w:p w14:paraId="71655D41" w14:textId="1DF5A339" w:rsidR="007805A9" w:rsidRPr="00DB4A4A" w:rsidRDefault="007805A9" w:rsidP="007805A9">
            <w:pPr>
              <w:pStyle w:val="TabFig"/>
              <w:spacing w:before="62" w:after="62"/>
            </w:pPr>
            <w:r>
              <w:rPr>
                <w:rFonts w:hint="eastAsia"/>
              </w:rPr>
              <w:t>泵出口压力</w:t>
            </w:r>
          </w:p>
        </w:tc>
        <w:tc>
          <w:tcPr>
            <w:tcW w:w="1006" w:type="dxa"/>
            <w:vAlign w:val="center"/>
          </w:tcPr>
          <w:p w14:paraId="58B787A3" w14:textId="32D97E53" w:rsidR="007805A9" w:rsidRPr="00DB4A4A" w:rsidRDefault="007805A9" w:rsidP="007805A9">
            <w:pPr>
              <w:pStyle w:val="TabFig"/>
              <w:spacing w:before="62" w:after="62"/>
            </w:pPr>
            <w:r>
              <w:rPr>
                <w:rFonts w:hint="eastAsia"/>
              </w:rPr>
              <w:t>1m</w:t>
            </w:r>
            <w:r w:rsidRPr="00DB4A4A">
              <w:rPr>
                <w:rFonts w:hint="eastAsia"/>
              </w:rPr>
              <w:t>s</w:t>
            </w:r>
          </w:p>
        </w:tc>
        <w:tc>
          <w:tcPr>
            <w:tcW w:w="1913" w:type="dxa"/>
            <w:vAlign w:val="center"/>
          </w:tcPr>
          <w:p w14:paraId="13DB7054" w14:textId="7A27E85B" w:rsidR="007805A9" w:rsidRPr="00DB4A4A" w:rsidRDefault="007805A9" w:rsidP="007805A9">
            <w:pPr>
              <w:pStyle w:val="TabFig"/>
              <w:spacing w:before="62" w:after="62"/>
            </w:pPr>
            <w:r w:rsidRPr="00DB4A4A">
              <w:rPr>
                <w:rFonts w:hint="eastAsia"/>
              </w:rPr>
              <w:t>直接读取</w:t>
            </w:r>
            <w:r w:rsidRPr="00DB4A4A">
              <w:rPr>
                <w:rFonts w:hint="eastAsia"/>
              </w:rPr>
              <w:t>ADC</w:t>
            </w:r>
            <w:r w:rsidRPr="00DB4A4A">
              <w:rPr>
                <w:rFonts w:hint="eastAsia"/>
              </w:rPr>
              <w:t>结果寄存器</w:t>
            </w:r>
          </w:p>
        </w:tc>
        <w:tc>
          <w:tcPr>
            <w:tcW w:w="0" w:type="auto"/>
            <w:vAlign w:val="center"/>
          </w:tcPr>
          <w:p w14:paraId="64710082" w14:textId="2293D7C1" w:rsidR="007805A9" w:rsidRPr="00DB4A4A" w:rsidRDefault="007805A9" w:rsidP="007805A9">
            <w:pPr>
              <w:pStyle w:val="TabFig"/>
              <w:spacing w:before="62" w:after="62"/>
            </w:pPr>
            <w:r w:rsidRPr="0084549B">
              <w:rPr>
                <w:rFonts w:hint="eastAsia"/>
              </w:rPr>
              <w:t>求</w:t>
            </w:r>
            <w:r>
              <w:rPr>
                <w:rFonts w:hint="eastAsia"/>
              </w:rPr>
              <w:t>16</w:t>
            </w:r>
            <w:r w:rsidRPr="0084549B">
              <w:rPr>
                <w:rFonts w:hint="eastAsia"/>
              </w:rPr>
              <w:t>次平均，再进行一阶平滑滤波</w:t>
            </w:r>
          </w:p>
        </w:tc>
      </w:tr>
      <w:tr w:rsidR="007805A9" w:rsidRPr="00DB4A4A" w14:paraId="1F892D8E" w14:textId="77777777" w:rsidTr="007805A9">
        <w:tc>
          <w:tcPr>
            <w:tcW w:w="0" w:type="auto"/>
            <w:vAlign w:val="center"/>
          </w:tcPr>
          <w:p w14:paraId="62FD1F7C" w14:textId="5A57B7B5" w:rsidR="007805A9" w:rsidRPr="00DB4A4A" w:rsidRDefault="007805A9" w:rsidP="007805A9">
            <w:pPr>
              <w:pStyle w:val="TabFig"/>
              <w:spacing w:before="62" w:after="62"/>
            </w:pPr>
            <w:r>
              <w:rPr>
                <w:rFonts w:hint="eastAsia"/>
              </w:rPr>
              <w:t>冷却液温度</w:t>
            </w:r>
          </w:p>
        </w:tc>
        <w:tc>
          <w:tcPr>
            <w:tcW w:w="1006" w:type="dxa"/>
            <w:vAlign w:val="center"/>
          </w:tcPr>
          <w:p w14:paraId="23ADD58E" w14:textId="30A9E6FF" w:rsidR="007805A9" w:rsidRPr="00DB4A4A" w:rsidRDefault="007805A9" w:rsidP="007805A9">
            <w:pPr>
              <w:pStyle w:val="TabFig"/>
              <w:spacing w:before="62" w:after="62"/>
            </w:pPr>
            <w:r>
              <w:rPr>
                <w:rFonts w:hint="eastAsia"/>
              </w:rPr>
              <w:t>1m</w:t>
            </w:r>
            <w:r w:rsidRPr="00DB4A4A">
              <w:rPr>
                <w:rFonts w:hint="eastAsia"/>
              </w:rPr>
              <w:t>s</w:t>
            </w:r>
          </w:p>
        </w:tc>
        <w:tc>
          <w:tcPr>
            <w:tcW w:w="1913" w:type="dxa"/>
            <w:vAlign w:val="center"/>
          </w:tcPr>
          <w:p w14:paraId="5EE66593" w14:textId="6809EC02" w:rsidR="007805A9" w:rsidRPr="00DB4A4A" w:rsidRDefault="007805A9" w:rsidP="007805A9">
            <w:pPr>
              <w:pStyle w:val="TabFig"/>
              <w:spacing w:before="62" w:after="62"/>
            </w:pPr>
            <w:r w:rsidRPr="00DB4A4A">
              <w:rPr>
                <w:rFonts w:hint="eastAsia"/>
              </w:rPr>
              <w:t>直接读取</w:t>
            </w:r>
            <w:r w:rsidRPr="00DB4A4A">
              <w:rPr>
                <w:rFonts w:hint="eastAsia"/>
              </w:rPr>
              <w:t>ADC</w:t>
            </w:r>
            <w:r w:rsidRPr="00DB4A4A">
              <w:rPr>
                <w:rFonts w:hint="eastAsia"/>
              </w:rPr>
              <w:t>结果</w:t>
            </w:r>
            <w:r w:rsidRPr="00DB4A4A">
              <w:rPr>
                <w:rFonts w:hint="eastAsia"/>
              </w:rPr>
              <w:lastRenderedPageBreak/>
              <w:t>寄存器</w:t>
            </w:r>
          </w:p>
        </w:tc>
        <w:tc>
          <w:tcPr>
            <w:tcW w:w="0" w:type="auto"/>
            <w:vAlign w:val="center"/>
          </w:tcPr>
          <w:p w14:paraId="47D3B30F" w14:textId="529435CB" w:rsidR="007805A9" w:rsidRPr="00DB4A4A" w:rsidRDefault="007805A9" w:rsidP="007805A9">
            <w:pPr>
              <w:pStyle w:val="TabFig"/>
              <w:spacing w:before="62" w:after="62"/>
            </w:pPr>
            <w:r w:rsidRPr="0084549B">
              <w:rPr>
                <w:rFonts w:hint="eastAsia"/>
              </w:rPr>
              <w:lastRenderedPageBreak/>
              <w:t>求</w:t>
            </w:r>
            <w:r>
              <w:rPr>
                <w:rFonts w:hint="eastAsia"/>
              </w:rPr>
              <w:t>16</w:t>
            </w:r>
            <w:r w:rsidRPr="0084549B">
              <w:rPr>
                <w:rFonts w:hint="eastAsia"/>
              </w:rPr>
              <w:t>次平均，再进行一阶平滑滤波</w:t>
            </w:r>
          </w:p>
        </w:tc>
      </w:tr>
      <w:tr w:rsidR="001974FA" w:rsidRPr="00DB4A4A" w14:paraId="6A9247E2" w14:textId="77777777" w:rsidTr="00DB4A4A">
        <w:tc>
          <w:tcPr>
            <w:tcW w:w="0" w:type="auto"/>
            <w:vAlign w:val="center"/>
          </w:tcPr>
          <w:p w14:paraId="6CA551A9" w14:textId="42189CFA" w:rsidR="001974FA" w:rsidRPr="00DB4A4A" w:rsidRDefault="001974FA" w:rsidP="001974FA">
            <w:pPr>
              <w:pStyle w:val="TabFig"/>
              <w:spacing w:before="62" w:after="62"/>
            </w:pPr>
            <w:r w:rsidRPr="00DB4A4A">
              <w:rPr>
                <w:rFonts w:hint="eastAsia"/>
              </w:rPr>
              <w:t>电机温度</w:t>
            </w:r>
          </w:p>
        </w:tc>
        <w:tc>
          <w:tcPr>
            <w:tcW w:w="1006" w:type="dxa"/>
            <w:vAlign w:val="center"/>
          </w:tcPr>
          <w:p w14:paraId="1D3ABFA0" w14:textId="4CB8BD17" w:rsidR="001974FA" w:rsidRPr="00DB4A4A" w:rsidRDefault="007805A9" w:rsidP="001974FA">
            <w:pPr>
              <w:pStyle w:val="TabFig"/>
              <w:spacing w:before="62" w:after="62"/>
            </w:pPr>
            <w:r>
              <w:rPr>
                <w:rFonts w:hint="eastAsia"/>
              </w:rPr>
              <w:t>1m</w:t>
            </w:r>
            <w:r w:rsidRPr="00DB4A4A">
              <w:rPr>
                <w:rFonts w:hint="eastAsia"/>
              </w:rPr>
              <w:t>s</w:t>
            </w:r>
          </w:p>
        </w:tc>
        <w:tc>
          <w:tcPr>
            <w:tcW w:w="1913" w:type="dxa"/>
            <w:vAlign w:val="center"/>
          </w:tcPr>
          <w:p w14:paraId="71D62115" w14:textId="677B6032" w:rsidR="001974FA" w:rsidRPr="00DB4A4A" w:rsidRDefault="001974FA" w:rsidP="001974FA">
            <w:pPr>
              <w:pStyle w:val="TabFig"/>
              <w:spacing w:before="62" w:after="62"/>
            </w:pPr>
            <w:r w:rsidRPr="00DB4A4A">
              <w:rPr>
                <w:rFonts w:hint="eastAsia"/>
              </w:rPr>
              <w:t>直接读取</w:t>
            </w:r>
            <w:r w:rsidRPr="00DB4A4A">
              <w:rPr>
                <w:rFonts w:hint="eastAsia"/>
              </w:rPr>
              <w:t>ADC</w:t>
            </w:r>
            <w:r w:rsidRPr="00DB4A4A">
              <w:rPr>
                <w:rFonts w:hint="eastAsia"/>
              </w:rPr>
              <w:t>结果寄存器</w:t>
            </w:r>
          </w:p>
        </w:tc>
        <w:tc>
          <w:tcPr>
            <w:tcW w:w="0" w:type="auto"/>
            <w:vAlign w:val="center"/>
          </w:tcPr>
          <w:p w14:paraId="3EC0192A" w14:textId="03264D5D" w:rsidR="001974FA" w:rsidRPr="00DB4A4A" w:rsidRDefault="001974FA" w:rsidP="001974FA">
            <w:pPr>
              <w:pStyle w:val="TabFig"/>
              <w:spacing w:before="62" w:after="62"/>
            </w:pPr>
            <w:r w:rsidRPr="00DB4A4A">
              <w:rPr>
                <w:rFonts w:hint="eastAsia"/>
              </w:rPr>
              <w:t>求</w:t>
            </w:r>
            <w:r w:rsidRPr="00DB4A4A">
              <w:rPr>
                <w:rFonts w:hint="eastAsia"/>
              </w:rPr>
              <w:t>256</w:t>
            </w:r>
            <w:r w:rsidRPr="00DB4A4A">
              <w:rPr>
                <w:rFonts w:hint="eastAsia"/>
              </w:rPr>
              <w:t>次平均，再进行一阶平滑滤波</w:t>
            </w:r>
          </w:p>
        </w:tc>
      </w:tr>
      <w:tr w:rsidR="001974FA" w:rsidRPr="00DB4A4A" w14:paraId="46EEBE22" w14:textId="77777777" w:rsidTr="00DB4A4A">
        <w:tc>
          <w:tcPr>
            <w:tcW w:w="0" w:type="auto"/>
            <w:vAlign w:val="center"/>
          </w:tcPr>
          <w:p w14:paraId="0FCC8A2E" w14:textId="77777777" w:rsidR="001974FA" w:rsidRPr="00DB4A4A" w:rsidRDefault="001974FA" w:rsidP="001974FA">
            <w:pPr>
              <w:pStyle w:val="TabFig"/>
              <w:spacing w:before="62" w:after="62"/>
            </w:pPr>
            <w:r w:rsidRPr="00DB4A4A">
              <w:rPr>
                <w:rFonts w:hint="eastAsia"/>
              </w:rPr>
              <w:t>控制器温度</w:t>
            </w:r>
          </w:p>
        </w:tc>
        <w:tc>
          <w:tcPr>
            <w:tcW w:w="1006" w:type="dxa"/>
            <w:vAlign w:val="center"/>
          </w:tcPr>
          <w:p w14:paraId="34DDBA0A" w14:textId="7FC631D2" w:rsidR="001974FA" w:rsidRPr="00DB4A4A" w:rsidRDefault="007805A9" w:rsidP="001974FA">
            <w:pPr>
              <w:pStyle w:val="TabFig"/>
              <w:spacing w:before="62" w:after="62"/>
            </w:pPr>
            <w:r>
              <w:rPr>
                <w:rFonts w:hint="eastAsia"/>
              </w:rPr>
              <w:t>1m</w:t>
            </w:r>
            <w:r w:rsidRPr="00DB4A4A">
              <w:rPr>
                <w:rFonts w:hint="eastAsia"/>
              </w:rPr>
              <w:t>s</w:t>
            </w:r>
          </w:p>
        </w:tc>
        <w:tc>
          <w:tcPr>
            <w:tcW w:w="1913" w:type="dxa"/>
            <w:vAlign w:val="center"/>
          </w:tcPr>
          <w:p w14:paraId="3936D55E" w14:textId="77777777" w:rsidR="001974FA" w:rsidRPr="00DB4A4A" w:rsidRDefault="001974FA" w:rsidP="001974FA">
            <w:pPr>
              <w:pStyle w:val="TabFig"/>
              <w:spacing w:before="62" w:after="62"/>
            </w:pPr>
            <w:r w:rsidRPr="00DB4A4A">
              <w:rPr>
                <w:rFonts w:hint="eastAsia"/>
              </w:rPr>
              <w:t>直接读取</w:t>
            </w:r>
            <w:r w:rsidRPr="00DB4A4A">
              <w:rPr>
                <w:rFonts w:hint="eastAsia"/>
              </w:rPr>
              <w:t>ADC</w:t>
            </w:r>
            <w:r w:rsidRPr="00DB4A4A">
              <w:rPr>
                <w:rFonts w:hint="eastAsia"/>
              </w:rPr>
              <w:t>结果寄存器</w:t>
            </w:r>
          </w:p>
        </w:tc>
        <w:tc>
          <w:tcPr>
            <w:tcW w:w="0" w:type="auto"/>
            <w:vAlign w:val="center"/>
          </w:tcPr>
          <w:p w14:paraId="07A458C9" w14:textId="77777777" w:rsidR="001974FA" w:rsidRPr="00DB4A4A" w:rsidRDefault="001974FA" w:rsidP="001974FA">
            <w:pPr>
              <w:pStyle w:val="TabFig"/>
              <w:spacing w:before="62" w:after="62"/>
            </w:pPr>
            <w:r w:rsidRPr="00DB4A4A">
              <w:rPr>
                <w:rFonts w:hint="eastAsia"/>
              </w:rPr>
              <w:t>求</w:t>
            </w:r>
            <w:r w:rsidRPr="00DB4A4A">
              <w:rPr>
                <w:rFonts w:hint="eastAsia"/>
              </w:rPr>
              <w:t>256</w:t>
            </w:r>
            <w:r w:rsidRPr="00DB4A4A">
              <w:rPr>
                <w:rFonts w:hint="eastAsia"/>
              </w:rPr>
              <w:t>次平均，再进行一阶平滑滤波</w:t>
            </w:r>
          </w:p>
        </w:tc>
      </w:tr>
    </w:tbl>
    <w:p w14:paraId="06D682B4" w14:textId="77777777" w:rsidR="00DB4A4A" w:rsidRDefault="00DB4A4A" w:rsidP="00DB4A4A">
      <w:pPr>
        <w:ind w:firstLineChars="0" w:firstLine="0"/>
      </w:pPr>
    </w:p>
    <w:p w14:paraId="6E60D5DB" w14:textId="6764BFD4" w:rsidR="00DB4A4A" w:rsidRDefault="001974FA" w:rsidP="00DB4A4A">
      <w:pPr>
        <w:pStyle w:val="TabFig"/>
        <w:keepNext/>
        <w:spacing w:before="62" w:after="62"/>
      </w:pPr>
      <w:r>
        <w:object w:dxaOrig="7410" w:dyaOrig="11370" w14:anchorId="0C636BAB">
          <v:shape id="_x0000_i1030" type="#_x0000_t75" style="width:241.8pt;height:368.15pt" o:ole="">
            <v:imagedata r:id="rId24" o:title=""/>
          </v:shape>
          <o:OLEObject Type="Embed" ProgID="Visio.Drawing.11" ShapeID="_x0000_i1030" DrawAspect="Content" ObjectID="_1785436440" r:id="rId25"/>
        </w:object>
      </w:r>
    </w:p>
    <w:p w14:paraId="13F921AE" w14:textId="77777777" w:rsidR="00DB4A4A" w:rsidRDefault="00DB4A4A" w:rsidP="00DB4A4A">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84D6A">
        <w:rPr>
          <w:noProof/>
        </w:rPr>
        <w:t>6</w:t>
      </w:r>
      <w:r>
        <w:fldChar w:fldCharType="end"/>
      </w:r>
      <w:r>
        <w:t xml:space="preserve"> </w:t>
      </w:r>
      <w:r w:rsidRPr="00876D63">
        <w:rPr>
          <w:rFonts w:hint="eastAsia"/>
        </w:rPr>
        <w:t>模拟量采集流程图</w:t>
      </w:r>
    </w:p>
    <w:p w14:paraId="578DD212" w14:textId="77777777" w:rsidR="00DB4A4A" w:rsidRDefault="00DB4A4A" w:rsidP="00DB4A4A">
      <w:pPr>
        <w:ind w:firstLine="480"/>
      </w:pPr>
      <w:r w:rsidRPr="00DB4A4A">
        <w:rPr>
          <w:rFonts w:hint="eastAsia"/>
        </w:rPr>
        <w:t>模拟量具体采集过程实现如下：</w:t>
      </w:r>
    </w:p>
    <w:p w14:paraId="76C0EFC7" w14:textId="77777777" w:rsidR="00DB4A4A" w:rsidRDefault="00DB4A4A" w:rsidP="00DB4A4A">
      <w:pPr>
        <w:pStyle w:val="ad"/>
        <w:numPr>
          <w:ilvl w:val="0"/>
          <w:numId w:val="11"/>
        </w:numPr>
        <w:ind w:firstLineChars="0"/>
      </w:pPr>
      <w:r>
        <w:rPr>
          <w:rFonts w:hint="eastAsia"/>
        </w:rPr>
        <w:t>270V</w:t>
      </w:r>
      <w:r>
        <w:rPr>
          <w:rFonts w:hint="eastAsia"/>
        </w:rPr>
        <w:t>电源电压采集</w:t>
      </w:r>
    </w:p>
    <w:p w14:paraId="62BB8D11" w14:textId="3549DB20" w:rsidR="00DB4A4A" w:rsidRDefault="00DB4A4A" w:rsidP="00DB4A4A">
      <w:pPr>
        <w:ind w:firstLine="480"/>
      </w:pPr>
      <w:r>
        <w:rPr>
          <w:rFonts w:hint="eastAsia"/>
        </w:rPr>
        <w:t>270V</w:t>
      </w:r>
      <w:r>
        <w:rPr>
          <w:rFonts w:hint="eastAsia"/>
        </w:rPr>
        <w:t>电源电压采集通过中断触发，以</w:t>
      </w:r>
      <w:r>
        <w:rPr>
          <w:rFonts w:hint="eastAsia"/>
        </w:rPr>
        <w:t>1</w:t>
      </w:r>
      <w:r w:rsidR="007805A9">
        <w:rPr>
          <w:rFonts w:hint="eastAsia"/>
        </w:rPr>
        <w:t>m</w:t>
      </w:r>
      <w:r>
        <w:rPr>
          <w:rFonts w:hint="eastAsia"/>
        </w:rPr>
        <w:t>s</w:t>
      </w:r>
      <w:r>
        <w:rPr>
          <w:rFonts w:hint="eastAsia"/>
        </w:rPr>
        <w:t>的周期进行采集。软件直接读取</w:t>
      </w:r>
      <w:r>
        <w:rPr>
          <w:rFonts w:hint="eastAsia"/>
        </w:rPr>
        <w:t>ADC</w:t>
      </w:r>
      <w:r>
        <w:rPr>
          <w:rFonts w:hint="eastAsia"/>
        </w:rPr>
        <w:t>转换寄存器</w:t>
      </w:r>
      <w:r>
        <w:rPr>
          <w:rFonts w:hint="eastAsia"/>
        </w:rPr>
        <w:t>ADCRESULT3</w:t>
      </w:r>
      <w:r>
        <w:rPr>
          <w:rFonts w:hint="eastAsia"/>
        </w:rPr>
        <w:t>的值（</w:t>
      </w:r>
      <w:r>
        <w:rPr>
          <w:rFonts w:hint="eastAsia"/>
        </w:rPr>
        <w:t>0-4096</w:t>
      </w:r>
      <w:r>
        <w:rPr>
          <w:rFonts w:hint="eastAsia"/>
        </w:rPr>
        <w:t>），经过比例还原计算得到采集值的实际电压，比例系数由硬件设计决定，再经过</w:t>
      </w:r>
      <w:r>
        <w:rPr>
          <w:rFonts w:hint="eastAsia"/>
        </w:rPr>
        <w:t>16</w:t>
      </w:r>
      <w:r>
        <w:rPr>
          <w:rFonts w:hint="eastAsia"/>
        </w:rPr>
        <w:t>次均值滤波计算得到电压的采集值。</w:t>
      </w:r>
    </w:p>
    <w:p w14:paraId="501FB50B" w14:textId="77777777" w:rsidR="00DB4A4A" w:rsidRDefault="00DB4A4A" w:rsidP="00DB4A4A">
      <w:pPr>
        <w:pStyle w:val="TabFig"/>
        <w:keepNext/>
        <w:spacing w:before="62" w:after="62"/>
      </w:pPr>
      <w:r>
        <w:object w:dxaOrig="11839" w:dyaOrig="779" w14:anchorId="5D263585">
          <v:shape id="_x0000_i1031" type="#_x0000_t75" style="width:415pt;height:27.85pt" o:ole="">
            <v:imagedata r:id="rId26" o:title=""/>
          </v:shape>
          <o:OLEObject Type="Embed" ProgID="Visio.Drawing.11" ShapeID="_x0000_i1031" DrawAspect="Content" ObjectID="_1785436441" r:id="rId27"/>
        </w:object>
      </w:r>
    </w:p>
    <w:p w14:paraId="6B71481A" w14:textId="77777777" w:rsidR="00DB4A4A" w:rsidRDefault="00DB4A4A" w:rsidP="00DB4A4A">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84D6A">
        <w:rPr>
          <w:noProof/>
        </w:rPr>
        <w:t>7</w:t>
      </w:r>
      <w:r>
        <w:fldChar w:fldCharType="end"/>
      </w:r>
      <w:r>
        <w:t xml:space="preserve"> </w:t>
      </w:r>
      <w:r w:rsidRPr="00B919A2">
        <w:t>270V</w:t>
      </w:r>
      <w:r w:rsidRPr="00B919A2">
        <w:t>电源电压采集过程</w:t>
      </w:r>
    </w:p>
    <w:p w14:paraId="73E7F6DE" w14:textId="77777777" w:rsidR="00DB4A4A" w:rsidRDefault="00DB4A4A" w:rsidP="00DB4A4A">
      <w:pPr>
        <w:pStyle w:val="ad"/>
        <w:numPr>
          <w:ilvl w:val="0"/>
          <w:numId w:val="11"/>
        </w:numPr>
        <w:ind w:firstLineChars="0"/>
      </w:pPr>
      <w:r>
        <w:rPr>
          <w:rFonts w:hint="eastAsia"/>
        </w:rPr>
        <w:t>270V</w:t>
      </w:r>
      <w:r>
        <w:rPr>
          <w:rFonts w:hint="eastAsia"/>
        </w:rPr>
        <w:t>电源电流采集</w:t>
      </w:r>
    </w:p>
    <w:p w14:paraId="24F6925E" w14:textId="292E1613" w:rsidR="00DB4A4A" w:rsidRDefault="00DB4A4A" w:rsidP="00DB4A4A">
      <w:pPr>
        <w:ind w:firstLine="480"/>
      </w:pPr>
      <w:r>
        <w:rPr>
          <w:rFonts w:hint="eastAsia"/>
        </w:rPr>
        <w:t>270V</w:t>
      </w:r>
      <w:r>
        <w:rPr>
          <w:rFonts w:hint="eastAsia"/>
        </w:rPr>
        <w:t>电源电流采集通过中断触发，以</w:t>
      </w:r>
      <w:r w:rsidR="00A30D9D">
        <w:rPr>
          <w:rFonts w:hint="eastAsia"/>
        </w:rPr>
        <w:t>1ms</w:t>
      </w:r>
      <w:r>
        <w:rPr>
          <w:rFonts w:hint="eastAsia"/>
        </w:rPr>
        <w:t>的周期进行采集。软件直接读取</w:t>
      </w:r>
      <w:r>
        <w:rPr>
          <w:rFonts w:hint="eastAsia"/>
        </w:rPr>
        <w:t>ADC</w:t>
      </w:r>
      <w:r>
        <w:rPr>
          <w:rFonts w:hint="eastAsia"/>
        </w:rPr>
        <w:t>转换寄存器</w:t>
      </w:r>
      <w:r>
        <w:rPr>
          <w:rFonts w:hint="eastAsia"/>
        </w:rPr>
        <w:t>ADCRESULT2</w:t>
      </w:r>
      <w:r>
        <w:rPr>
          <w:rFonts w:hint="eastAsia"/>
        </w:rPr>
        <w:t>的值（</w:t>
      </w:r>
      <w:r>
        <w:rPr>
          <w:rFonts w:hint="eastAsia"/>
        </w:rPr>
        <w:t>0-4096</w:t>
      </w:r>
      <w:r>
        <w:rPr>
          <w:rFonts w:hint="eastAsia"/>
        </w:rPr>
        <w:t>），经过比例还原计算得到采集值的实际电流值，比例系数由硬件设计决定，再经过</w:t>
      </w:r>
      <w:r>
        <w:rPr>
          <w:rFonts w:hint="eastAsia"/>
        </w:rPr>
        <w:t>32</w:t>
      </w:r>
      <w:r>
        <w:rPr>
          <w:rFonts w:hint="eastAsia"/>
        </w:rPr>
        <w:t>次均值滤波，计算得到电流的实际值。</w:t>
      </w:r>
    </w:p>
    <w:p w14:paraId="2259F365" w14:textId="77777777" w:rsidR="00DB4A4A" w:rsidRDefault="00DB4A4A" w:rsidP="00DB4A4A">
      <w:pPr>
        <w:pStyle w:val="TabFig"/>
        <w:keepNext/>
        <w:spacing w:before="62" w:after="62"/>
      </w:pPr>
      <w:r>
        <w:object w:dxaOrig="14957" w:dyaOrig="782" w14:anchorId="1DE00436">
          <v:shape id="_x0000_i1032" type="#_x0000_t75" style="width:415pt;height:21.75pt" o:ole="">
            <v:imagedata r:id="rId28" o:title=""/>
          </v:shape>
          <o:OLEObject Type="Embed" ProgID="Visio.Drawing.11" ShapeID="_x0000_i1032" DrawAspect="Content" ObjectID="_1785436442" r:id="rId29"/>
        </w:object>
      </w:r>
    </w:p>
    <w:p w14:paraId="6FDB3BF6" w14:textId="77777777" w:rsidR="00DB4A4A" w:rsidRDefault="00DB4A4A" w:rsidP="00DB4A4A">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84D6A">
        <w:rPr>
          <w:noProof/>
        </w:rPr>
        <w:t>8</w:t>
      </w:r>
      <w:r>
        <w:fldChar w:fldCharType="end"/>
      </w:r>
      <w:r>
        <w:t xml:space="preserve"> </w:t>
      </w:r>
      <w:r w:rsidRPr="006B389D">
        <w:t>270V</w:t>
      </w:r>
      <w:r w:rsidRPr="006B389D">
        <w:t>电源电流采集过程</w:t>
      </w:r>
    </w:p>
    <w:p w14:paraId="2341D44B" w14:textId="77777777" w:rsidR="00A30D9D" w:rsidRDefault="00A30D9D" w:rsidP="00A30D9D">
      <w:pPr>
        <w:pStyle w:val="ad"/>
        <w:numPr>
          <w:ilvl w:val="0"/>
          <w:numId w:val="11"/>
        </w:numPr>
        <w:ind w:firstLineChars="0"/>
      </w:pPr>
      <w:r>
        <w:rPr>
          <w:rFonts w:hint="eastAsia"/>
        </w:rPr>
        <w:t>A</w:t>
      </w:r>
      <w:r>
        <w:rPr>
          <w:rFonts w:hint="eastAsia"/>
        </w:rPr>
        <w:t>相电流采集</w:t>
      </w:r>
    </w:p>
    <w:p w14:paraId="2F79F3D3" w14:textId="455DAEC1" w:rsidR="00A30D9D" w:rsidRDefault="00A30D9D" w:rsidP="00A30D9D">
      <w:pPr>
        <w:ind w:firstLine="480"/>
      </w:pPr>
      <w:r>
        <w:rPr>
          <w:rFonts w:hint="eastAsia"/>
        </w:rPr>
        <w:t>A</w:t>
      </w:r>
      <w:r>
        <w:rPr>
          <w:rFonts w:hint="eastAsia"/>
        </w:rPr>
        <w:t>相电流采集通过中断触发，以</w:t>
      </w:r>
      <w:r>
        <w:rPr>
          <w:rFonts w:hint="eastAsia"/>
        </w:rPr>
        <w:t>100us</w:t>
      </w:r>
      <w:r>
        <w:rPr>
          <w:rFonts w:hint="eastAsia"/>
        </w:rPr>
        <w:t>的周期进行采集。软件直接读取</w:t>
      </w:r>
      <w:r>
        <w:rPr>
          <w:rFonts w:hint="eastAsia"/>
        </w:rPr>
        <w:t>ADC</w:t>
      </w:r>
      <w:r>
        <w:rPr>
          <w:rFonts w:hint="eastAsia"/>
        </w:rPr>
        <w:t>转换寄存器</w:t>
      </w:r>
      <w:r>
        <w:rPr>
          <w:rFonts w:hint="eastAsia"/>
        </w:rPr>
        <w:t>ADCRESULT</w:t>
      </w:r>
      <w:r w:rsidR="009E77B9">
        <w:rPr>
          <w:rFonts w:hint="eastAsia"/>
        </w:rPr>
        <w:t>1</w:t>
      </w:r>
      <w:r>
        <w:rPr>
          <w:rFonts w:hint="eastAsia"/>
        </w:rPr>
        <w:t>的值（</w:t>
      </w:r>
      <w:r>
        <w:rPr>
          <w:rFonts w:hint="eastAsia"/>
        </w:rPr>
        <w:t>0-4096</w:t>
      </w:r>
      <w:r>
        <w:rPr>
          <w:rFonts w:hint="eastAsia"/>
        </w:rPr>
        <w:t>），先减去电流采集的零点，经过比例还原计算得到采集值对应的</w:t>
      </w:r>
      <w:r w:rsidR="00172B16">
        <w:rPr>
          <w:rFonts w:hint="eastAsia"/>
        </w:rPr>
        <w:t>电流</w:t>
      </w:r>
      <w:r>
        <w:rPr>
          <w:rFonts w:hint="eastAsia"/>
        </w:rPr>
        <w:t>值，比例系数由硬件设计决定，再经过</w:t>
      </w:r>
      <w:r w:rsidR="009E77B9" w:rsidRPr="009E77B9">
        <w:rPr>
          <w:rFonts w:hint="eastAsia"/>
        </w:rPr>
        <w:t>一阶平滑滤波</w:t>
      </w:r>
      <w:r>
        <w:rPr>
          <w:rFonts w:hint="eastAsia"/>
        </w:rPr>
        <w:t>，计算得到</w:t>
      </w:r>
      <w:r w:rsidR="009E77B9">
        <w:rPr>
          <w:rFonts w:hint="eastAsia"/>
        </w:rPr>
        <w:t>A</w:t>
      </w:r>
      <w:r w:rsidR="009E77B9">
        <w:rPr>
          <w:rFonts w:hint="eastAsia"/>
        </w:rPr>
        <w:t>相电流</w:t>
      </w:r>
      <w:r>
        <w:rPr>
          <w:rFonts w:hint="eastAsia"/>
        </w:rPr>
        <w:t>的</w:t>
      </w:r>
      <w:r w:rsidR="009E77B9">
        <w:rPr>
          <w:rFonts w:hint="eastAsia"/>
        </w:rPr>
        <w:t>实际</w:t>
      </w:r>
      <w:r>
        <w:rPr>
          <w:rFonts w:hint="eastAsia"/>
        </w:rPr>
        <w:t>值。</w:t>
      </w:r>
    </w:p>
    <w:p w14:paraId="748BB06E" w14:textId="2051EB39" w:rsidR="00A30D9D" w:rsidRDefault="009E77B9" w:rsidP="00A30D9D">
      <w:pPr>
        <w:pStyle w:val="TabFig"/>
        <w:keepNext/>
        <w:spacing w:before="62" w:after="62"/>
      </w:pPr>
      <w:r>
        <w:object w:dxaOrig="15225" w:dyaOrig="780" w14:anchorId="1CDC7E26">
          <v:shape id="_x0000_i1033" type="#_x0000_t75" style="width:415pt;height:21.75pt" o:ole="">
            <v:imagedata r:id="rId30" o:title=""/>
          </v:shape>
          <o:OLEObject Type="Embed" ProgID="Visio.Drawing.11" ShapeID="_x0000_i1033" DrawAspect="Content" ObjectID="_1785436443" r:id="rId31"/>
        </w:object>
      </w:r>
    </w:p>
    <w:p w14:paraId="2DFC5071" w14:textId="77777777" w:rsidR="00A30D9D" w:rsidRDefault="00A30D9D" w:rsidP="00A30D9D">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11</w:t>
      </w:r>
      <w:r>
        <w:fldChar w:fldCharType="end"/>
      </w:r>
      <w:r>
        <w:t xml:space="preserve"> </w:t>
      </w:r>
      <w:r w:rsidRPr="00F26304">
        <w:t>A</w:t>
      </w:r>
      <w:r w:rsidRPr="00F26304">
        <w:t>相电流采集过程</w:t>
      </w:r>
    </w:p>
    <w:p w14:paraId="43A6C8DB" w14:textId="77777777" w:rsidR="00A30D9D" w:rsidRDefault="00A30D9D" w:rsidP="00A30D9D">
      <w:pPr>
        <w:pStyle w:val="ad"/>
        <w:numPr>
          <w:ilvl w:val="0"/>
          <w:numId w:val="11"/>
        </w:numPr>
        <w:ind w:firstLineChars="0"/>
      </w:pPr>
      <w:r>
        <w:rPr>
          <w:rFonts w:hint="eastAsia"/>
        </w:rPr>
        <w:t>C</w:t>
      </w:r>
      <w:r>
        <w:rPr>
          <w:rFonts w:hint="eastAsia"/>
        </w:rPr>
        <w:t>相电流采集</w:t>
      </w:r>
    </w:p>
    <w:p w14:paraId="7074502C" w14:textId="377B4CB0" w:rsidR="00A30D9D" w:rsidRDefault="00A30D9D" w:rsidP="00A30D9D">
      <w:pPr>
        <w:ind w:firstLine="480"/>
      </w:pPr>
      <w:r>
        <w:rPr>
          <w:rFonts w:hint="eastAsia"/>
        </w:rPr>
        <w:t>C</w:t>
      </w:r>
      <w:r>
        <w:rPr>
          <w:rFonts w:hint="eastAsia"/>
        </w:rPr>
        <w:t>相电流采集与</w:t>
      </w:r>
      <w:r>
        <w:rPr>
          <w:rFonts w:hint="eastAsia"/>
        </w:rPr>
        <w:t>A</w:t>
      </w:r>
      <w:r>
        <w:rPr>
          <w:rFonts w:hint="eastAsia"/>
        </w:rPr>
        <w:t>相电流采集处理过程完全一致，通过中断触发，以</w:t>
      </w:r>
      <w:r>
        <w:rPr>
          <w:rFonts w:hint="eastAsia"/>
        </w:rPr>
        <w:t>100us</w:t>
      </w:r>
      <w:r>
        <w:rPr>
          <w:rFonts w:hint="eastAsia"/>
        </w:rPr>
        <w:t>的周期进行采集。软件直接读取</w:t>
      </w:r>
      <w:r>
        <w:rPr>
          <w:rFonts w:hint="eastAsia"/>
        </w:rPr>
        <w:t>ADC</w:t>
      </w:r>
      <w:r>
        <w:rPr>
          <w:rFonts w:hint="eastAsia"/>
        </w:rPr>
        <w:t>转换寄存器</w:t>
      </w:r>
      <w:r>
        <w:rPr>
          <w:rFonts w:hint="eastAsia"/>
        </w:rPr>
        <w:t>ADCRESULT0</w:t>
      </w:r>
      <w:r>
        <w:rPr>
          <w:rFonts w:hint="eastAsia"/>
        </w:rPr>
        <w:t>的值（</w:t>
      </w:r>
      <w:r>
        <w:rPr>
          <w:rFonts w:hint="eastAsia"/>
        </w:rPr>
        <w:t>0-4096</w:t>
      </w:r>
      <w:r>
        <w:rPr>
          <w:rFonts w:hint="eastAsia"/>
        </w:rPr>
        <w:t>），经过比例还原计算得到采集值对应的</w:t>
      </w:r>
      <w:r w:rsidR="00172B16">
        <w:rPr>
          <w:rFonts w:hint="eastAsia"/>
        </w:rPr>
        <w:t>电流</w:t>
      </w:r>
      <w:r>
        <w:rPr>
          <w:rFonts w:hint="eastAsia"/>
        </w:rPr>
        <w:t>值，比例系数由硬件设计决定，</w:t>
      </w:r>
      <w:r w:rsidR="009E77B9" w:rsidRPr="009E77B9">
        <w:rPr>
          <w:rFonts w:hint="eastAsia"/>
        </w:rPr>
        <w:t>再经过一阶平滑滤波，计算得到</w:t>
      </w:r>
      <w:r w:rsidR="00172B16">
        <w:rPr>
          <w:rFonts w:hint="eastAsia"/>
        </w:rPr>
        <w:t>C</w:t>
      </w:r>
      <w:r w:rsidR="009E77B9" w:rsidRPr="009E77B9">
        <w:rPr>
          <w:rFonts w:hint="eastAsia"/>
        </w:rPr>
        <w:t>相电流的实际值</w:t>
      </w:r>
      <w:r>
        <w:rPr>
          <w:rFonts w:hint="eastAsia"/>
        </w:rPr>
        <w:t>。</w:t>
      </w:r>
    </w:p>
    <w:p w14:paraId="3934A74A" w14:textId="3353E7AA" w:rsidR="00A30D9D" w:rsidRDefault="00172B16" w:rsidP="00A30D9D">
      <w:pPr>
        <w:pStyle w:val="TabFig"/>
        <w:keepNext/>
        <w:spacing w:before="62" w:after="62"/>
      </w:pPr>
      <w:r>
        <w:object w:dxaOrig="15225" w:dyaOrig="780" w14:anchorId="51E0419C">
          <v:shape id="_x0000_i1034" type="#_x0000_t75" style="width:415pt;height:21.75pt" o:ole="">
            <v:imagedata r:id="rId32" o:title=""/>
          </v:shape>
          <o:OLEObject Type="Embed" ProgID="Visio.Drawing.11" ShapeID="_x0000_i1034" DrawAspect="Content" ObjectID="_1785436444" r:id="rId33"/>
        </w:object>
      </w:r>
    </w:p>
    <w:p w14:paraId="34028CBD" w14:textId="77777777" w:rsidR="00A30D9D" w:rsidRDefault="00A30D9D" w:rsidP="00A30D9D">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12</w:t>
      </w:r>
      <w:r>
        <w:fldChar w:fldCharType="end"/>
      </w:r>
      <w:r>
        <w:t xml:space="preserve"> </w:t>
      </w:r>
      <w:r w:rsidRPr="00453025">
        <w:t>C</w:t>
      </w:r>
      <w:r w:rsidRPr="00453025">
        <w:t>相电流采集过程</w:t>
      </w:r>
    </w:p>
    <w:p w14:paraId="73A1AFA7" w14:textId="60DDF3BE" w:rsidR="00A30D9D" w:rsidRDefault="00A30D9D" w:rsidP="00A30D9D">
      <w:pPr>
        <w:ind w:firstLine="480"/>
      </w:pPr>
      <w:r>
        <w:rPr>
          <w:rFonts w:hint="eastAsia"/>
        </w:rPr>
        <w:t>软件未直接采集</w:t>
      </w:r>
      <w:r>
        <w:rPr>
          <w:rFonts w:hint="eastAsia"/>
        </w:rPr>
        <w:t>B</w:t>
      </w:r>
      <w:r>
        <w:rPr>
          <w:rFonts w:hint="eastAsia"/>
        </w:rPr>
        <w:t>相电流，</w:t>
      </w:r>
      <w:r>
        <w:rPr>
          <w:rFonts w:hint="eastAsia"/>
        </w:rPr>
        <w:t>B</w:t>
      </w:r>
      <w:r>
        <w:rPr>
          <w:rFonts w:hint="eastAsia"/>
        </w:rPr>
        <w:t>相电流通过计算得到，即通过公式</w:t>
      </w:r>
      <w:r>
        <w:rPr>
          <w:rFonts w:hint="eastAsia"/>
        </w:rPr>
        <w:t>IB=</w:t>
      </w:r>
      <w:r>
        <w:rPr>
          <w:rFonts w:hint="eastAsia"/>
        </w:rPr>
        <w:t>（</w:t>
      </w:r>
      <w:r>
        <w:rPr>
          <w:rFonts w:hint="eastAsia"/>
        </w:rPr>
        <w:t>0-IA-IC</w:t>
      </w:r>
      <w:r>
        <w:rPr>
          <w:rFonts w:hint="eastAsia"/>
        </w:rPr>
        <w:t>）计算可得到</w:t>
      </w:r>
      <w:r>
        <w:rPr>
          <w:rFonts w:hint="eastAsia"/>
        </w:rPr>
        <w:t>B</w:t>
      </w:r>
      <w:r>
        <w:rPr>
          <w:rFonts w:hint="eastAsia"/>
        </w:rPr>
        <w:t>相电流的实时值。</w:t>
      </w:r>
    </w:p>
    <w:p w14:paraId="2FC16703" w14:textId="0B549DA3" w:rsidR="009E77B9" w:rsidRDefault="009E77B9" w:rsidP="00A30D9D">
      <w:pPr>
        <w:pStyle w:val="ad"/>
        <w:numPr>
          <w:ilvl w:val="0"/>
          <w:numId w:val="11"/>
        </w:numPr>
        <w:ind w:firstLineChars="0"/>
      </w:pPr>
      <w:r>
        <w:rPr>
          <w:rFonts w:hint="eastAsia"/>
        </w:rPr>
        <w:t>油箱液位采集</w:t>
      </w:r>
    </w:p>
    <w:p w14:paraId="58B275C1" w14:textId="7F949FCA" w:rsidR="009E77B9" w:rsidRDefault="009E77B9" w:rsidP="009E77B9">
      <w:pPr>
        <w:ind w:firstLine="480"/>
      </w:pPr>
      <w:r>
        <w:rPr>
          <w:rFonts w:hint="eastAsia"/>
        </w:rPr>
        <w:t>油箱液位采集通过中断触发，以</w:t>
      </w:r>
      <w:r>
        <w:rPr>
          <w:rFonts w:hint="eastAsia"/>
        </w:rPr>
        <w:t>1ms</w:t>
      </w:r>
      <w:r>
        <w:rPr>
          <w:rFonts w:hint="eastAsia"/>
        </w:rPr>
        <w:t>的周期进行采集。</w:t>
      </w:r>
      <w:r w:rsidRPr="009E77B9">
        <w:rPr>
          <w:rFonts w:hint="eastAsia"/>
        </w:rPr>
        <w:t>软件直接读取</w:t>
      </w:r>
      <w:r w:rsidRPr="009E77B9">
        <w:rPr>
          <w:rFonts w:hint="eastAsia"/>
        </w:rPr>
        <w:t>ADC</w:t>
      </w:r>
      <w:r w:rsidRPr="009E77B9">
        <w:rPr>
          <w:rFonts w:hint="eastAsia"/>
        </w:rPr>
        <w:t>转换寄存器</w:t>
      </w:r>
      <w:r w:rsidRPr="009E77B9">
        <w:rPr>
          <w:rFonts w:hint="eastAsia"/>
        </w:rPr>
        <w:t>ADCRESULT</w:t>
      </w:r>
      <w:r w:rsidR="00172B16">
        <w:rPr>
          <w:rFonts w:hint="eastAsia"/>
        </w:rPr>
        <w:t>6</w:t>
      </w:r>
      <w:r w:rsidRPr="009E77B9">
        <w:rPr>
          <w:rFonts w:hint="eastAsia"/>
        </w:rPr>
        <w:t>的值（</w:t>
      </w:r>
      <w:r w:rsidRPr="009E77B9">
        <w:rPr>
          <w:rFonts w:hint="eastAsia"/>
        </w:rPr>
        <w:t>0-4096</w:t>
      </w:r>
      <w:r w:rsidRPr="009E77B9">
        <w:rPr>
          <w:rFonts w:hint="eastAsia"/>
        </w:rPr>
        <w:t>），经过比例还原计算得到采集值对应的</w:t>
      </w:r>
      <w:r w:rsidR="00172B16">
        <w:rPr>
          <w:rFonts w:hint="eastAsia"/>
        </w:rPr>
        <w:t>油箱液位</w:t>
      </w:r>
      <w:r w:rsidRPr="009E77B9">
        <w:rPr>
          <w:rFonts w:hint="eastAsia"/>
        </w:rPr>
        <w:t>，比例系数由硬件设计决定，再经过</w:t>
      </w:r>
      <w:r w:rsidR="00172B16">
        <w:rPr>
          <w:rFonts w:hint="eastAsia"/>
        </w:rPr>
        <w:t>16</w:t>
      </w:r>
      <w:r w:rsidR="00172B16">
        <w:rPr>
          <w:rFonts w:hint="eastAsia"/>
        </w:rPr>
        <w:t>次均值</w:t>
      </w:r>
      <w:r w:rsidRPr="009E77B9">
        <w:rPr>
          <w:rFonts w:hint="eastAsia"/>
        </w:rPr>
        <w:t>滤波，计算得到</w:t>
      </w:r>
      <w:r w:rsidR="00172B16">
        <w:rPr>
          <w:rFonts w:hint="eastAsia"/>
        </w:rPr>
        <w:t>油箱液位</w:t>
      </w:r>
      <w:r w:rsidRPr="009E77B9">
        <w:rPr>
          <w:rFonts w:hint="eastAsia"/>
        </w:rPr>
        <w:t>的实际值。</w:t>
      </w:r>
    </w:p>
    <w:p w14:paraId="6DF35FCE" w14:textId="053ADD33" w:rsidR="00172B16" w:rsidRDefault="00BA663F" w:rsidP="00172B16">
      <w:pPr>
        <w:pStyle w:val="TabFig"/>
        <w:spacing w:before="62" w:after="62"/>
      </w:pPr>
      <w:r>
        <w:object w:dxaOrig="13531" w:dyaOrig="1485" w14:anchorId="462EDE2E">
          <v:shape id="_x0000_i1035" type="#_x0000_t75" style="width:370.2pt;height:40.75pt" o:ole="">
            <v:imagedata r:id="rId34" o:title=""/>
          </v:shape>
          <o:OLEObject Type="Embed" ProgID="Visio.Drawing.15" ShapeID="_x0000_i1035" DrawAspect="Content" ObjectID="_1785436445" r:id="rId35"/>
        </w:object>
      </w:r>
    </w:p>
    <w:p w14:paraId="2AE53A09" w14:textId="2D4389E7" w:rsidR="009E77B9" w:rsidRDefault="009E77B9" w:rsidP="00A30D9D">
      <w:pPr>
        <w:pStyle w:val="ad"/>
        <w:numPr>
          <w:ilvl w:val="0"/>
          <w:numId w:val="11"/>
        </w:numPr>
        <w:ind w:firstLineChars="0"/>
      </w:pPr>
      <w:r>
        <w:rPr>
          <w:rFonts w:hint="eastAsia"/>
        </w:rPr>
        <w:t>泵出口压力采集</w:t>
      </w:r>
    </w:p>
    <w:p w14:paraId="3B09C4E0" w14:textId="79970C65" w:rsidR="00172B16" w:rsidRDefault="00172B16" w:rsidP="00172B16">
      <w:pPr>
        <w:ind w:firstLine="480"/>
      </w:pPr>
      <w:r>
        <w:rPr>
          <w:rFonts w:hint="eastAsia"/>
        </w:rPr>
        <w:t>泵出口压力</w:t>
      </w:r>
      <w:r w:rsidRPr="00172B16">
        <w:rPr>
          <w:rFonts w:hint="eastAsia"/>
        </w:rPr>
        <w:t>采集</w:t>
      </w:r>
      <w:r>
        <w:rPr>
          <w:rFonts w:hint="eastAsia"/>
        </w:rPr>
        <w:t>与油箱液位采集处理过程完全一致，</w:t>
      </w:r>
      <w:r w:rsidRPr="00172B16">
        <w:rPr>
          <w:rFonts w:hint="eastAsia"/>
        </w:rPr>
        <w:t>通过中断触发，以</w:t>
      </w:r>
      <w:r w:rsidRPr="00172B16">
        <w:rPr>
          <w:rFonts w:hint="eastAsia"/>
        </w:rPr>
        <w:t>1ms</w:t>
      </w:r>
      <w:r w:rsidRPr="00172B16">
        <w:rPr>
          <w:rFonts w:hint="eastAsia"/>
        </w:rPr>
        <w:t>的周期进行采集。软件直接读取</w:t>
      </w:r>
      <w:r w:rsidRPr="00172B16">
        <w:rPr>
          <w:rFonts w:hint="eastAsia"/>
        </w:rPr>
        <w:t>ADC</w:t>
      </w:r>
      <w:r w:rsidRPr="00172B16">
        <w:rPr>
          <w:rFonts w:hint="eastAsia"/>
        </w:rPr>
        <w:t>转换寄存器</w:t>
      </w:r>
      <w:r w:rsidRPr="00172B16">
        <w:rPr>
          <w:rFonts w:hint="eastAsia"/>
        </w:rPr>
        <w:t>ADCRESULT</w:t>
      </w:r>
      <w:r>
        <w:rPr>
          <w:rFonts w:hint="eastAsia"/>
        </w:rPr>
        <w:t>7</w:t>
      </w:r>
      <w:r w:rsidRPr="00172B16">
        <w:rPr>
          <w:rFonts w:hint="eastAsia"/>
        </w:rPr>
        <w:t>的值（</w:t>
      </w:r>
      <w:r w:rsidRPr="00172B16">
        <w:rPr>
          <w:rFonts w:hint="eastAsia"/>
        </w:rPr>
        <w:t>0-4096</w:t>
      </w:r>
      <w:r w:rsidRPr="00172B16">
        <w:rPr>
          <w:rFonts w:hint="eastAsia"/>
        </w:rPr>
        <w:t>），经过比例还原计算得到采集值对应的</w:t>
      </w:r>
      <w:r>
        <w:rPr>
          <w:rFonts w:hint="eastAsia"/>
        </w:rPr>
        <w:t>泵出口压力</w:t>
      </w:r>
      <w:r w:rsidRPr="00172B16">
        <w:rPr>
          <w:rFonts w:hint="eastAsia"/>
        </w:rPr>
        <w:t>，比例系数由硬件设计决定，再经过</w:t>
      </w:r>
      <w:r w:rsidRPr="00172B16">
        <w:rPr>
          <w:rFonts w:hint="eastAsia"/>
        </w:rPr>
        <w:t>16</w:t>
      </w:r>
      <w:r w:rsidRPr="00172B16">
        <w:rPr>
          <w:rFonts w:hint="eastAsia"/>
        </w:rPr>
        <w:t>次均值滤波，计算得到</w:t>
      </w:r>
      <w:r>
        <w:rPr>
          <w:rFonts w:hint="eastAsia"/>
        </w:rPr>
        <w:t>泵出口压力</w:t>
      </w:r>
      <w:r w:rsidRPr="00172B16">
        <w:rPr>
          <w:rFonts w:hint="eastAsia"/>
        </w:rPr>
        <w:t>的实际值。</w:t>
      </w:r>
    </w:p>
    <w:p w14:paraId="0D06D1ED" w14:textId="4BEE3737" w:rsidR="00172B16" w:rsidRPr="00172B16" w:rsidRDefault="00BA663F" w:rsidP="00172B16">
      <w:pPr>
        <w:pStyle w:val="TabFig"/>
        <w:spacing w:before="62" w:after="62"/>
      </w:pPr>
      <w:r>
        <w:object w:dxaOrig="13531" w:dyaOrig="1485" w14:anchorId="0A223A6E">
          <v:shape id="_x0000_i1036" type="#_x0000_t75" style="width:370.2pt;height:40.75pt" o:ole="">
            <v:imagedata r:id="rId36" o:title=""/>
          </v:shape>
          <o:OLEObject Type="Embed" ProgID="Visio.Drawing.15" ShapeID="_x0000_i1036" DrawAspect="Content" ObjectID="_1785436446" r:id="rId37"/>
        </w:object>
      </w:r>
    </w:p>
    <w:p w14:paraId="7A7CFFD1" w14:textId="3441165A" w:rsidR="009E77B9" w:rsidRDefault="009E77B9" w:rsidP="00A30D9D">
      <w:pPr>
        <w:pStyle w:val="ad"/>
        <w:numPr>
          <w:ilvl w:val="0"/>
          <w:numId w:val="11"/>
        </w:numPr>
        <w:ind w:firstLineChars="0"/>
      </w:pPr>
      <w:r>
        <w:rPr>
          <w:rFonts w:hint="eastAsia"/>
        </w:rPr>
        <w:t>冷却液温度采集</w:t>
      </w:r>
    </w:p>
    <w:p w14:paraId="4129D787" w14:textId="1BABDFDA" w:rsidR="00172B16" w:rsidRPr="00172B16" w:rsidRDefault="00172B16" w:rsidP="00172B16">
      <w:pPr>
        <w:ind w:firstLine="480"/>
      </w:pPr>
      <w:r>
        <w:rPr>
          <w:rFonts w:hint="eastAsia"/>
        </w:rPr>
        <w:t>冷却液温度与油箱液位采集处理过程完全一致，</w:t>
      </w:r>
      <w:r w:rsidRPr="00172B16">
        <w:rPr>
          <w:rFonts w:hint="eastAsia"/>
        </w:rPr>
        <w:t>油箱液位采集通过中断触发，以</w:t>
      </w:r>
      <w:r w:rsidRPr="00172B16">
        <w:rPr>
          <w:rFonts w:hint="eastAsia"/>
        </w:rPr>
        <w:t>1ms</w:t>
      </w:r>
      <w:r w:rsidRPr="00172B16">
        <w:rPr>
          <w:rFonts w:hint="eastAsia"/>
        </w:rPr>
        <w:t>的周期进行采集。软件直接读取</w:t>
      </w:r>
      <w:r w:rsidRPr="00172B16">
        <w:rPr>
          <w:rFonts w:hint="eastAsia"/>
        </w:rPr>
        <w:t>ADC</w:t>
      </w:r>
      <w:r w:rsidRPr="00172B16">
        <w:rPr>
          <w:rFonts w:hint="eastAsia"/>
        </w:rPr>
        <w:t>转换寄存器</w:t>
      </w:r>
      <w:r w:rsidRPr="00172B16">
        <w:rPr>
          <w:rFonts w:hint="eastAsia"/>
        </w:rPr>
        <w:t>ADCRESULT</w:t>
      </w:r>
      <w:r>
        <w:rPr>
          <w:rFonts w:hint="eastAsia"/>
        </w:rPr>
        <w:t>14</w:t>
      </w:r>
      <w:r w:rsidRPr="00172B16">
        <w:rPr>
          <w:rFonts w:hint="eastAsia"/>
        </w:rPr>
        <w:t>的值（</w:t>
      </w:r>
      <w:r w:rsidRPr="00172B16">
        <w:rPr>
          <w:rFonts w:hint="eastAsia"/>
        </w:rPr>
        <w:t>0-4096</w:t>
      </w:r>
      <w:r w:rsidRPr="00172B16">
        <w:rPr>
          <w:rFonts w:hint="eastAsia"/>
        </w:rPr>
        <w:t>），经过比例还原计算得到采集值对应的</w:t>
      </w:r>
      <w:r>
        <w:rPr>
          <w:rFonts w:hint="eastAsia"/>
        </w:rPr>
        <w:t>冷却液温度值</w:t>
      </w:r>
      <w:r w:rsidRPr="00172B16">
        <w:rPr>
          <w:rFonts w:hint="eastAsia"/>
        </w:rPr>
        <w:t>，比例系数由硬件设计决定，再经过</w:t>
      </w:r>
      <w:r w:rsidRPr="00172B16">
        <w:rPr>
          <w:rFonts w:hint="eastAsia"/>
        </w:rPr>
        <w:t>16</w:t>
      </w:r>
      <w:r w:rsidRPr="00172B16">
        <w:rPr>
          <w:rFonts w:hint="eastAsia"/>
        </w:rPr>
        <w:t>次均值滤波，计算得到</w:t>
      </w:r>
      <w:r>
        <w:rPr>
          <w:rFonts w:hint="eastAsia"/>
        </w:rPr>
        <w:t>冷却液温度</w:t>
      </w:r>
      <w:r w:rsidRPr="00172B16">
        <w:rPr>
          <w:rFonts w:hint="eastAsia"/>
        </w:rPr>
        <w:t>的实际值。</w:t>
      </w:r>
    </w:p>
    <w:p w14:paraId="06CA37AC" w14:textId="2CB7CA2A" w:rsidR="00172B16" w:rsidRPr="00172B16" w:rsidRDefault="00BA663F" w:rsidP="00172B16">
      <w:pPr>
        <w:pStyle w:val="TabFig"/>
        <w:spacing w:before="62" w:after="62"/>
      </w:pPr>
      <w:r>
        <w:object w:dxaOrig="13531" w:dyaOrig="1485" w14:anchorId="7A26F56F">
          <v:shape id="_x0000_i1037" type="#_x0000_t75" style="width:370.2pt;height:40.75pt" o:ole="">
            <v:imagedata r:id="rId38" o:title=""/>
          </v:shape>
          <o:OLEObject Type="Embed" ProgID="Visio.Drawing.15" ShapeID="_x0000_i1037" DrawAspect="Content" ObjectID="_1785436447" r:id="rId39"/>
        </w:object>
      </w:r>
    </w:p>
    <w:p w14:paraId="48983724" w14:textId="361070BA" w:rsidR="00DB4A4A" w:rsidRDefault="00DB4A4A" w:rsidP="00A30D9D">
      <w:pPr>
        <w:pStyle w:val="ad"/>
        <w:numPr>
          <w:ilvl w:val="0"/>
          <w:numId w:val="11"/>
        </w:numPr>
        <w:ind w:firstLineChars="0"/>
      </w:pPr>
      <w:r>
        <w:rPr>
          <w:rFonts w:hint="eastAsia"/>
        </w:rPr>
        <w:t>控制器温度采集</w:t>
      </w:r>
    </w:p>
    <w:p w14:paraId="128833C7" w14:textId="77777777" w:rsidR="00DB4A4A" w:rsidRDefault="00DB4A4A" w:rsidP="00DB4A4A">
      <w:pPr>
        <w:ind w:firstLine="480"/>
      </w:pPr>
      <w:r>
        <w:rPr>
          <w:rFonts w:hint="eastAsia"/>
        </w:rPr>
        <w:t>控制器温度通过中断触发，以</w:t>
      </w:r>
      <w:r>
        <w:rPr>
          <w:rFonts w:hint="eastAsia"/>
        </w:rPr>
        <w:t>100us</w:t>
      </w:r>
      <w:r>
        <w:rPr>
          <w:rFonts w:hint="eastAsia"/>
        </w:rPr>
        <w:t>的周期进行采集。软件直接读取</w:t>
      </w:r>
      <w:r>
        <w:rPr>
          <w:rFonts w:hint="eastAsia"/>
        </w:rPr>
        <w:t>ADC</w:t>
      </w:r>
      <w:r>
        <w:rPr>
          <w:rFonts w:hint="eastAsia"/>
        </w:rPr>
        <w:t>转换寄存器</w:t>
      </w:r>
      <w:r>
        <w:rPr>
          <w:rFonts w:hint="eastAsia"/>
        </w:rPr>
        <w:t>ADCRESULT4</w:t>
      </w:r>
      <w:r>
        <w:rPr>
          <w:rFonts w:hint="eastAsia"/>
        </w:rPr>
        <w:t>的值（</w:t>
      </w:r>
      <w:r>
        <w:rPr>
          <w:rFonts w:hint="eastAsia"/>
        </w:rPr>
        <w:t>0-4096</w:t>
      </w:r>
      <w:r>
        <w:rPr>
          <w:rFonts w:hint="eastAsia"/>
        </w:rPr>
        <w:t>），经过比例还原计算得到采集值对应的温度值，比例系数由硬件设计决定，再经过</w:t>
      </w:r>
      <w:r>
        <w:rPr>
          <w:rFonts w:hint="eastAsia"/>
        </w:rPr>
        <w:t>256</w:t>
      </w:r>
      <w:r>
        <w:rPr>
          <w:rFonts w:hint="eastAsia"/>
        </w:rPr>
        <w:t>次均值滤波，计算得到温度的采集值，如果计算的温度是正温度，则直接上传。如果是负温度则温度值加</w:t>
      </w:r>
      <w:r>
        <w:rPr>
          <w:rFonts w:hint="eastAsia"/>
        </w:rPr>
        <w:t>0x8000</w:t>
      </w:r>
      <w:r>
        <w:rPr>
          <w:rFonts w:hint="eastAsia"/>
        </w:rPr>
        <w:t>后上传。</w:t>
      </w:r>
    </w:p>
    <w:p w14:paraId="0E3708A7" w14:textId="77777777" w:rsidR="00DB4A4A" w:rsidRDefault="00DB4A4A" w:rsidP="00DB4A4A">
      <w:pPr>
        <w:pStyle w:val="TabFig"/>
        <w:spacing w:before="62" w:after="62"/>
      </w:pPr>
      <w:r>
        <w:t xml:space="preserve"> </w:t>
      </w:r>
      <w:r w:rsidRPr="00DB4A4A">
        <w:object w:dxaOrig="12694" w:dyaOrig="1835" w14:anchorId="360E5DBD">
          <v:shape id="_x0000_i1038" type="#_x0000_t75" style="width:401.45pt;height:57.75pt" o:ole="">
            <v:imagedata r:id="rId40" o:title=""/>
          </v:shape>
          <o:OLEObject Type="Embed" ProgID="Visio.Drawing.11" ShapeID="_x0000_i1038" DrawAspect="Content" ObjectID="_1785436448" r:id="rId41"/>
        </w:object>
      </w:r>
    </w:p>
    <w:p w14:paraId="70539A59" w14:textId="77777777" w:rsidR="00DB4A4A" w:rsidRPr="00DB4A4A" w:rsidRDefault="00DB4A4A" w:rsidP="00DB4A4A">
      <w:pPr>
        <w:pStyle w:val="ae"/>
      </w:pPr>
      <w:r w:rsidRPr="00DB4A4A">
        <w:rPr>
          <w:rFonts w:hint="eastAsia"/>
        </w:rPr>
        <w:t>图</w:t>
      </w:r>
      <w:r w:rsidRPr="00DB4A4A">
        <w:rPr>
          <w:rFonts w:hint="eastAsia"/>
        </w:rPr>
        <w:t xml:space="preserve"> </w:t>
      </w:r>
      <w:r w:rsidRPr="00DB4A4A">
        <w:fldChar w:fldCharType="begin"/>
      </w:r>
      <w:r w:rsidRPr="00DB4A4A">
        <w:instrText xml:space="preserve"> </w:instrText>
      </w:r>
      <w:r w:rsidRPr="00DB4A4A">
        <w:rPr>
          <w:rFonts w:hint="eastAsia"/>
        </w:rPr>
        <w:instrText xml:space="preserve">SEQ </w:instrText>
      </w:r>
      <w:r w:rsidRPr="00DB4A4A">
        <w:rPr>
          <w:rFonts w:hint="eastAsia"/>
        </w:rPr>
        <w:instrText>图</w:instrText>
      </w:r>
      <w:r w:rsidRPr="00DB4A4A">
        <w:rPr>
          <w:rFonts w:hint="eastAsia"/>
        </w:rPr>
        <w:instrText xml:space="preserve"> \* ARABIC</w:instrText>
      </w:r>
      <w:r w:rsidRPr="00DB4A4A">
        <w:instrText xml:space="preserve"> </w:instrText>
      </w:r>
      <w:r w:rsidRPr="00DB4A4A">
        <w:fldChar w:fldCharType="separate"/>
      </w:r>
      <w:r w:rsidR="00384D6A">
        <w:rPr>
          <w:noProof/>
        </w:rPr>
        <w:t>9</w:t>
      </w:r>
      <w:r w:rsidRPr="00DB4A4A">
        <w:fldChar w:fldCharType="end"/>
      </w:r>
      <w:r w:rsidRPr="00DB4A4A">
        <w:t xml:space="preserve"> </w:t>
      </w:r>
      <w:r w:rsidRPr="00DB4A4A">
        <w:rPr>
          <w:rFonts w:hint="eastAsia"/>
        </w:rPr>
        <w:t>控制器温度采集过程</w:t>
      </w:r>
    </w:p>
    <w:p w14:paraId="52554490" w14:textId="77777777" w:rsidR="00DB4A4A" w:rsidRDefault="00DB4A4A" w:rsidP="00A30D9D">
      <w:pPr>
        <w:pStyle w:val="ad"/>
        <w:numPr>
          <w:ilvl w:val="0"/>
          <w:numId w:val="11"/>
        </w:numPr>
        <w:ind w:firstLineChars="0"/>
      </w:pPr>
      <w:r>
        <w:rPr>
          <w:rFonts w:hint="eastAsia"/>
        </w:rPr>
        <w:t>电机温度采集</w:t>
      </w:r>
    </w:p>
    <w:p w14:paraId="2C342872" w14:textId="77777777" w:rsidR="00DB4A4A" w:rsidRDefault="00DB4A4A" w:rsidP="00DB4A4A">
      <w:pPr>
        <w:ind w:firstLine="480"/>
      </w:pPr>
      <w:r>
        <w:rPr>
          <w:rFonts w:hint="eastAsia"/>
        </w:rPr>
        <w:t>电机温度采集处理过程与控制器温度采集处理过程完全一致，通过中断触发，以</w:t>
      </w:r>
      <w:r>
        <w:rPr>
          <w:rFonts w:hint="eastAsia"/>
        </w:rPr>
        <w:t>100us</w:t>
      </w:r>
      <w:r>
        <w:rPr>
          <w:rFonts w:hint="eastAsia"/>
        </w:rPr>
        <w:t>的周期进行采集。软件直接读取</w:t>
      </w:r>
      <w:r>
        <w:rPr>
          <w:rFonts w:hint="eastAsia"/>
        </w:rPr>
        <w:t>ADC</w:t>
      </w:r>
      <w:r>
        <w:rPr>
          <w:rFonts w:hint="eastAsia"/>
        </w:rPr>
        <w:t>转换寄存器</w:t>
      </w:r>
      <w:r>
        <w:rPr>
          <w:rFonts w:hint="eastAsia"/>
        </w:rPr>
        <w:t>ADCRESULT5</w:t>
      </w:r>
      <w:r>
        <w:rPr>
          <w:rFonts w:hint="eastAsia"/>
        </w:rPr>
        <w:t>的值（</w:t>
      </w:r>
      <w:r>
        <w:rPr>
          <w:rFonts w:hint="eastAsia"/>
        </w:rPr>
        <w:t>0-4096</w:t>
      </w:r>
      <w:r>
        <w:rPr>
          <w:rFonts w:hint="eastAsia"/>
        </w:rPr>
        <w:t>），经过比例还原计算得到采集值对应的温度值，比例系数由硬件设计决定，再经过</w:t>
      </w:r>
      <w:r>
        <w:rPr>
          <w:rFonts w:hint="eastAsia"/>
        </w:rPr>
        <w:t>256</w:t>
      </w:r>
      <w:r>
        <w:rPr>
          <w:rFonts w:hint="eastAsia"/>
        </w:rPr>
        <w:t>次均值滤波，计算得到温度的采集值，如果计算的温度是正温</w:t>
      </w:r>
      <w:r>
        <w:rPr>
          <w:rFonts w:hint="eastAsia"/>
        </w:rPr>
        <w:lastRenderedPageBreak/>
        <w:t>度，则直接上传。如果是负温度则温度值加</w:t>
      </w:r>
      <w:r>
        <w:rPr>
          <w:rFonts w:hint="eastAsia"/>
        </w:rPr>
        <w:t>0x8000</w:t>
      </w:r>
      <w:r>
        <w:rPr>
          <w:rFonts w:hint="eastAsia"/>
        </w:rPr>
        <w:t>后上传。</w:t>
      </w:r>
    </w:p>
    <w:p w14:paraId="680078F9" w14:textId="77777777" w:rsidR="00DB4A4A" w:rsidRDefault="00DB4A4A" w:rsidP="00DB4A4A">
      <w:pPr>
        <w:pStyle w:val="TabFig"/>
        <w:keepNext/>
        <w:spacing w:before="62" w:after="62"/>
      </w:pPr>
      <w:r>
        <w:object w:dxaOrig="12694" w:dyaOrig="1835" w14:anchorId="602EF87F">
          <v:shape id="_x0000_i1039" type="#_x0000_t75" style="width:414.35pt;height:59.75pt" o:ole="">
            <v:imagedata r:id="rId42" o:title=""/>
          </v:shape>
          <o:OLEObject Type="Embed" ProgID="Visio.Drawing.11" ShapeID="_x0000_i1039" DrawAspect="Content" ObjectID="_1785436449" r:id="rId43"/>
        </w:object>
      </w:r>
    </w:p>
    <w:p w14:paraId="752DE74F" w14:textId="77777777" w:rsidR="00DB4A4A" w:rsidRDefault="00DB4A4A" w:rsidP="00DB4A4A">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84D6A">
        <w:rPr>
          <w:noProof/>
        </w:rPr>
        <w:t>10</w:t>
      </w:r>
      <w:r>
        <w:fldChar w:fldCharType="end"/>
      </w:r>
      <w:r>
        <w:t xml:space="preserve"> </w:t>
      </w:r>
      <w:r w:rsidRPr="00176815">
        <w:rPr>
          <w:rFonts w:hint="eastAsia"/>
        </w:rPr>
        <w:t>电机温度采集过程</w:t>
      </w:r>
    </w:p>
    <w:p w14:paraId="261F2950" w14:textId="7B2C83D5" w:rsidR="00DB4A4A" w:rsidRDefault="00DB4A4A" w:rsidP="00DB4A4A">
      <w:pPr>
        <w:ind w:firstLine="480"/>
      </w:pPr>
    </w:p>
    <w:p w14:paraId="1480B430" w14:textId="77777777" w:rsidR="00DB4A4A" w:rsidRDefault="00DB4A4A" w:rsidP="00835586">
      <w:pPr>
        <w:pStyle w:val="4"/>
        <w:spacing w:before="156" w:after="156"/>
      </w:pPr>
      <w:r>
        <w:rPr>
          <w:rFonts w:hint="eastAsia"/>
        </w:rPr>
        <w:t>输出</w:t>
      </w:r>
    </w:p>
    <w:p w14:paraId="288D4BEA" w14:textId="77777777" w:rsidR="00DB4A4A" w:rsidRDefault="00DB4A4A" w:rsidP="00835586">
      <w:pPr>
        <w:ind w:firstLine="480"/>
      </w:pPr>
      <w:r>
        <w:rPr>
          <w:rFonts w:hint="eastAsia"/>
        </w:rPr>
        <w:t>模拟量采集是为了监控产品的工作状态，并实现周期自检、自保护停机功能，其输出作为其他功能单元的数据输入。</w:t>
      </w:r>
    </w:p>
    <w:p w14:paraId="4FA60582" w14:textId="77777777" w:rsidR="00DB4A4A" w:rsidRDefault="00DB4A4A" w:rsidP="00172B78">
      <w:pPr>
        <w:pStyle w:val="ad"/>
        <w:numPr>
          <w:ilvl w:val="0"/>
          <w:numId w:val="26"/>
        </w:numPr>
        <w:ind w:firstLineChars="0"/>
      </w:pPr>
      <w:r>
        <w:rPr>
          <w:rFonts w:hint="eastAsia"/>
        </w:rPr>
        <w:t>采集</w:t>
      </w:r>
      <w:r>
        <w:rPr>
          <w:rFonts w:hint="eastAsia"/>
        </w:rPr>
        <w:t>270V</w:t>
      </w:r>
      <w:r>
        <w:rPr>
          <w:rFonts w:hint="eastAsia"/>
        </w:rPr>
        <w:t>电源电压是为了实现欠压、过压保护功能；</w:t>
      </w:r>
    </w:p>
    <w:p w14:paraId="2F2E1A3A" w14:textId="77777777" w:rsidR="00DB4A4A" w:rsidRDefault="00DB4A4A" w:rsidP="00172B78">
      <w:pPr>
        <w:pStyle w:val="ad"/>
        <w:numPr>
          <w:ilvl w:val="0"/>
          <w:numId w:val="26"/>
        </w:numPr>
        <w:ind w:firstLineChars="0"/>
      </w:pPr>
      <w:r>
        <w:rPr>
          <w:rFonts w:hint="eastAsia"/>
        </w:rPr>
        <w:t>采集</w:t>
      </w:r>
      <w:r>
        <w:rPr>
          <w:rFonts w:hint="eastAsia"/>
        </w:rPr>
        <w:t>270V</w:t>
      </w:r>
      <w:r>
        <w:rPr>
          <w:rFonts w:hint="eastAsia"/>
        </w:rPr>
        <w:t>电源电流是为了实现母线过流保护功能；</w:t>
      </w:r>
    </w:p>
    <w:p w14:paraId="54CA4860" w14:textId="3C8B33AD" w:rsidR="000501A2" w:rsidRDefault="000501A2" w:rsidP="000501A2">
      <w:pPr>
        <w:pStyle w:val="ad"/>
        <w:numPr>
          <w:ilvl w:val="0"/>
          <w:numId w:val="26"/>
        </w:numPr>
        <w:ind w:firstLineChars="0"/>
      </w:pPr>
      <w:r>
        <w:rPr>
          <w:rFonts w:hint="eastAsia"/>
        </w:rPr>
        <w:t>采集</w:t>
      </w:r>
      <w:r>
        <w:rPr>
          <w:rFonts w:hint="eastAsia"/>
        </w:rPr>
        <w:t>A</w:t>
      </w:r>
      <w:r>
        <w:rPr>
          <w:rFonts w:hint="eastAsia"/>
        </w:rPr>
        <w:t>相、</w:t>
      </w:r>
      <w:r>
        <w:rPr>
          <w:rFonts w:hint="eastAsia"/>
        </w:rPr>
        <w:t>C</w:t>
      </w:r>
      <w:r>
        <w:rPr>
          <w:rFonts w:hint="eastAsia"/>
        </w:rPr>
        <w:t>相电流，一方面是为了电机转子估算位置及电流闭环控制，另一方面是为了实现相电流过流保护功能；</w:t>
      </w:r>
    </w:p>
    <w:p w14:paraId="3EF01695" w14:textId="139ED59B" w:rsidR="000501A2" w:rsidRDefault="000501A2" w:rsidP="00172B78">
      <w:pPr>
        <w:pStyle w:val="ad"/>
        <w:numPr>
          <w:ilvl w:val="0"/>
          <w:numId w:val="26"/>
        </w:numPr>
        <w:ind w:firstLineChars="0"/>
      </w:pPr>
      <w:r>
        <w:rPr>
          <w:rFonts w:hint="eastAsia"/>
        </w:rPr>
        <w:t>采集油箱液位、泵出口压力、冷却液温度是为了对油箱、泵、冷却液做健康监控；</w:t>
      </w:r>
    </w:p>
    <w:p w14:paraId="16B10049" w14:textId="630B9ECD" w:rsidR="00DB4A4A" w:rsidRDefault="00DB4A4A" w:rsidP="00172B78">
      <w:pPr>
        <w:pStyle w:val="ad"/>
        <w:numPr>
          <w:ilvl w:val="0"/>
          <w:numId w:val="26"/>
        </w:numPr>
        <w:ind w:firstLineChars="0"/>
      </w:pPr>
      <w:r>
        <w:rPr>
          <w:rFonts w:hint="eastAsia"/>
        </w:rPr>
        <w:t>采集的电机温度、控制器温度用于对产品的温度进行监控，对出现的过温故障进行保护</w:t>
      </w:r>
      <w:r w:rsidR="000501A2">
        <w:rPr>
          <w:rFonts w:hint="eastAsia"/>
        </w:rPr>
        <w:t>。</w:t>
      </w:r>
    </w:p>
    <w:p w14:paraId="72BAC1E4" w14:textId="77777777" w:rsidR="00DB4A4A" w:rsidRDefault="00DB4A4A" w:rsidP="00835586">
      <w:pPr>
        <w:ind w:firstLine="480"/>
      </w:pPr>
      <w:r>
        <w:rPr>
          <w:rFonts w:hint="eastAsia"/>
        </w:rPr>
        <w:t>模拟量采集的数据通过</w:t>
      </w:r>
      <w:r>
        <w:rPr>
          <w:rFonts w:hint="eastAsia"/>
        </w:rPr>
        <w:t>RS422</w:t>
      </w:r>
      <w:r>
        <w:rPr>
          <w:rFonts w:hint="eastAsia"/>
        </w:rPr>
        <w:t>串口以</w:t>
      </w:r>
      <w:r w:rsidR="00ED6C72">
        <w:rPr>
          <w:rFonts w:hint="eastAsia"/>
        </w:rPr>
        <w:t>2</w:t>
      </w:r>
      <w:r>
        <w:rPr>
          <w:rFonts w:hint="eastAsia"/>
        </w:rPr>
        <w:t>00ms</w:t>
      </w:r>
      <w:r>
        <w:rPr>
          <w:rFonts w:hint="eastAsia"/>
        </w:rPr>
        <w:t>的周期上传至</w:t>
      </w:r>
      <w:r>
        <w:rPr>
          <w:rFonts w:hint="eastAsia"/>
        </w:rPr>
        <w:t>RIU</w:t>
      </w:r>
      <w:r>
        <w:rPr>
          <w:rFonts w:hint="eastAsia"/>
        </w:rPr>
        <w:t>，上传的数据值为通讯发送时刻的计算值。</w:t>
      </w:r>
    </w:p>
    <w:p w14:paraId="01AD4D48" w14:textId="77777777" w:rsidR="00DB4A4A" w:rsidRDefault="00DB4A4A" w:rsidP="00835586">
      <w:pPr>
        <w:pStyle w:val="4"/>
        <w:spacing w:before="156" w:after="156"/>
      </w:pPr>
      <w:r>
        <w:rPr>
          <w:rFonts w:hint="eastAsia"/>
        </w:rPr>
        <w:t>性能</w:t>
      </w:r>
    </w:p>
    <w:p w14:paraId="707A6399" w14:textId="3B160D2E" w:rsidR="00DB4A4A" w:rsidRPr="000501A2" w:rsidRDefault="000501A2" w:rsidP="00DB4A4A">
      <w:pPr>
        <w:ind w:firstLine="480"/>
      </w:pPr>
      <w:r>
        <w:rPr>
          <w:rFonts w:hint="eastAsia"/>
        </w:rPr>
        <w:t>A</w:t>
      </w:r>
      <w:r>
        <w:rPr>
          <w:rFonts w:hint="eastAsia"/>
        </w:rPr>
        <w:t>相电流、</w:t>
      </w:r>
      <w:r>
        <w:rPr>
          <w:rFonts w:hint="eastAsia"/>
        </w:rPr>
        <w:t>C</w:t>
      </w:r>
      <w:r>
        <w:rPr>
          <w:rFonts w:hint="eastAsia"/>
        </w:rPr>
        <w:t>相电流</w:t>
      </w:r>
      <w:r w:rsidR="00DB4A4A">
        <w:rPr>
          <w:rFonts w:hint="eastAsia"/>
        </w:rPr>
        <w:t>采样时间间隔为</w:t>
      </w:r>
      <w:r w:rsidR="00DB4A4A">
        <w:rPr>
          <w:rFonts w:hint="eastAsia"/>
        </w:rPr>
        <w:t>100us</w:t>
      </w:r>
      <w:r w:rsidR="00DB4A4A">
        <w:rPr>
          <w:rFonts w:hint="eastAsia"/>
        </w:rPr>
        <w:t>±</w:t>
      </w:r>
      <w:r w:rsidR="00DB4A4A">
        <w:rPr>
          <w:rFonts w:hint="eastAsia"/>
        </w:rPr>
        <w:t>10%</w:t>
      </w:r>
      <w:r>
        <w:rPr>
          <w:rFonts w:hint="eastAsia"/>
        </w:rPr>
        <w:t>，</w:t>
      </w:r>
      <w:r>
        <w:rPr>
          <w:rFonts w:hint="eastAsia"/>
        </w:rPr>
        <w:t>270V</w:t>
      </w:r>
      <w:r>
        <w:rPr>
          <w:rFonts w:hint="eastAsia"/>
        </w:rPr>
        <w:t>电源电压、</w:t>
      </w:r>
      <w:r>
        <w:rPr>
          <w:rFonts w:hint="eastAsia"/>
        </w:rPr>
        <w:t>270V</w:t>
      </w:r>
      <w:r>
        <w:rPr>
          <w:rFonts w:hint="eastAsia"/>
        </w:rPr>
        <w:t>电源电流、油箱液位、泵出口压力、冷却液温度、控制器温度、电机温度采样时间间隔为</w:t>
      </w:r>
      <w:r>
        <w:rPr>
          <w:rFonts w:hint="eastAsia"/>
        </w:rPr>
        <w:t>1ms</w:t>
      </w:r>
      <w:r>
        <w:rPr>
          <w:rFonts w:hint="eastAsia"/>
        </w:rPr>
        <w:t>±</w:t>
      </w:r>
      <w:r>
        <w:rPr>
          <w:rFonts w:hint="eastAsia"/>
        </w:rPr>
        <w:t>10%</w:t>
      </w:r>
      <w:r>
        <w:rPr>
          <w:rFonts w:hint="eastAsia"/>
        </w:rPr>
        <w:t>。</w:t>
      </w:r>
    </w:p>
    <w:p w14:paraId="224BD760" w14:textId="77777777" w:rsidR="00DB4A4A" w:rsidRDefault="00DB4A4A" w:rsidP="00835586">
      <w:pPr>
        <w:pStyle w:val="4"/>
        <w:spacing w:before="156" w:after="156"/>
      </w:pPr>
      <w:r>
        <w:rPr>
          <w:rFonts w:hint="eastAsia"/>
        </w:rPr>
        <w:t>设计约束</w:t>
      </w:r>
    </w:p>
    <w:p w14:paraId="529252EB" w14:textId="6BB87C01" w:rsidR="00DB4A4A" w:rsidRDefault="00B27ACF" w:rsidP="00DB4A4A">
      <w:pPr>
        <w:ind w:firstLine="480"/>
      </w:pPr>
      <w:r>
        <w:rPr>
          <w:rFonts w:hint="eastAsia"/>
        </w:rPr>
        <w:t>见</w:t>
      </w:r>
      <w:r>
        <w:rPr>
          <w:rFonts w:hint="eastAsia"/>
        </w:rPr>
        <w:t>3.2.3.5</w:t>
      </w:r>
      <w:r w:rsidR="000501A2">
        <w:rPr>
          <w:rFonts w:hint="eastAsia"/>
        </w:rPr>
        <w:t>。</w:t>
      </w:r>
    </w:p>
    <w:p w14:paraId="5283E16E" w14:textId="77777777" w:rsidR="00DB4A4A" w:rsidRDefault="00DB4A4A" w:rsidP="00835586">
      <w:pPr>
        <w:pStyle w:val="4"/>
        <w:spacing w:before="156" w:after="156"/>
      </w:pPr>
      <w:r>
        <w:rPr>
          <w:rFonts w:hint="eastAsia"/>
        </w:rPr>
        <w:t>容错措施</w:t>
      </w:r>
    </w:p>
    <w:p w14:paraId="286C0D8F" w14:textId="77777777" w:rsidR="00DB4A4A" w:rsidRPr="00DB4A4A" w:rsidRDefault="00DB4A4A" w:rsidP="00DB4A4A">
      <w:pPr>
        <w:ind w:firstLine="480"/>
      </w:pPr>
      <w:r>
        <w:rPr>
          <w:rFonts w:hint="eastAsia"/>
        </w:rPr>
        <w:t>所有采样通道数据都进行了均值或一阶平滑滤波，单个错误的采样数据不会对采样结果造成影响。</w:t>
      </w:r>
    </w:p>
    <w:p w14:paraId="5450DD32" w14:textId="77777777" w:rsidR="00EB2E4A" w:rsidRDefault="00EB2E4A" w:rsidP="00EB2E4A">
      <w:pPr>
        <w:pStyle w:val="3"/>
        <w:spacing w:before="156" w:after="156"/>
      </w:pPr>
      <w:bookmarkStart w:id="56" w:name="_Toc168868812"/>
      <w:r>
        <w:rPr>
          <w:rFonts w:hint="eastAsia"/>
        </w:rPr>
        <w:lastRenderedPageBreak/>
        <w:t>闭环</w:t>
      </w:r>
      <w:r w:rsidR="00E04349">
        <w:rPr>
          <w:rFonts w:hint="eastAsia"/>
        </w:rPr>
        <w:t>调速</w:t>
      </w:r>
      <w:r>
        <w:rPr>
          <w:rFonts w:hint="eastAsia"/>
        </w:rPr>
        <w:t>单元（</w:t>
      </w:r>
      <w:r>
        <w:rPr>
          <w:rFonts w:hint="eastAsia"/>
        </w:rPr>
        <w:t>XQ4</w:t>
      </w:r>
      <w:r>
        <w:rPr>
          <w:rFonts w:hint="eastAsia"/>
        </w:rPr>
        <w:t>）</w:t>
      </w:r>
      <w:bookmarkEnd w:id="56"/>
    </w:p>
    <w:p w14:paraId="3D42B47C" w14:textId="77777777" w:rsidR="00EB2E4A" w:rsidRDefault="00EB2E4A" w:rsidP="00EB2E4A">
      <w:pPr>
        <w:pStyle w:val="4"/>
        <w:spacing w:before="156" w:after="156"/>
      </w:pPr>
      <w:r>
        <w:rPr>
          <w:rFonts w:hint="eastAsia"/>
        </w:rPr>
        <w:t>需求描述</w:t>
      </w:r>
    </w:p>
    <w:p w14:paraId="4312D369" w14:textId="77777777" w:rsidR="00EB2E4A" w:rsidRDefault="00EB2E4A" w:rsidP="00EB2E4A">
      <w:pPr>
        <w:ind w:firstLine="480"/>
      </w:pPr>
      <w:r>
        <w:rPr>
          <w:rFonts w:hint="eastAsia"/>
        </w:rPr>
        <w:t>软件在接收到</w:t>
      </w:r>
      <w:r>
        <w:rPr>
          <w:rFonts w:hint="eastAsia"/>
        </w:rPr>
        <w:t>RIU</w:t>
      </w:r>
      <w:r>
        <w:rPr>
          <w:rFonts w:hint="eastAsia"/>
        </w:rPr>
        <w:t>控制指令后，采集两相绕组电流，估算电机转子位置信息，并通过空间矢量计算得到</w:t>
      </w:r>
      <w:r>
        <w:rPr>
          <w:rFonts w:hint="eastAsia"/>
        </w:rPr>
        <w:t>PWM</w:t>
      </w:r>
      <w:r>
        <w:rPr>
          <w:rFonts w:hint="eastAsia"/>
        </w:rPr>
        <w:t>输出信号，驱动电机运转。该单元进入的条件是上电自检通过且接收到电机起动指令。</w:t>
      </w:r>
    </w:p>
    <w:p w14:paraId="44453F3B" w14:textId="77777777" w:rsidR="00EB2E4A" w:rsidRDefault="00EB2E4A" w:rsidP="00EB2E4A">
      <w:pPr>
        <w:pStyle w:val="4"/>
        <w:spacing w:before="156" w:after="156"/>
      </w:pPr>
      <w:r>
        <w:rPr>
          <w:rFonts w:hint="eastAsia"/>
        </w:rPr>
        <w:t>输入</w:t>
      </w:r>
    </w:p>
    <w:p w14:paraId="2F979D57" w14:textId="77777777" w:rsidR="00EB2E4A" w:rsidRDefault="00EB2E4A" w:rsidP="00EB2E4A">
      <w:pPr>
        <w:pStyle w:val="ad"/>
        <w:numPr>
          <w:ilvl w:val="0"/>
          <w:numId w:val="17"/>
        </w:numPr>
        <w:ind w:firstLineChars="0"/>
      </w:pPr>
      <w:r>
        <w:rPr>
          <w:rFonts w:hint="eastAsia"/>
        </w:rPr>
        <w:t>给定指令信号：</w:t>
      </w:r>
      <w:r>
        <w:rPr>
          <w:rFonts w:hint="eastAsia"/>
        </w:rPr>
        <w:t>RIU</w:t>
      </w:r>
      <w:r>
        <w:rPr>
          <w:rFonts w:hint="eastAsia"/>
        </w:rPr>
        <w:t>下发的控制指令、硬线控制起停控制信号；</w:t>
      </w:r>
    </w:p>
    <w:p w14:paraId="667BE373" w14:textId="77777777" w:rsidR="00EB2E4A" w:rsidRDefault="00EB2E4A" w:rsidP="00EB2E4A">
      <w:pPr>
        <w:pStyle w:val="ad"/>
        <w:numPr>
          <w:ilvl w:val="0"/>
          <w:numId w:val="17"/>
        </w:numPr>
        <w:ind w:firstLineChars="0"/>
      </w:pPr>
      <w:r>
        <w:rPr>
          <w:rFonts w:hint="eastAsia"/>
        </w:rPr>
        <w:t>反馈信号：</w:t>
      </w:r>
      <w:r>
        <w:rPr>
          <w:rFonts w:hint="eastAsia"/>
        </w:rPr>
        <w:t>A</w:t>
      </w:r>
      <w:r>
        <w:rPr>
          <w:rFonts w:hint="eastAsia"/>
        </w:rPr>
        <w:t>相电流、</w:t>
      </w:r>
      <w:r>
        <w:rPr>
          <w:rFonts w:hint="eastAsia"/>
        </w:rPr>
        <w:t>C</w:t>
      </w:r>
      <w:r>
        <w:rPr>
          <w:rFonts w:hint="eastAsia"/>
        </w:rPr>
        <w:t>相电流；</w:t>
      </w:r>
    </w:p>
    <w:p w14:paraId="39D1B29B" w14:textId="77777777" w:rsidR="00EB2E4A" w:rsidRDefault="00EB2E4A" w:rsidP="00EB2E4A">
      <w:pPr>
        <w:pStyle w:val="4"/>
        <w:spacing w:before="156" w:after="156"/>
      </w:pPr>
      <w:r>
        <w:rPr>
          <w:rFonts w:hint="eastAsia"/>
        </w:rPr>
        <w:t>处理过程</w:t>
      </w:r>
    </w:p>
    <w:p w14:paraId="3CBDB981" w14:textId="77777777" w:rsidR="00EB2E4A" w:rsidRDefault="00EB2E4A" w:rsidP="00EB2E4A">
      <w:pPr>
        <w:ind w:firstLine="480"/>
      </w:pPr>
      <w:r>
        <w:rPr>
          <w:rFonts w:hint="eastAsia"/>
        </w:rPr>
        <w:t>闭环调速单元是软件的核心控制单元，该单元需运行在上电自检通过后的待机状态，在该状态下，软件在接收到控制指令后，通过电流传感器检测的相电流，估算电机转子的位置并计算得到电机转速，再经过转速闭环计算得到</w:t>
      </w:r>
      <w:r>
        <w:rPr>
          <w:rFonts w:hint="eastAsia"/>
        </w:rPr>
        <w:t>PWM</w:t>
      </w:r>
      <w:r>
        <w:rPr>
          <w:rFonts w:hint="eastAsia"/>
        </w:rPr>
        <w:t>输出信号，驱动电机运转。具体处理过程如下：</w:t>
      </w:r>
    </w:p>
    <w:p w14:paraId="5582517E" w14:textId="77777777" w:rsidR="00EB2E4A" w:rsidRDefault="00EB2E4A" w:rsidP="00172B78">
      <w:pPr>
        <w:pStyle w:val="ad"/>
        <w:numPr>
          <w:ilvl w:val="0"/>
          <w:numId w:val="28"/>
        </w:numPr>
        <w:ind w:firstLineChars="0"/>
      </w:pPr>
      <w:r>
        <w:rPr>
          <w:rFonts w:hint="eastAsia"/>
        </w:rPr>
        <w:t>转子位置估算及转速估算</w:t>
      </w:r>
    </w:p>
    <w:p w14:paraId="037D417E" w14:textId="77777777" w:rsidR="00EB2E4A" w:rsidRDefault="00EB2E4A" w:rsidP="00EB2E4A">
      <w:pPr>
        <w:ind w:firstLine="480"/>
      </w:pPr>
      <w:r>
        <w:rPr>
          <w:rFonts w:hint="eastAsia"/>
        </w:rPr>
        <w:t>转子位置估算采用锁相环的滑模观测器来实现。</w:t>
      </w:r>
      <w:r>
        <w:rPr>
          <w:rFonts w:hint="eastAsia"/>
        </w:rPr>
        <w:t>A</w:t>
      </w:r>
      <w:r>
        <w:rPr>
          <w:rFonts w:hint="eastAsia"/>
        </w:rPr>
        <w:t>相电流、</w:t>
      </w:r>
      <w:r>
        <w:rPr>
          <w:rFonts w:hint="eastAsia"/>
        </w:rPr>
        <w:t>C</w:t>
      </w:r>
      <w:r>
        <w:rPr>
          <w:rFonts w:hint="eastAsia"/>
        </w:rPr>
        <w:t>相电流在采集后，按</w:t>
      </w:r>
      <w:r>
        <w:rPr>
          <w:rFonts w:hint="eastAsia"/>
        </w:rPr>
        <w:t>Q13</w:t>
      </w:r>
      <w:r>
        <w:rPr>
          <w:rFonts w:hint="eastAsia"/>
        </w:rPr>
        <w:t>格式进行标幺处理，然后经过</w:t>
      </w:r>
      <w:r>
        <w:rPr>
          <w:rFonts w:hint="eastAsia"/>
        </w:rPr>
        <w:t>Clark</w:t>
      </w:r>
      <w:r>
        <w:rPr>
          <w:rFonts w:hint="eastAsia"/>
        </w:rPr>
        <w:t>得到</w:t>
      </w:r>
      <m:oMath>
        <m:sSub>
          <m:sSubPr>
            <m:ctrlPr>
              <w:rPr>
                <w:rFonts w:ascii="Cambria Math" w:hAnsi="Cambria Math"/>
                <w:i/>
              </w:rPr>
            </m:ctrlPr>
          </m:sSubPr>
          <m:e>
            <m:r>
              <w:rPr>
                <w:rFonts w:ascii="Cambria Math" w:hAnsi="Cambria Math"/>
              </w:rPr>
              <m:t>I</m:t>
            </m:r>
          </m:e>
          <m:sub>
            <m:r>
              <w:rPr>
                <w:rFonts w:ascii="Cambria Math" w:hAnsi="Cambria Math"/>
              </w:rPr>
              <m:t>α</m:t>
            </m:r>
          </m:sub>
        </m:sSub>
      </m:oMath>
      <w:r w:rsidRPr="00172B78">
        <w:rPr>
          <w:rFonts w:hint="eastAsia"/>
          <w:i/>
        </w:rPr>
        <w:t>、</w:t>
      </w:r>
      <m:oMath>
        <m:sSub>
          <m:sSubPr>
            <m:ctrlPr>
              <w:rPr>
                <w:rFonts w:ascii="Cambria Math" w:hAnsi="Cambria Math"/>
                <w:i/>
              </w:rPr>
            </m:ctrlPr>
          </m:sSubPr>
          <m:e>
            <m:r>
              <w:rPr>
                <w:rFonts w:ascii="Cambria Math" w:hAnsi="Cambria Math"/>
              </w:rPr>
              <m:t>I</m:t>
            </m:r>
          </m:e>
          <m:sub>
            <m:r>
              <w:rPr>
                <w:rFonts w:ascii="Cambria Math" w:hAnsi="Cambria Math"/>
              </w:rPr>
              <m:t>β</m:t>
            </m:r>
          </m:sub>
        </m:sSub>
      </m:oMath>
      <w:r>
        <w:rPr>
          <w:rFonts w:hint="eastAsia"/>
        </w:rPr>
        <w:t>，同时通过计算的</w:t>
      </w:r>
      <m:oMath>
        <m:sSub>
          <m:sSubPr>
            <m:ctrlPr>
              <w:rPr>
                <w:rFonts w:ascii="Cambria Math" w:hAnsi="Cambria Math"/>
                <w:i/>
              </w:rPr>
            </m:ctrlPr>
          </m:sSubPr>
          <m:e>
            <m:r>
              <w:rPr>
                <w:rFonts w:ascii="Cambria Math" w:hAnsi="Cambria Math"/>
              </w:rPr>
              <m:t>U</m:t>
            </m:r>
          </m:e>
          <m:sub>
            <m:r>
              <w:rPr>
                <w:rFonts w:ascii="Cambria Math" w:hAnsi="Cambria Math"/>
              </w:rPr>
              <m:t>α</m:t>
            </m:r>
          </m:sub>
        </m:sSub>
      </m:oMath>
      <w:r w:rsidRPr="00172B78">
        <w:rPr>
          <w:rFonts w:hint="eastAsia"/>
          <w:i/>
        </w:rPr>
        <w:t>、</w:t>
      </w:r>
      <m:oMath>
        <m:sSub>
          <m:sSubPr>
            <m:ctrlPr>
              <w:rPr>
                <w:rFonts w:ascii="Cambria Math" w:hAnsi="Cambria Math"/>
                <w:i/>
              </w:rPr>
            </m:ctrlPr>
          </m:sSubPr>
          <m:e>
            <m:r>
              <w:rPr>
                <w:rFonts w:ascii="Cambria Math" w:hAnsi="Cambria Math"/>
              </w:rPr>
              <m:t>U</m:t>
            </m:r>
          </m:e>
          <m:sub>
            <m:r>
              <w:rPr>
                <w:rFonts w:ascii="Cambria Math" w:hAnsi="Cambria Math"/>
              </w:rPr>
              <m:t>β</m:t>
            </m:r>
          </m:sub>
        </m:sSub>
      </m:oMath>
      <w:r>
        <w:rPr>
          <w:rFonts w:hint="eastAsia"/>
        </w:rPr>
        <w:t>，输入到滑模观测器内，经过低通滤波计算得到估算的反电动势</w:t>
      </w:r>
      <m:oMath>
        <m:sSub>
          <m:sSubPr>
            <m:ctrlPr>
              <w:rPr>
                <w:rFonts w:ascii="Cambria Math" w:hAnsi="Cambria Math"/>
                <w:i/>
              </w:rPr>
            </m:ctrlPr>
          </m:sSubPr>
          <m:e>
            <m:r>
              <w:rPr>
                <w:rFonts w:ascii="Cambria Math" w:hAnsi="Cambria Math"/>
              </w:rPr>
              <m:t>e</m:t>
            </m:r>
          </m:e>
          <m:sub>
            <m:r>
              <w:rPr>
                <w:rFonts w:ascii="Cambria Math" w:hAnsi="Cambria Math"/>
              </w:rPr>
              <m:t>α</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β</m:t>
            </m:r>
          </m:sub>
        </m:sSub>
      </m:oMath>
      <w:r>
        <w:rPr>
          <w:rFonts w:hint="eastAsia"/>
        </w:rPr>
        <w:t>，通过三角函数计算得到输入角度和预估角度偏差</w:t>
      </w:r>
      <w:r>
        <w:rPr>
          <w:rFonts w:hint="eastAsia"/>
        </w:rPr>
        <w:t>Err</w:t>
      </w:r>
      <w:r>
        <w:rPr>
          <w:rFonts w:hint="eastAsia"/>
        </w:rPr>
        <w:t>。由于在计算过程中，滤波会导致相位的延迟，因此根据转速对角度进行了动态补偿，计算公式如式</w:t>
      </w:r>
      <w:r>
        <w:rPr>
          <w:rFonts w:hint="eastAsia"/>
        </w:rPr>
        <w:t>1</w:t>
      </w:r>
      <w:r>
        <w:rPr>
          <w:rFonts w:hint="eastAsia"/>
        </w:rPr>
        <w:t>所示。</w:t>
      </w:r>
    </w:p>
    <w:p w14:paraId="774635C5" w14:textId="77777777" w:rsidR="00172B78" w:rsidRDefault="00000000" w:rsidP="00EB2E4A">
      <w:pPr>
        <w:ind w:firstLine="480"/>
      </w:pPr>
      <m:oMathPara>
        <m:oMath>
          <m:sSub>
            <m:sSubPr>
              <m:ctrlPr>
                <w:rPr>
                  <w:rFonts w:ascii="Cambria Math" w:hAnsi="Cambria Math"/>
                </w:rPr>
              </m:ctrlPr>
            </m:sSubPr>
            <m:e>
              <m:r>
                <w:rPr>
                  <w:rFonts w:ascii="Cambria Math" w:hAnsi="Cambria Math"/>
                </w:rPr>
                <m:t>θ</m:t>
              </m:r>
            </m:e>
            <m:sub>
              <m:r>
                <w:rPr>
                  <w:rFonts w:ascii="Cambria Math" w:hAnsi="Cambria Math"/>
                </w:rPr>
                <m:t>out</m:t>
              </m:r>
            </m:sub>
          </m:sSub>
          <m:r>
            <w:rPr>
              <w:rFonts w:ascii="Cambria Math" w:hAnsi="Cambria Math"/>
            </w:rPr>
            <m:t>=θ+speed×P</m:t>
          </m:r>
        </m:oMath>
      </m:oMathPara>
    </w:p>
    <w:p w14:paraId="5B89ACD8" w14:textId="77777777" w:rsidR="00EB2E4A" w:rsidRDefault="00EB2E4A" w:rsidP="00EB2E4A">
      <w:pPr>
        <w:ind w:firstLine="480"/>
      </w:pPr>
      <w:r>
        <w:rPr>
          <w:rFonts w:hint="eastAsia"/>
        </w:rPr>
        <w:t>其中</w:t>
      </w:r>
      <m:oMath>
        <m:sSub>
          <m:sSubPr>
            <m:ctrlPr>
              <w:rPr>
                <w:rFonts w:ascii="Cambria Math" w:hAnsi="Cambria Math"/>
              </w:rPr>
            </m:ctrlPr>
          </m:sSubPr>
          <m:e>
            <m:r>
              <w:rPr>
                <w:rFonts w:ascii="Cambria Math" w:hAnsi="Cambria Math"/>
              </w:rPr>
              <m:t>θ</m:t>
            </m:r>
          </m:e>
          <m:sub>
            <m:r>
              <w:rPr>
                <w:rFonts w:ascii="Cambria Math" w:hAnsi="Cambria Math"/>
              </w:rPr>
              <m:t>out</m:t>
            </m:r>
          </m:sub>
        </m:sSub>
      </m:oMath>
      <w:r>
        <w:rPr>
          <w:rFonts w:hint="eastAsia"/>
        </w:rPr>
        <w:t>为补偿后的角度，</w:t>
      </w:r>
      <m:oMath>
        <m:r>
          <w:rPr>
            <w:rFonts w:ascii="Cambria Math" w:hAnsi="Cambria Math"/>
          </w:rPr>
          <m:t>θ</m:t>
        </m:r>
      </m:oMath>
      <w:r>
        <w:rPr>
          <w:rFonts w:hint="eastAsia"/>
        </w:rPr>
        <w:t>为补偿前估算角度，</w:t>
      </w:r>
      <m:oMath>
        <m:r>
          <w:rPr>
            <w:rFonts w:ascii="Cambria Math" w:hAnsi="Cambria Math"/>
          </w:rPr>
          <m:t>speed</m:t>
        </m:r>
      </m:oMath>
      <w:r>
        <w:rPr>
          <w:rFonts w:hint="eastAsia"/>
        </w:rPr>
        <w:t>为电机转速，</w:t>
      </w:r>
      <m:oMath>
        <m:r>
          <w:rPr>
            <w:rFonts w:ascii="Cambria Math" w:hAnsi="Cambria Math"/>
          </w:rPr>
          <m:t>P</m:t>
        </m:r>
      </m:oMath>
      <w:r>
        <w:rPr>
          <w:rFonts w:hint="eastAsia"/>
        </w:rPr>
        <w:t>为补偿因子。</w:t>
      </w:r>
    </w:p>
    <w:p w14:paraId="4BB8B20F" w14:textId="77777777" w:rsidR="00EB2E4A" w:rsidRDefault="00EB2E4A" w:rsidP="00EB2E4A">
      <w:pPr>
        <w:ind w:firstLine="480"/>
      </w:pPr>
      <w:r>
        <w:rPr>
          <w:rFonts w:hint="eastAsia"/>
        </w:rPr>
        <w:t>角度偏差</w:t>
      </w:r>
      <w:r>
        <w:rPr>
          <w:rFonts w:hint="eastAsia"/>
        </w:rPr>
        <w:t>Err</w:t>
      </w:r>
      <w:r>
        <w:rPr>
          <w:rFonts w:hint="eastAsia"/>
        </w:rPr>
        <w:t>经过</w:t>
      </w:r>
      <w:r>
        <w:rPr>
          <w:rFonts w:hint="eastAsia"/>
        </w:rPr>
        <w:t>PI</w:t>
      </w:r>
      <w:r>
        <w:rPr>
          <w:rFonts w:hint="eastAsia"/>
        </w:rPr>
        <w:t>调节器得到预估转速，再通过一阶低通滤波滤除高频分量，得到估算的电机转速</w:t>
      </w:r>
      <w:r>
        <w:rPr>
          <w:rFonts w:hint="eastAsia"/>
        </w:rPr>
        <w:t>Speed_M</w:t>
      </w:r>
      <w:r>
        <w:rPr>
          <w:rFonts w:hint="eastAsia"/>
        </w:rPr>
        <w:t>。</w:t>
      </w:r>
    </w:p>
    <w:p w14:paraId="0793D041" w14:textId="77777777" w:rsidR="00EB2E4A" w:rsidRDefault="00EB2E4A" w:rsidP="00172B78">
      <w:pPr>
        <w:pStyle w:val="ad"/>
        <w:numPr>
          <w:ilvl w:val="0"/>
          <w:numId w:val="28"/>
        </w:numPr>
        <w:ind w:firstLineChars="0"/>
      </w:pPr>
      <w:r>
        <w:rPr>
          <w:rFonts w:hint="eastAsia"/>
        </w:rPr>
        <w:t>转速控制</w:t>
      </w:r>
    </w:p>
    <w:p w14:paraId="4CA9092E" w14:textId="77777777" w:rsidR="00EB2E4A" w:rsidRDefault="00384D6A" w:rsidP="00EB2E4A">
      <w:pPr>
        <w:ind w:firstLine="480"/>
      </w:pPr>
      <w:r>
        <w:t>J110TY9200</w:t>
      </w:r>
      <w:r>
        <w:rPr>
          <w:rFonts w:hint="eastAsia"/>
        </w:rPr>
        <w:t>电机采用转速控制方式</w:t>
      </w:r>
      <w:r w:rsidR="00EB2E4A">
        <w:rPr>
          <w:rFonts w:hint="eastAsia"/>
        </w:rPr>
        <w:t>，根据设定的档位，确定电机运行的转速值，并执行电机转速闭环控制，驱动电机运行。具体执行步骤如下：</w:t>
      </w:r>
    </w:p>
    <w:p w14:paraId="0BD21310" w14:textId="77777777" w:rsidR="00EB2E4A" w:rsidRDefault="00EB2E4A" w:rsidP="00384D6A">
      <w:pPr>
        <w:pStyle w:val="ad"/>
        <w:numPr>
          <w:ilvl w:val="0"/>
          <w:numId w:val="32"/>
        </w:numPr>
        <w:ind w:firstLineChars="0"/>
      </w:pPr>
      <w:r>
        <w:rPr>
          <w:rFonts w:hint="eastAsia"/>
        </w:rPr>
        <w:t>软件接收</w:t>
      </w:r>
      <w:r w:rsidR="00F31CAD">
        <w:rPr>
          <w:rFonts w:hint="eastAsia"/>
        </w:rPr>
        <w:t>运行指令</w:t>
      </w:r>
      <w:r>
        <w:rPr>
          <w:rFonts w:hint="eastAsia"/>
        </w:rPr>
        <w:t>；</w:t>
      </w:r>
    </w:p>
    <w:p w14:paraId="15320F21" w14:textId="0731F5A0" w:rsidR="00EB2E4A" w:rsidRDefault="00384D6A" w:rsidP="00384D6A">
      <w:pPr>
        <w:pStyle w:val="ad"/>
        <w:numPr>
          <w:ilvl w:val="0"/>
          <w:numId w:val="32"/>
        </w:numPr>
        <w:ind w:firstLineChars="0"/>
      </w:pPr>
      <w:r>
        <w:rPr>
          <w:rFonts w:hint="eastAsia"/>
        </w:rPr>
        <w:t>根据</w:t>
      </w:r>
      <w:r w:rsidR="00F31CAD">
        <w:rPr>
          <w:rFonts w:hint="eastAsia"/>
        </w:rPr>
        <w:t>指令</w:t>
      </w:r>
      <w:r w:rsidR="00EB2E4A">
        <w:rPr>
          <w:rFonts w:hint="eastAsia"/>
        </w:rPr>
        <w:t>确定电机运行的目标转速</w:t>
      </w:r>
      <w:r w:rsidR="00F31CAD">
        <w:rPr>
          <w:rFonts w:hint="eastAsia"/>
        </w:rPr>
        <w:t>（</w:t>
      </w:r>
      <w:r w:rsidR="00F31CAD">
        <w:rPr>
          <w:rFonts w:hint="eastAsia"/>
        </w:rPr>
        <w:t>9</w:t>
      </w:r>
      <w:r w:rsidR="001E23AB">
        <w:rPr>
          <w:rFonts w:hint="eastAsia"/>
        </w:rPr>
        <w:t>8</w:t>
      </w:r>
      <w:r w:rsidR="006436F0">
        <w:rPr>
          <w:rFonts w:hint="eastAsia"/>
        </w:rPr>
        <w:t>0</w:t>
      </w:r>
      <w:r w:rsidR="00F31CAD">
        <w:rPr>
          <w:rFonts w:hint="eastAsia"/>
        </w:rPr>
        <w:t>0</w:t>
      </w:r>
      <w:r w:rsidR="00F31CAD">
        <w:t>rpm</w:t>
      </w:r>
      <w:r w:rsidR="00F31CAD">
        <w:rPr>
          <w:rFonts w:hint="eastAsia"/>
        </w:rPr>
        <w:t>）</w:t>
      </w:r>
      <w:r w:rsidR="00EB2E4A">
        <w:rPr>
          <w:rFonts w:hint="eastAsia"/>
        </w:rPr>
        <w:t>；</w:t>
      </w:r>
    </w:p>
    <w:p w14:paraId="3C7B0EF3" w14:textId="77777777" w:rsidR="00DB4A4A" w:rsidRDefault="00EB2E4A" w:rsidP="00384D6A">
      <w:pPr>
        <w:pStyle w:val="ad"/>
        <w:numPr>
          <w:ilvl w:val="0"/>
          <w:numId w:val="32"/>
        </w:numPr>
        <w:ind w:firstLineChars="0"/>
      </w:pPr>
      <w:r>
        <w:rPr>
          <w:rFonts w:hint="eastAsia"/>
        </w:rPr>
        <w:t>响应目标转速，执行闭环转速控制。</w:t>
      </w:r>
    </w:p>
    <w:p w14:paraId="5DF5DF59" w14:textId="77777777" w:rsidR="00B27ACF" w:rsidRDefault="00B27ACF" w:rsidP="00B27ACF">
      <w:pPr>
        <w:pStyle w:val="ad"/>
        <w:numPr>
          <w:ilvl w:val="0"/>
          <w:numId w:val="32"/>
        </w:numPr>
        <w:ind w:firstLineChars="0"/>
      </w:pPr>
      <w:r>
        <w:rPr>
          <w:rFonts w:hint="eastAsia"/>
        </w:rPr>
        <w:t>根据软件周期</w:t>
      </w:r>
      <w:r>
        <w:t>性采集的</w:t>
      </w:r>
      <w:r>
        <w:t>A</w:t>
      </w:r>
      <w:r>
        <w:rPr>
          <w:rFonts w:hint="eastAsia"/>
        </w:rPr>
        <w:t>相</w:t>
      </w:r>
      <w:r>
        <w:t>、</w:t>
      </w:r>
      <w:r>
        <w:t>C</w:t>
      </w:r>
      <w:r>
        <w:t>相电流估算电机转速；</w:t>
      </w:r>
    </w:p>
    <w:p w14:paraId="169E9CE6" w14:textId="7A37A4A1" w:rsidR="00B27ACF" w:rsidRDefault="00B27ACF" w:rsidP="00B27ACF">
      <w:pPr>
        <w:pStyle w:val="ad"/>
        <w:numPr>
          <w:ilvl w:val="0"/>
          <w:numId w:val="32"/>
        </w:numPr>
        <w:ind w:firstLineChars="0"/>
      </w:pPr>
      <w:r>
        <w:rPr>
          <w:rFonts w:hint="eastAsia"/>
        </w:rPr>
        <w:lastRenderedPageBreak/>
        <w:t>通过将电机设定的转速与实际转速进行</w:t>
      </w:r>
      <w:r>
        <w:rPr>
          <w:rFonts w:hint="eastAsia"/>
        </w:rPr>
        <w:t>PI</w:t>
      </w:r>
      <w:r>
        <w:rPr>
          <w:rFonts w:hint="eastAsia"/>
        </w:rPr>
        <w:t>计算，输出</w:t>
      </w:r>
      <w:r>
        <w:rPr>
          <w:rFonts w:hint="eastAsia"/>
        </w:rPr>
        <w:t>PWM</w:t>
      </w:r>
      <w:r>
        <w:rPr>
          <w:rFonts w:hint="eastAsia"/>
        </w:rPr>
        <w:t>占空比，驱动电机运行到目标转速。</w:t>
      </w:r>
    </w:p>
    <w:p w14:paraId="57F94F53" w14:textId="77777777" w:rsidR="00EB2E4A" w:rsidRDefault="00F31CAD" w:rsidP="00EB2E4A">
      <w:pPr>
        <w:pStyle w:val="TabFig"/>
        <w:keepNext/>
        <w:spacing w:before="62" w:after="62"/>
      </w:pPr>
      <w:r>
        <w:object w:dxaOrig="10107" w:dyaOrig="10493" w14:anchorId="43508F36">
          <v:shape id="_x0000_i1040" type="#_x0000_t75" style="width:300.9pt;height:312.45pt" o:ole="">
            <v:imagedata r:id="rId44" o:title=""/>
          </v:shape>
          <o:OLEObject Type="Embed" ProgID="Visio.Drawing.11" ShapeID="_x0000_i1040" DrawAspect="Content" ObjectID="_1785436450" r:id="rId45"/>
        </w:object>
      </w:r>
    </w:p>
    <w:p w14:paraId="12651532" w14:textId="77777777" w:rsidR="00EB2E4A" w:rsidRDefault="00EB2E4A" w:rsidP="00EB2E4A">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84D6A">
        <w:rPr>
          <w:noProof/>
        </w:rPr>
        <w:t>13</w:t>
      </w:r>
      <w:r>
        <w:fldChar w:fldCharType="end"/>
      </w:r>
      <w:r>
        <w:t xml:space="preserve"> </w:t>
      </w:r>
      <w:r w:rsidRPr="00AB4388">
        <w:rPr>
          <w:rFonts w:hint="eastAsia"/>
        </w:rPr>
        <w:t>电机转速闭环调节流程图</w:t>
      </w:r>
    </w:p>
    <w:p w14:paraId="2E6FCE0E" w14:textId="77777777" w:rsidR="006A2F2B" w:rsidRDefault="006A2F2B" w:rsidP="006A2F2B">
      <w:pPr>
        <w:pStyle w:val="4"/>
        <w:spacing w:before="156" w:after="156"/>
      </w:pPr>
      <w:r>
        <w:rPr>
          <w:rFonts w:hint="eastAsia"/>
        </w:rPr>
        <w:t>输出</w:t>
      </w:r>
    </w:p>
    <w:p w14:paraId="1240C841" w14:textId="77777777" w:rsidR="006A2F2B" w:rsidRDefault="006A2F2B" w:rsidP="006A2F2B">
      <w:pPr>
        <w:ind w:firstLine="480"/>
      </w:pPr>
      <w:r>
        <w:rPr>
          <w:rFonts w:hint="eastAsia"/>
        </w:rPr>
        <w:t>6</w:t>
      </w:r>
      <w:r>
        <w:rPr>
          <w:rFonts w:hint="eastAsia"/>
        </w:rPr>
        <w:t>路</w:t>
      </w:r>
      <w:r>
        <w:rPr>
          <w:rFonts w:hint="eastAsia"/>
        </w:rPr>
        <w:t>PWM</w:t>
      </w:r>
      <w:r>
        <w:rPr>
          <w:rFonts w:hint="eastAsia"/>
        </w:rPr>
        <w:t>信号。</w:t>
      </w:r>
    </w:p>
    <w:p w14:paraId="5A4F1EEF" w14:textId="77777777" w:rsidR="006A2F2B" w:rsidRDefault="006A2F2B" w:rsidP="006A2F2B">
      <w:pPr>
        <w:pStyle w:val="4"/>
        <w:spacing w:before="156" w:after="156"/>
      </w:pPr>
      <w:r>
        <w:rPr>
          <w:rFonts w:hint="eastAsia"/>
        </w:rPr>
        <w:t>性能</w:t>
      </w:r>
    </w:p>
    <w:p w14:paraId="28628EF1" w14:textId="0AD9037C" w:rsidR="006A2F2B" w:rsidRPr="006A2F2B" w:rsidRDefault="006A2F2B" w:rsidP="00384D6A">
      <w:pPr>
        <w:pStyle w:val="ad"/>
        <w:numPr>
          <w:ilvl w:val="0"/>
          <w:numId w:val="33"/>
        </w:numPr>
        <w:ind w:firstLineChars="0"/>
      </w:pPr>
      <w:r>
        <w:rPr>
          <w:rFonts w:hint="eastAsia"/>
        </w:rPr>
        <w:t>控制器驱动输出转速</w:t>
      </w:r>
      <w:r w:rsidR="00F31CAD">
        <w:rPr>
          <w:rFonts w:hint="eastAsia"/>
        </w:rPr>
        <w:t>为</w:t>
      </w:r>
      <w:r w:rsidR="00F31CAD">
        <w:rPr>
          <w:rFonts w:hint="eastAsia"/>
        </w:rPr>
        <w:t>9</w:t>
      </w:r>
      <w:r w:rsidR="002E28E9">
        <w:rPr>
          <w:rFonts w:hint="eastAsia"/>
        </w:rPr>
        <w:t>8</w:t>
      </w:r>
      <w:r w:rsidR="006436F0">
        <w:rPr>
          <w:rFonts w:hint="eastAsia"/>
        </w:rPr>
        <w:t>0</w:t>
      </w:r>
      <w:r w:rsidR="00F31CAD">
        <w:rPr>
          <w:rFonts w:hint="eastAsia"/>
        </w:rPr>
        <w:t>0</w:t>
      </w:r>
      <w:r w:rsidR="00F31CAD">
        <w:t>rpm</w:t>
      </w:r>
      <w:r>
        <w:rPr>
          <w:rFonts w:hint="eastAsia"/>
        </w:rPr>
        <w:t>，转速精度需满足±</w:t>
      </w:r>
      <w:r w:rsidR="006436F0">
        <w:rPr>
          <w:rFonts w:hint="eastAsia"/>
        </w:rPr>
        <w:t>3</w:t>
      </w:r>
      <w:r>
        <w:rPr>
          <w:rFonts w:hint="eastAsia"/>
        </w:rPr>
        <w:t>00r/min</w:t>
      </w:r>
      <w:r>
        <w:rPr>
          <w:rFonts w:hint="eastAsia"/>
        </w:rPr>
        <w:t>的要求；</w:t>
      </w:r>
    </w:p>
    <w:p w14:paraId="68127E67" w14:textId="77777777" w:rsidR="006A2F2B" w:rsidRDefault="006A2F2B" w:rsidP="00384D6A">
      <w:pPr>
        <w:pStyle w:val="ad"/>
        <w:numPr>
          <w:ilvl w:val="0"/>
          <w:numId w:val="33"/>
        </w:numPr>
        <w:ind w:firstLineChars="0"/>
      </w:pPr>
      <w:r>
        <w:rPr>
          <w:rFonts w:hint="eastAsia"/>
        </w:rPr>
        <w:t>速度环控制周期</w:t>
      </w:r>
      <w:r>
        <w:rPr>
          <w:rFonts w:hint="eastAsia"/>
        </w:rPr>
        <w:t>1ms</w:t>
      </w:r>
      <w:r>
        <w:rPr>
          <w:rFonts w:hint="eastAsia"/>
        </w:rPr>
        <w:t>；</w:t>
      </w:r>
    </w:p>
    <w:p w14:paraId="288820DE" w14:textId="77777777" w:rsidR="006A2F2B" w:rsidRDefault="006A2F2B" w:rsidP="00384D6A">
      <w:pPr>
        <w:pStyle w:val="ad"/>
        <w:numPr>
          <w:ilvl w:val="0"/>
          <w:numId w:val="33"/>
        </w:numPr>
        <w:ind w:firstLineChars="0"/>
      </w:pPr>
      <w:r>
        <w:rPr>
          <w:rFonts w:hint="eastAsia"/>
        </w:rPr>
        <w:t>起动时间≤</w:t>
      </w:r>
      <w:r>
        <w:rPr>
          <w:rFonts w:hint="eastAsia"/>
        </w:rPr>
        <w:t>5S</w:t>
      </w:r>
      <w:r>
        <w:rPr>
          <w:rFonts w:hint="eastAsia"/>
        </w:rPr>
        <w:t>（从电机起动到额定转速的时间）。</w:t>
      </w:r>
    </w:p>
    <w:p w14:paraId="0961AA43" w14:textId="77777777" w:rsidR="006A2F2B" w:rsidRDefault="006A2F2B" w:rsidP="006A2F2B">
      <w:pPr>
        <w:pStyle w:val="4"/>
        <w:spacing w:before="156" w:after="156"/>
      </w:pPr>
      <w:r>
        <w:rPr>
          <w:rFonts w:hint="eastAsia"/>
        </w:rPr>
        <w:t>设计约束</w:t>
      </w:r>
    </w:p>
    <w:p w14:paraId="02CD7601" w14:textId="77777777" w:rsidR="006A2F2B" w:rsidRDefault="006A2F2B" w:rsidP="006A2F2B">
      <w:pPr>
        <w:ind w:firstLine="480"/>
      </w:pPr>
      <w:r>
        <w:rPr>
          <w:rFonts w:hint="eastAsia"/>
        </w:rPr>
        <w:t>无。</w:t>
      </w:r>
    </w:p>
    <w:p w14:paraId="1F34B78B" w14:textId="77777777" w:rsidR="006A2F2B" w:rsidRDefault="006A2F2B" w:rsidP="006A2F2B">
      <w:pPr>
        <w:pStyle w:val="4"/>
        <w:spacing w:before="156" w:after="156"/>
      </w:pPr>
      <w:r>
        <w:rPr>
          <w:rFonts w:hint="eastAsia"/>
        </w:rPr>
        <w:t>容错措施</w:t>
      </w:r>
    </w:p>
    <w:p w14:paraId="4472054C" w14:textId="77777777" w:rsidR="006A2F2B" w:rsidRDefault="006A2F2B" w:rsidP="006A2F2B">
      <w:pPr>
        <w:ind w:firstLine="480"/>
      </w:pPr>
      <w:r>
        <w:rPr>
          <w:rFonts w:hint="eastAsia"/>
        </w:rPr>
        <w:t>无。</w:t>
      </w:r>
    </w:p>
    <w:p w14:paraId="65420F1F" w14:textId="77777777" w:rsidR="006A2F2B" w:rsidRDefault="006A2F2B" w:rsidP="006A2F2B">
      <w:pPr>
        <w:pStyle w:val="3"/>
        <w:spacing w:before="156" w:after="156"/>
      </w:pPr>
      <w:bookmarkStart w:id="57" w:name="_Toc168868813"/>
      <w:r>
        <w:rPr>
          <w:rFonts w:hint="eastAsia"/>
        </w:rPr>
        <w:lastRenderedPageBreak/>
        <w:t>周期自检单元（</w:t>
      </w:r>
      <w:r>
        <w:rPr>
          <w:rFonts w:hint="eastAsia"/>
        </w:rPr>
        <w:t>XQ5</w:t>
      </w:r>
      <w:r>
        <w:rPr>
          <w:rFonts w:hint="eastAsia"/>
        </w:rPr>
        <w:t>）</w:t>
      </w:r>
      <w:bookmarkEnd w:id="57"/>
    </w:p>
    <w:p w14:paraId="324B0249" w14:textId="77777777" w:rsidR="006A2F2B" w:rsidRDefault="006A2F2B" w:rsidP="006A2F2B">
      <w:pPr>
        <w:pStyle w:val="4"/>
        <w:spacing w:before="156" w:after="156"/>
      </w:pPr>
      <w:r>
        <w:rPr>
          <w:rFonts w:hint="eastAsia"/>
        </w:rPr>
        <w:t>需求描述</w:t>
      </w:r>
    </w:p>
    <w:p w14:paraId="02A38530" w14:textId="5F72C576" w:rsidR="006A2F2B" w:rsidRDefault="006A2F2B" w:rsidP="006A2F2B">
      <w:pPr>
        <w:ind w:firstLine="480"/>
      </w:pPr>
      <w:r>
        <w:rPr>
          <w:rFonts w:hint="eastAsia"/>
        </w:rPr>
        <w:t>软件周期性的对</w:t>
      </w:r>
      <w:r w:rsidR="00ED6C72">
        <w:rPr>
          <w:rFonts w:hint="eastAsia"/>
        </w:rPr>
        <w:t>温压</w:t>
      </w:r>
      <w:r w:rsidR="00ED6C72">
        <w:t>传感器温度输出、温压传感器压力输出、液位传感器输出、通讯故障状态、电机温度、</w:t>
      </w:r>
      <w:r w:rsidR="00ED6C72">
        <w:t>A</w:t>
      </w:r>
      <w:r w:rsidR="00ED6C72">
        <w:t>相</w:t>
      </w:r>
      <w:r w:rsidR="00ED6C72">
        <w:rPr>
          <w:rFonts w:hint="eastAsia"/>
        </w:rPr>
        <w:t>电流</w:t>
      </w:r>
      <w:r w:rsidR="00ED6C72">
        <w:t>、</w:t>
      </w:r>
      <w:r w:rsidR="00ED6C72">
        <w:t>C</w:t>
      </w:r>
      <w:r w:rsidR="00ED6C72">
        <w:t>相电流、</w:t>
      </w:r>
      <w:r w:rsidR="00ED6C72">
        <w:rPr>
          <w:rFonts w:hint="eastAsia"/>
        </w:rPr>
        <w:t>270</w:t>
      </w:r>
      <w:r w:rsidR="00ED6C72">
        <w:t>V</w:t>
      </w:r>
      <w:r w:rsidR="00ED6C72">
        <w:t>母线电流、</w:t>
      </w:r>
      <w:r w:rsidR="00ED6C72">
        <w:rPr>
          <w:rFonts w:hint="eastAsia"/>
        </w:rPr>
        <w:t>270</w:t>
      </w:r>
      <w:r w:rsidR="00ED6C72">
        <w:t>V</w:t>
      </w:r>
      <w:r w:rsidR="00ED6C72">
        <w:t>母线电压</w:t>
      </w:r>
      <w:r>
        <w:rPr>
          <w:rFonts w:hint="eastAsia"/>
        </w:rPr>
        <w:t>进行检测，并根据参数的特性设置故障判断的周期和阈值，在故障位被置位后，通过</w:t>
      </w:r>
      <w:r>
        <w:rPr>
          <w:rFonts w:hint="eastAsia"/>
        </w:rPr>
        <w:t>RS422</w:t>
      </w:r>
      <w:r>
        <w:rPr>
          <w:rFonts w:hint="eastAsia"/>
        </w:rPr>
        <w:t>串口将故障位，按通讯协议的上报要求发送到机上</w:t>
      </w:r>
      <w:r>
        <w:rPr>
          <w:rFonts w:hint="eastAsia"/>
        </w:rPr>
        <w:t>RIU</w:t>
      </w:r>
      <w:r>
        <w:rPr>
          <w:rFonts w:hint="eastAsia"/>
        </w:rPr>
        <w:t>。</w:t>
      </w:r>
    </w:p>
    <w:p w14:paraId="56392DAC" w14:textId="77777777" w:rsidR="006A2F2B" w:rsidRDefault="006A2F2B" w:rsidP="006A2F2B">
      <w:pPr>
        <w:pStyle w:val="4"/>
        <w:spacing w:before="156" w:after="156"/>
      </w:pPr>
      <w:r>
        <w:rPr>
          <w:rFonts w:hint="eastAsia"/>
        </w:rPr>
        <w:t>输入</w:t>
      </w:r>
    </w:p>
    <w:p w14:paraId="6A99F1E8" w14:textId="77777777" w:rsidR="006A2F2B" w:rsidRDefault="006A2F2B" w:rsidP="006A2F2B">
      <w:pPr>
        <w:ind w:firstLine="480"/>
      </w:pPr>
      <w:r>
        <w:rPr>
          <w:rFonts w:hint="eastAsia"/>
        </w:rPr>
        <w:t>电机关键运行参数。</w:t>
      </w:r>
    </w:p>
    <w:p w14:paraId="2EE23AA2" w14:textId="77777777" w:rsidR="006A2F2B" w:rsidRDefault="006A2F2B" w:rsidP="006A2F2B">
      <w:pPr>
        <w:pStyle w:val="4"/>
        <w:spacing w:before="156" w:after="156"/>
      </w:pPr>
      <w:r>
        <w:rPr>
          <w:rFonts w:hint="eastAsia"/>
        </w:rPr>
        <w:t>处理过程</w:t>
      </w:r>
    </w:p>
    <w:p w14:paraId="37F01B2A" w14:textId="510E2877" w:rsidR="006A2F2B" w:rsidRDefault="006A2F2B" w:rsidP="006A2F2B">
      <w:pPr>
        <w:ind w:firstLine="480"/>
      </w:pPr>
      <w:r>
        <w:rPr>
          <w:rFonts w:hint="eastAsia"/>
        </w:rPr>
        <w:t>软件周期自检功能通过周期性采样电机运行关键参数，并根据参数的特性设置故障判断的周期和阈值。为降低故障检测的虚警率，对关键参数进行连续多次判断，在连续多次判断的周期内，如果有</w:t>
      </w:r>
      <w:r>
        <w:rPr>
          <w:rFonts w:hint="eastAsia"/>
        </w:rPr>
        <w:t>1</w:t>
      </w:r>
      <w:r>
        <w:rPr>
          <w:rFonts w:hint="eastAsia"/>
        </w:rPr>
        <w:t>次参数恢复正常，则重新开始判断连续故障时间。在未达到连续故障时间前，不置位故障标志。软件在检测到任一故障后，置位相应故障标志，并通过</w:t>
      </w:r>
      <w:r>
        <w:rPr>
          <w:rFonts w:hint="eastAsia"/>
        </w:rPr>
        <w:t>RS422</w:t>
      </w:r>
      <w:r>
        <w:rPr>
          <w:rFonts w:hint="eastAsia"/>
        </w:rPr>
        <w:t>串口将故障位，按通讯协议的上报要求发送到机上</w:t>
      </w:r>
      <w:r>
        <w:rPr>
          <w:rFonts w:hint="eastAsia"/>
        </w:rPr>
        <w:t>RIU</w:t>
      </w:r>
      <w:r>
        <w:rPr>
          <w:rFonts w:hint="eastAsia"/>
        </w:rPr>
        <w:t>。</w:t>
      </w:r>
    </w:p>
    <w:p w14:paraId="114EEA96" w14:textId="77777777" w:rsidR="00384D6A" w:rsidRDefault="00384D6A" w:rsidP="00384D6A">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t xml:space="preserve"> </w:t>
      </w:r>
      <w:r w:rsidRPr="005D6FFA">
        <w:rPr>
          <w:rFonts w:hint="eastAsia"/>
        </w:rPr>
        <w:t>周期自检参数列表</w:t>
      </w:r>
    </w:p>
    <w:tbl>
      <w:tblPr>
        <w:tblStyle w:val="a3"/>
        <w:tblW w:w="0" w:type="auto"/>
        <w:tblLook w:val="04A0" w:firstRow="1" w:lastRow="0" w:firstColumn="1" w:lastColumn="0" w:noHBand="0" w:noVBand="1"/>
      </w:tblPr>
      <w:tblGrid>
        <w:gridCol w:w="1129"/>
        <w:gridCol w:w="1134"/>
        <w:gridCol w:w="1985"/>
        <w:gridCol w:w="1417"/>
        <w:gridCol w:w="2631"/>
      </w:tblGrid>
      <w:tr w:rsidR="006A2F2B" w14:paraId="308EDB12" w14:textId="77777777" w:rsidTr="00960E62">
        <w:tc>
          <w:tcPr>
            <w:tcW w:w="1129" w:type="dxa"/>
            <w:vAlign w:val="center"/>
          </w:tcPr>
          <w:p w14:paraId="1B8A252E" w14:textId="77777777" w:rsidR="006A2F2B" w:rsidRDefault="006A2F2B" w:rsidP="00960E62">
            <w:pPr>
              <w:pStyle w:val="TabFig"/>
              <w:spacing w:before="62" w:after="62"/>
            </w:pPr>
            <w:r>
              <w:rPr>
                <w:rFonts w:hint="eastAsia"/>
              </w:rPr>
              <w:t>故障名称</w:t>
            </w:r>
          </w:p>
        </w:tc>
        <w:tc>
          <w:tcPr>
            <w:tcW w:w="1134" w:type="dxa"/>
            <w:vAlign w:val="center"/>
          </w:tcPr>
          <w:p w14:paraId="1DC12164" w14:textId="77777777" w:rsidR="006A2F2B" w:rsidRDefault="006A2F2B" w:rsidP="00960E62">
            <w:pPr>
              <w:pStyle w:val="TabFig"/>
              <w:spacing w:before="62" w:after="62"/>
            </w:pPr>
            <w:r>
              <w:rPr>
                <w:rFonts w:hint="eastAsia"/>
              </w:rPr>
              <w:t>检测周期</w:t>
            </w:r>
          </w:p>
        </w:tc>
        <w:tc>
          <w:tcPr>
            <w:tcW w:w="1985" w:type="dxa"/>
            <w:vAlign w:val="center"/>
          </w:tcPr>
          <w:p w14:paraId="152ABE57" w14:textId="77777777" w:rsidR="006A2F2B" w:rsidRDefault="006A2F2B" w:rsidP="00960E62">
            <w:pPr>
              <w:pStyle w:val="TabFig"/>
              <w:spacing w:before="62" w:after="62"/>
            </w:pPr>
            <w:r>
              <w:rPr>
                <w:rFonts w:hint="eastAsia"/>
              </w:rPr>
              <w:t>故障模式</w:t>
            </w:r>
          </w:p>
        </w:tc>
        <w:tc>
          <w:tcPr>
            <w:tcW w:w="1417" w:type="dxa"/>
            <w:vAlign w:val="center"/>
          </w:tcPr>
          <w:p w14:paraId="23D4CE3F" w14:textId="77777777" w:rsidR="006A2F2B" w:rsidRDefault="006A2F2B" w:rsidP="00960E62">
            <w:pPr>
              <w:pStyle w:val="TabFig"/>
              <w:spacing w:before="62" w:after="62"/>
            </w:pPr>
            <w:r>
              <w:rPr>
                <w:rFonts w:hint="eastAsia"/>
              </w:rPr>
              <w:t>连续故障时间</w:t>
            </w:r>
          </w:p>
        </w:tc>
        <w:tc>
          <w:tcPr>
            <w:tcW w:w="2631" w:type="dxa"/>
            <w:vAlign w:val="center"/>
          </w:tcPr>
          <w:p w14:paraId="35F91B08" w14:textId="77777777" w:rsidR="006A2F2B" w:rsidRDefault="006A2F2B" w:rsidP="00960E62">
            <w:pPr>
              <w:pStyle w:val="TabFig"/>
              <w:spacing w:before="62" w:after="62"/>
            </w:pPr>
            <w:r>
              <w:rPr>
                <w:rFonts w:hint="eastAsia"/>
              </w:rPr>
              <w:t>上传故障码</w:t>
            </w:r>
          </w:p>
        </w:tc>
      </w:tr>
      <w:tr w:rsidR="009D026F" w14:paraId="6ADFE9EA" w14:textId="77777777" w:rsidTr="00960E62">
        <w:tc>
          <w:tcPr>
            <w:tcW w:w="1129" w:type="dxa"/>
            <w:vAlign w:val="center"/>
          </w:tcPr>
          <w:p w14:paraId="3155F6B1" w14:textId="442D9FC9" w:rsidR="009D026F" w:rsidRDefault="009D026F" w:rsidP="00960E62">
            <w:pPr>
              <w:pStyle w:val="TabFig"/>
              <w:spacing w:before="62" w:after="62"/>
            </w:pPr>
            <w:r>
              <w:rPr>
                <w:rFonts w:hint="eastAsia"/>
              </w:rPr>
              <w:t>温压</w:t>
            </w:r>
            <w:r>
              <w:t>传感器温度</w:t>
            </w:r>
            <w:r>
              <w:rPr>
                <w:rFonts w:hint="eastAsia"/>
              </w:rPr>
              <w:t>输出故障</w:t>
            </w:r>
          </w:p>
        </w:tc>
        <w:tc>
          <w:tcPr>
            <w:tcW w:w="1134" w:type="dxa"/>
            <w:vAlign w:val="center"/>
          </w:tcPr>
          <w:p w14:paraId="49E5C362" w14:textId="25C2CF3C" w:rsidR="009D026F" w:rsidRDefault="009D026F" w:rsidP="00960E62">
            <w:pPr>
              <w:pStyle w:val="TabFig"/>
              <w:spacing w:before="62" w:after="62"/>
            </w:pPr>
            <w:r>
              <w:rPr>
                <w:rFonts w:hint="eastAsia"/>
              </w:rPr>
              <w:t>100us</w:t>
            </w:r>
          </w:p>
        </w:tc>
        <w:tc>
          <w:tcPr>
            <w:tcW w:w="1985" w:type="dxa"/>
            <w:vAlign w:val="center"/>
          </w:tcPr>
          <w:p w14:paraId="0E8573B3" w14:textId="612C4817" w:rsidR="009D026F" w:rsidRDefault="009D026F" w:rsidP="00960E62">
            <w:pPr>
              <w:pStyle w:val="TabFig"/>
              <w:spacing w:before="62" w:after="62"/>
              <w:jc w:val="both"/>
            </w:pPr>
            <w:r w:rsidRPr="009D026F">
              <w:rPr>
                <w:rFonts w:hint="eastAsia"/>
              </w:rPr>
              <w:t>温度采集电压大于等于</w:t>
            </w:r>
            <w:r w:rsidRPr="009D026F">
              <w:rPr>
                <w:rFonts w:hint="eastAsia"/>
              </w:rPr>
              <w:t>0.</w:t>
            </w:r>
            <w:r w:rsidR="008D40B9">
              <w:rPr>
                <w:rFonts w:hint="eastAsia"/>
              </w:rPr>
              <w:t>4V</w:t>
            </w:r>
            <w:r w:rsidRPr="009D026F">
              <w:rPr>
                <w:rFonts w:hint="eastAsia"/>
              </w:rPr>
              <w:t>，小于等于</w:t>
            </w:r>
            <w:r w:rsidR="008D40B9">
              <w:rPr>
                <w:rFonts w:hint="eastAsia"/>
              </w:rPr>
              <w:t>2V</w:t>
            </w:r>
          </w:p>
        </w:tc>
        <w:tc>
          <w:tcPr>
            <w:tcW w:w="1417" w:type="dxa"/>
            <w:vAlign w:val="center"/>
          </w:tcPr>
          <w:p w14:paraId="30B45F7D" w14:textId="20E7E9E1" w:rsidR="009D026F" w:rsidRDefault="009D026F" w:rsidP="00960E62">
            <w:pPr>
              <w:pStyle w:val="TabFig"/>
              <w:spacing w:before="62" w:after="62"/>
            </w:pPr>
            <w:r w:rsidRPr="00D52A84">
              <w:t>100us±10%</w:t>
            </w:r>
          </w:p>
        </w:tc>
        <w:tc>
          <w:tcPr>
            <w:tcW w:w="2631" w:type="dxa"/>
            <w:vAlign w:val="center"/>
          </w:tcPr>
          <w:p w14:paraId="633DD3E2" w14:textId="421B92BC" w:rsidR="009D026F" w:rsidRDefault="00960E62" w:rsidP="00960E62">
            <w:pPr>
              <w:pStyle w:val="TabFig"/>
              <w:spacing w:before="62" w:after="62"/>
              <w:jc w:val="both"/>
            </w:pPr>
            <w:r>
              <w:rPr>
                <w:rFonts w:hint="eastAsia"/>
              </w:rPr>
              <w:t>①</w:t>
            </w:r>
            <w:r w:rsidR="009D026F">
              <w:rPr>
                <w:rFonts w:hint="eastAsia"/>
              </w:rPr>
              <w:t>发送数据</w:t>
            </w:r>
            <w:r w:rsidR="009D026F">
              <w:rPr>
                <w:rFonts w:hint="eastAsia"/>
              </w:rPr>
              <w:t>B6</w:t>
            </w:r>
            <w:r w:rsidR="009D026F">
              <w:rPr>
                <w:rFonts w:hint="eastAsia"/>
              </w:rPr>
              <w:t>的</w:t>
            </w:r>
            <w:r w:rsidR="009D026F">
              <w:rPr>
                <w:rFonts w:hint="eastAsia"/>
              </w:rPr>
              <w:t>bit7</w:t>
            </w:r>
            <w:r w:rsidR="009D026F">
              <w:rPr>
                <w:rFonts w:hint="eastAsia"/>
              </w:rPr>
              <w:t>位（</w:t>
            </w:r>
            <w:r w:rsidR="009D026F" w:rsidRPr="006436F0">
              <w:rPr>
                <w:rFonts w:hint="eastAsia"/>
              </w:rPr>
              <w:t>温压传感器温度</w:t>
            </w:r>
            <w:r w:rsidR="009D026F">
              <w:rPr>
                <w:rFonts w:hint="eastAsia"/>
              </w:rPr>
              <w:t>输出</w:t>
            </w:r>
            <w:r w:rsidR="009D026F" w:rsidRPr="006436F0">
              <w:rPr>
                <w:rFonts w:hint="eastAsia"/>
              </w:rPr>
              <w:t>故障</w:t>
            </w:r>
            <w:r w:rsidR="009D026F">
              <w:rPr>
                <w:rFonts w:hint="eastAsia"/>
              </w:rPr>
              <w:t>）</w:t>
            </w:r>
          </w:p>
          <w:p w14:paraId="12C00080" w14:textId="7F9691C7" w:rsidR="00960E62" w:rsidRPr="00960E62" w:rsidRDefault="00960E62" w:rsidP="00960E62">
            <w:pPr>
              <w:pStyle w:val="TabFig"/>
              <w:spacing w:before="62" w:after="62"/>
              <w:jc w:val="both"/>
            </w:pPr>
            <w:r>
              <w:rPr>
                <w:rFonts w:hint="eastAsia"/>
              </w:rPr>
              <w:t>②发送数据</w:t>
            </w:r>
            <w:r>
              <w:rPr>
                <w:rFonts w:hint="eastAsia"/>
              </w:rPr>
              <w:t>B6</w:t>
            </w:r>
            <w:r>
              <w:rPr>
                <w:rFonts w:hint="eastAsia"/>
              </w:rPr>
              <w:t>的</w:t>
            </w:r>
            <w:r>
              <w:rPr>
                <w:rFonts w:hint="eastAsia"/>
              </w:rPr>
              <w:t>bit2</w:t>
            </w:r>
            <w:r>
              <w:rPr>
                <w:rFonts w:hint="eastAsia"/>
              </w:rPr>
              <w:t>位（周期故障）</w:t>
            </w:r>
          </w:p>
        </w:tc>
      </w:tr>
      <w:tr w:rsidR="009D026F" w14:paraId="48A44373" w14:textId="77777777" w:rsidTr="00960E62">
        <w:tc>
          <w:tcPr>
            <w:tcW w:w="1129" w:type="dxa"/>
            <w:vAlign w:val="center"/>
          </w:tcPr>
          <w:p w14:paraId="2ECCE27F" w14:textId="5F236161" w:rsidR="009D026F" w:rsidRDefault="009D026F" w:rsidP="00960E62">
            <w:pPr>
              <w:pStyle w:val="TabFig"/>
              <w:spacing w:before="62" w:after="62"/>
            </w:pPr>
            <w:r>
              <w:rPr>
                <w:rFonts w:hint="eastAsia"/>
              </w:rPr>
              <w:t>温压传感器压力输出故障</w:t>
            </w:r>
          </w:p>
        </w:tc>
        <w:tc>
          <w:tcPr>
            <w:tcW w:w="1134" w:type="dxa"/>
            <w:vAlign w:val="center"/>
          </w:tcPr>
          <w:p w14:paraId="0519F251" w14:textId="54818D85" w:rsidR="009D026F" w:rsidRDefault="009D026F" w:rsidP="00960E62">
            <w:pPr>
              <w:pStyle w:val="TabFig"/>
              <w:spacing w:before="62" w:after="62"/>
            </w:pPr>
            <w:r>
              <w:rPr>
                <w:rFonts w:hint="eastAsia"/>
              </w:rPr>
              <w:t>100us</w:t>
            </w:r>
          </w:p>
        </w:tc>
        <w:tc>
          <w:tcPr>
            <w:tcW w:w="1985" w:type="dxa"/>
            <w:vAlign w:val="center"/>
          </w:tcPr>
          <w:p w14:paraId="4F71BF2D" w14:textId="68C209AF" w:rsidR="009D026F" w:rsidRDefault="008D40B9" w:rsidP="00960E62">
            <w:pPr>
              <w:pStyle w:val="TabFig"/>
              <w:spacing w:before="62" w:after="62"/>
              <w:jc w:val="both"/>
            </w:pPr>
            <w:r>
              <w:rPr>
                <w:rFonts w:hint="eastAsia"/>
              </w:rPr>
              <w:t>温压传感器压力采集</w:t>
            </w:r>
            <w:r w:rsidR="006E77F2">
              <w:rPr>
                <w:rFonts w:hint="eastAsia"/>
              </w:rPr>
              <w:t>电压</w:t>
            </w:r>
            <w:r w:rsidR="009D026F">
              <w:rPr>
                <w:rFonts w:hint="eastAsia"/>
              </w:rPr>
              <w:t>小于</w:t>
            </w:r>
            <w:r w:rsidR="009D026F">
              <w:rPr>
                <w:rFonts w:hint="eastAsia"/>
              </w:rPr>
              <w:t>3</w:t>
            </w:r>
            <w:r w:rsidR="006E77F2">
              <w:rPr>
                <w:rFonts w:hint="eastAsia"/>
              </w:rPr>
              <w:t>V</w:t>
            </w:r>
          </w:p>
        </w:tc>
        <w:tc>
          <w:tcPr>
            <w:tcW w:w="1417" w:type="dxa"/>
            <w:vAlign w:val="center"/>
          </w:tcPr>
          <w:p w14:paraId="59C01290" w14:textId="7C041B73" w:rsidR="009D026F" w:rsidRDefault="009D026F" w:rsidP="00960E62">
            <w:pPr>
              <w:pStyle w:val="TabFig"/>
              <w:spacing w:before="62" w:after="62"/>
            </w:pPr>
            <w:r w:rsidRPr="00D52A84">
              <w:t>100us±10%</w:t>
            </w:r>
          </w:p>
        </w:tc>
        <w:tc>
          <w:tcPr>
            <w:tcW w:w="2631" w:type="dxa"/>
            <w:vAlign w:val="center"/>
          </w:tcPr>
          <w:p w14:paraId="7199FF21" w14:textId="3DDFF1B3" w:rsidR="009D026F" w:rsidRDefault="00960E62" w:rsidP="00960E62">
            <w:pPr>
              <w:pStyle w:val="TabFig"/>
              <w:spacing w:before="62" w:after="62"/>
              <w:jc w:val="both"/>
            </w:pPr>
            <w:r w:rsidRPr="00960E62">
              <w:rPr>
                <w:rFonts w:hint="eastAsia"/>
              </w:rPr>
              <w:t>①</w:t>
            </w:r>
            <w:r w:rsidR="009D026F" w:rsidRPr="00960E62">
              <w:rPr>
                <w:rFonts w:hint="eastAsia"/>
              </w:rPr>
              <w:t>发</w:t>
            </w:r>
            <w:r w:rsidR="009D026F">
              <w:rPr>
                <w:rFonts w:hint="eastAsia"/>
              </w:rPr>
              <w:t>送数据</w:t>
            </w:r>
            <w:r w:rsidR="009D026F">
              <w:rPr>
                <w:rFonts w:hint="eastAsia"/>
              </w:rPr>
              <w:t>B6</w:t>
            </w:r>
            <w:r w:rsidR="009D026F">
              <w:rPr>
                <w:rFonts w:hint="eastAsia"/>
              </w:rPr>
              <w:t>的</w:t>
            </w:r>
            <w:r w:rsidR="009D026F">
              <w:rPr>
                <w:rFonts w:hint="eastAsia"/>
              </w:rPr>
              <w:t>bit6</w:t>
            </w:r>
            <w:r w:rsidR="009D026F">
              <w:rPr>
                <w:rFonts w:hint="eastAsia"/>
              </w:rPr>
              <w:t>位（</w:t>
            </w:r>
            <w:r w:rsidR="009D026F" w:rsidRPr="006436F0">
              <w:rPr>
                <w:rFonts w:hint="eastAsia"/>
              </w:rPr>
              <w:t>温压传感器</w:t>
            </w:r>
            <w:r w:rsidR="009D026F">
              <w:rPr>
                <w:rFonts w:hint="eastAsia"/>
              </w:rPr>
              <w:t>压力输出</w:t>
            </w:r>
            <w:r w:rsidR="009D026F" w:rsidRPr="006436F0">
              <w:rPr>
                <w:rFonts w:hint="eastAsia"/>
              </w:rPr>
              <w:t>故障</w:t>
            </w:r>
            <w:r w:rsidR="009D026F">
              <w:rPr>
                <w:rFonts w:hint="eastAsia"/>
              </w:rPr>
              <w:t>）</w:t>
            </w:r>
          </w:p>
          <w:p w14:paraId="389509C3" w14:textId="4B8817C6" w:rsidR="00960E62" w:rsidRPr="00960E62" w:rsidRDefault="00960E62" w:rsidP="00960E62">
            <w:pPr>
              <w:pStyle w:val="TabFig"/>
              <w:spacing w:before="62" w:after="62"/>
              <w:jc w:val="both"/>
            </w:pPr>
            <w:r>
              <w:rPr>
                <w:rFonts w:hint="eastAsia"/>
              </w:rPr>
              <w:t>②发送数据</w:t>
            </w:r>
            <w:r>
              <w:rPr>
                <w:rFonts w:hint="eastAsia"/>
              </w:rPr>
              <w:t>B6</w:t>
            </w:r>
            <w:r>
              <w:rPr>
                <w:rFonts w:hint="eastAsia"/>
              </w:rPr>
              <w:t>的</w:t>
            </w:r>
            <w:r>
              <w:rPr>
                <w:rFonts w:hint="eastAsia"/>
              </w:rPr>
              <w:t>bit2</w:t>
            </w:r>
            <w:r>
              <w:rPr>
                <w:rFonts w:hint="eastAsia"/>
              </w:rPr>
              <w:t>位（周期故障）</w:t>
            </w:r>
          </w:p>
        </w:tc>
      </w:tr>
      <w:tr w:rsidR="009D026F" w14:paraId="34A4F052" w14:textId="77777777" w:rsidTr="00960E62">
        <w:tc>
          <w:tcPr>
            <w:tcW w:w="1129" w:type="dxa"/>
            <w:vAlign w:val="center"/>
          </w:tcPr>
          <w:p w14:paraId="6A1551EE" w14:textId="0BF4998A" w:rsidR="009D026F" w:rsidRDefault="009D026F" w:rsidP="00960E62">
            <w:pPr>
              <w:pStyle w:val="TabFig"/>
              <w:spacing w:before="62" w:after="62"/>
            </w:pPr>
            <w:r>
              <w:rPr>
                <w:rFonts w:hint="eastAsia"/>
              </w:rPr>
              <w:t>液位传感器输出故障</w:t>
            </w:r>
          </w:p>
        </w:tc>
        <w:tc>
          <w:tcPr>
            <w:tcW w:w="1134" w:type="dxa"/>
            <w:vAlign w:val="center"/>
          </w:tcPr>
          <w:p w14:paraId="4EF4F44C" w14:textId="0C164B86" w:rsidR="009D026F" w:rsidRDefault="009D026F" w:rsidP="00960E62">
            <w:pPr>
              <w:pStyle w:val="TabFig"/>
              <w:spacing w:before="62" w:after="62"/>
            </w:pPr>
            <w:r>
              <w:rPr>
                <w:rFonts w:hint="eastAsia"/>
              </w:rPr>
              <w:t>100us</w:t>
            </w:r>
          </w:p>
        </w:tc>
        <w:tc>
          <w:tcPr>
            <w:tcW w:w="1985" w:type="dxa"/>
            <w:vAlign w:val="center"/>
          </w:tcPr>
          <w:p w14:paraId="264CE379" w14:textId="5F64E9D8" w:rsidR="009D026F" w:rsidRDefault="009D026F" w:rsidP="00960E62">
            <w:pPr>
              <w:pStyle w:val="TabFig"/>
              <w:spacing w:before="62" w:after="62"/>
              <w:jc w:val="both"/>
            </w:pPr>
            <w:r>
              <w:rPr>
                <w:rFonts w:hint="eastAsia"/>
              </w:rPr>
              <w:t>液位</w:t>
            </w:r>
            <w:r w:rsidR="008D40B9">
              <w:rPr>
                <w:rFonts w:hint="eastAsia"/>
              </w:rPr>
              <w:t>传感器电压</w:t>
            </w:r>
            <w:r>
              <w:rPr>
                <w:rFonts w:hint="eastAsia"/>
              </w:rPr>
              <w:t>小于</w:t>
            </w:r>
            <w:r>
              <w:rPr>
                <w:rFonts w:hint="eastAsia"/>
              </w:rPr>
              <w:t>3</w:t>
            </w:r>
            <w:r w:rsidR="008D40B9">
              <w:rPr>
                <w:rFonts w:hint="eastAsia"/>
              </w:rPr>
              <w:t>V</w:t>
            </w:r>
          </w:p>
        </w:tc>
        <w:tc>
          <w:tcPr>
            <w:tcW w:w="1417" w:type="dxa"/>
            <w:vAlign w:val="center"/>
          </w:tcPr>
          <w:p w14:paraId="6EBF66F4" w14:textId="2E933FC1" w:rsidR="009D026F" w:rsidRDefault="009D026F" w:rsidP="00960E62">
            <w:pPr>
              <w:pStyle w:val="TabFig"/>
              <w:spacing w:before="62" w:after="62"/>
            </w:pPr>
            <w:r>
              <w:rPr>
                <w:rFonts w:hint="eastAsia"/>
              </w:rPr>
              <w:t>100us</w:t>
            </w:r>
            <w:r>
              <w:rPr>
                <w:rFonts w:hint="eastAsia"/>
              </w:rPr>
              <w:t>±</w:t>
            </w:r>
            <w:r>
              <w:rPr>
                <w:rFonts w:hint="eastAsia"/>
              </w:rPr>
              <w:t>10%</w:t>
            </w:r>
          </w:p>
        </w:tc>
        <w:tc>
          <w:tcPr>
            <w:tcW w:w="2631" w:type="dxa"/>
            <w:vAlign w:val="center"/>
          </w:tcPr>
          <w:p w14:paraId="3E6B8A07" w14:textId="15C3376C" w:rsidR="009D026F" w:rsidRDefault="00960E62" w:rsidP="00960E62">
            <w:pPr>
              <w:pStyle w:val="TabFig"/>
              <w:spacing w:before="62" w:after="62"/>
              <w:jc w:val="both"/>
            </w:pPr>
            <w:r w:rsidRPr="00960E62">
              <w:rPr>
                <w:rFonts w:hint="eastAsia"/>
              </w:rPr>
              <w:t>①</w:t>
            </w:r>
            <w:r w:rsidR="009D026F" w:rsidRPr="00960E62">
              <w:rPr>
                <w:rFonts w:hint="eastAsia"/>
              </w:rPr>
              <w:t>发</w:t>
            </w:r>
            <w:r w:rsidR="009D026F">
              <w:rPr>
                <w:rFonts w:hint="eastAsia"/>
              </w:rPr>
              <w:t>送数据</w:t>
            </w:r>
            <w:r w:rsidR="009D026F">
              <w:rPr>
                <w:rFonts w:hint="eastAsia"/>
              </w:rPr>
              <w:t>B6</w:t>
            </w:r>
            <w:r w:rsidR="009D026F">
              <w:rPr>
                <w:rFonts w:hint="eastAsia"/>
              </w:rPr>
              <w:t>的</w:t>
            </w:r>
            <w:r w:rsidR="009D026F">
              <w:rPr>
                <w:rFonts w:hint="eastAsia"/>
              </w:rPr>
              <w:t>bit5</w:t>
            </w:r>
            <w:r w:rsidR="009D026F">
              <w:rPr>
                <w:rFonts w:hint="eastAsia"/>
              </w:rPr>
              <w:t>位（</w:t>
            </w:r>
            <w:r w:rsidR="009D026F" w:rsidRPr="009D026F">
              <w:rPr>
                <w:rFonts w:hint="eastAsia"/>
              </w:rPr>
              <w:t>液位传感器输出故障</w:t>
            </w:r>
            <w:r w:rsidR="009D026F">
              <w:rPr>
                <w:rFonts w:hint="eastAsia"/>
              </w:rPr>
              <w:t>）</w:t>
            </w:r>
          </w:p>
          <w:p w14:paraId="3FDDA237" w14:textId="6DC55D98" w:rsidR="00960E62" w:rsidRPr="00960E62" w:rsidRDefault="00960E62" w:rsidP="00960E62">
            <w:pPr>
              <w:pStyle w:val="TabFig"/>
              <w:spacing w:before="62" w:after="62"/>
              <w:jc w:val="both"/>
            </w:pPr>
            <w:r>
              <w:rPr>
                <w:rFonts w:hint="eastAsia"/>
              </w:rPr>
              <w:t>②发送数据</w:t>
            </w:r>
            <w:r>
              <w:rPr>
                <w:rFonts w:hint="eastAsia"/>
              </w:rPr>
              <w:t>B6</w:t>
            </w:r>
            <w:r>
              <w:rPr>
                <w:rFonts w:hint="eastAsia"/>
              </w:rPr>
              <w:t>的</w:t>
            </w:r>
            <w:r>
              <w:rPr>
                <w:rFonts w:hint="eastAsia"/>
              </w:rPr>
              <w:t>bit2</w:t>
            </w:r>
            <w:r>
              <w:rPr>
                <w:rFonts w:hint="eastAsia"/>
              </w:rPr>
              <w:t>位（周期故障）</w:t>
            </w:r>
          </w:p>
        </w:tc>
      </w:tr>
      <w:tr w:rsidR="009D026F" w14:paraId="18DBE25C" w14:textId="77777777" w:rsidTr="00960E62">
        <w:tc>
          <w:tcPr>
            <w:tcW w:w="1129" w:type="dxa"/>
            <w:vAlign w:val="center"/>
          </w:tcPr>
          <w:p w14:paraId="30E442AA" w14:textId="04A3F4EE" w:rsidR="009D026F" w:rsidRPr="009D026F" w:rsidRDefault="009D026F" w:rsidP="00960E62">
            <w:pPr>
              <w:pStyle w:val="TabFig"/>
              <w:spacing w:before="62" w:after="62"/>
            </w:pPr>
            <w:r>
              <w:rPr>
                <w:rFonts w:hint="eastAsia"/>
              </w:rPr>
              <w:t>通讯故障状态</w:t>
            </w:r>
          </w:p>
        </w:tc>
        <w:tc>
          <w:tcPr>
            <w:tcW w:w="1134" w:type="dxa"/>
            <w:vAlign w:val="center"/>
          </w:tcPr>
          <w:p w14:paraId="3FDE4F2C" w14:textId="4ABF782B" w:rsidR="009D026F" w:rsidRDefault="009D026F" w:rsidP="00960E62">
            <w:pPr>
              <w:pStyle w:val="TabFig"/>
              <w:spacing w:before="62" w:after="62"/>
            </w:pPr>
            <w:r>
              <w:rPr>
                <w:rFonts w:hint="eastAsia"/>
              </w:rPr>
              <w:t>1s</w:t>
            </w:r>
          </w:p>
        </w:tc>
        <w:tc>
          <w:tcPr>
            <w:tcW w:w="1985" w:type="dxa"/>
            <w:vAlign w:val="center"/>
          </w:tcPr>
          <w:p w14:paraId="4E90158A" w14:textId="701C6173" w:rsidR="009D026F" w:rsidRDefault="009D026F" w:rsidP="00960E62">
            <w:pPr>
              <w:pStyle w:val="TabFig"/>
              <w:spacing w:before="62" w:after="62"/>
              <w:jc w:val="both"/>
            </w:pPr>
            <w:r>
              <w:rPr>
                <w:rFonts w:hint="eastAsia"/>
              </w:rPr>
              <w:t>不能正常接收数据</w:t>
            </w:r>
          </w:p>
        </w:tc>
        <w:tc>
          <w:tcPr>
            <w:tcW w:w="1417" w:type="dxa"/>
            <w:vAlign w:val="center"/>
          </w:tcPr>
          <w:p w14:paraId="08971EB6" w14:textId="59CA6B96" w:rsidR="009D026F" w:rsidRDefault="009D026F" w:rsidP="00960E62">
            <w:pPr>
              <w:pStyle w:val="TabFig"/>
              <w:spacing w:before="62" w:after="62"/>
            </w:pPr>
            <w:r>
              <w:rPr>
                <w:rFonts w:hint="eastAsia"/>
              </w:rPr>
              <w:t>1s</w:t>
            </w:r>
            <w:r>
              <w:rPr>
                <w:rFonts w:hint="eastAsia"/>
              </w:rPr>
              <w:t>±</w:t>
            </w:r>
            <w:r>
              <w:rPr>
                <w:rFonts w:hint="eastAsia"/>
              </w:rPr>
              <w:t>10%</w:t>
            </w:r>
          </w:p>
        </w:tc>
        <w:tc>
          <w:tcPr>
            <w:tcW w:w="2631" w:type="dxa"/>
            <w:vAlign w:val="center"/>
          </w:tcPr>
          <w:p w14:paraId="706A66DA" w14:textId="12C4E85D" w:rsidR="009D026F" w:rsidRDefault="00960E62" w:rsidP="00960E62">
            <w:pPr>
              <w:pStyle w:val="TabFig"/>
              <w:spacing w:before="62" w:after="62"/>
              <w:jc w:val="both"/>
            </w:pPr>
            <w:r w:rsidRPr="00960E62">
              <w:rPr>
                <w:rFonts w:hint="eastAsia"/>
              </w:rPr>
              <w:t>①</w:t>
            </w:r>
            <w:r w:rsidR="009D026F" w:rsidRPr="00960E62">
              <w:rPr>
                <w:rFonts w:hint="eastAsia"/>
              </w:rPr>
              <w:t>发</w:t>
            </w:r>
            <w:r w:rsidR="009D026F">
              <w:rPr>
                <w:rFonts w:hint="eastAsia"/>
              </w:rPr>
              <w:t>送数据</w:t>
            </w:r>
            <w:r w:rsidR="009D026F">
              <w:rPr>
                <w:rFonts w:hint="eastAsia"/>
              </w:rPr>
              <w:t>B6</w:t>
            </w:r>
            <w:r w:rsidR="009D026F">
              <w:rPr>
                <w:rFonts w:hint="eastAsia"/>
              </w:rPr>
              <w:t>的</w:t>
            </w:r>
            <w:r w:rsidR="009D026F">
              <w:rPr>
                <w:rFonts w:hint="eastAsia"/>
              </w:rPr>
              <w:t>bit0</w:t>
            </w:r>
            <w:r w:rsidR="009D026F">
              <w:rPr>
                <w:rFonts w:hint="eastAsia"/>
              </w:rPr>
              <w:t>位（通讯故障状态</w:t>
            </w:r>
            <w:r w:rsidR="009D026F" w:rsidRPr="009D026F">
              <w:rPr>
                <w:rFonts w:hint="eastAsia"/>
              </w:rPr>
              <w:t>故障</w:t>
            </w:r>
            <w:r w:rsidR="009D026F">
              <w:rPr>
                <w:rFonts w:hint="eastAsia"/>
              </w:rPr>
              <w:t>）</w:t>
            </w:r>
          </w:p>
          <w:p w14:paraId="2881DBD9" w14:textId="47A49331" w:rsidR="00960E62" w:rsidRPr="00960E62" w:rsidRDefault="00960E62" w:rsidP="00960E62">
            <w:pPr>
              <w:pStyle w:val="TabFig"/>
              <w:spacing w:before="62" w:after="62"/>
              <w:jc w:val="both"/>
            </w:pPr>
            <w:r>
              <w:rPr>
                <w:rFonts w:hint="eastAsia"/>
              </w:rPr>
              <w:t>②发送数据</w:t>
            </w:r>
            <w:r>
              <w:rPr>
                <w:rFonts w:hint="eastAsia"/>
              </w:rPr>
              <w:t>B6</w:t>
            </w:r>
            <w:r>
              <w:rPr>
                <w:rFonts w:hint="eastAsia"/>
              </w:rPr>
              <w:t>的</w:t>
            </w:r>
            <w:r>
              <w:rPr>
                <w:rFonts w:hint="eastAsia"/>
              </w:rPr>
              <w:t>bit2</w:t>
            </w:r>
            <w:r>
              <w:rPr>
                <w:rFonts w:hint="eastAsia"/>
              </w:rPr>
              <w:t>位（周期故障）</w:t>
            </w:r>
          </w:p>
        </w:tc>
      </w:tr>
      <w:tr w:rsidR="009D026F" w14:paraId="7B8FB9D4" w14:textId="77777777" w:rsidTr="00960E62">
        <w:tc>
          <w:tcPr>
            <w:tcW w:w="1129" w:type="dxa"/>
            <w:vAlign w:val="center"/>
          </w:tcPr>
          <w:p w14:paraId="5E100CE0" w14:textId="2E4C1051" w:rsidR="009D026F" w:rsidRDefault="009D026F" w:rsidP="00960E62">
            <w:pPr>
              <w:pStyle w:val="TabFig"/>
              <w:spacing w:before="62" w:after="62"/>
            </w:pPr>
            <w:r>
              <w:rPr>
                <w:rFonts w:hint="eastAsia"/>
              </w:rPr>
              <w:lastRenderedPageBreak/>
              <w:t>电机过温故障</w:t>
            </w:r>
          </w:p>
        </w:tc>
        <w:tc>
          <w:tcPr>
            <w:tcW w:w="1134" w:type="dxa"/>
            <w:vAlign w:val="center"/>
          </w:tcPr>
          <w:p w14:paraId="28CACDF6" w14:textId="37DC80C9" w:rsidR="009D026F" w:rsidRDefault="009D026F" w:rsidP="00960E62">
            <w:pPr>
              <w:pStyle w:val="TabFig"/>
              <w:spacing w:before="62" w:after="62"/>
            </w:pPr>
            <w:r>
              <w:rPr>
                <w:rFonts w:hint="eastAsia"/>
              </w:rPr>
              <w:t>1ms</w:t>
            </w:r>
          </w:p>
        </w:tc>
        <w:tc>
          <w:tcPr>
            <w:tcW w:w="1985" w:type="dxa"/>
            <w:vAlign w:val="center"/>
          </w:tcPr>
          <w:p w14:paraId="074C1A7B" w14:textId="17A3B983" w:rsidR="009D026F" w:rsidRDefault="009D026F" w:rsidP="00960E62">
            <w:pPr>
              <w:pStyle w:val="TabFig"/>
              <w:spacing w:before="62" w:after="62"/>
              <w:jc w:val="both"/>
            </w:pPr>
            <w:r>
              <w:rPr>
                <w:rFonts w:hint="eastAsia"/>
              </w:rPr>
              <w:t>电机温度大于</w:t>
            </w:r>
            <w:r>
              <w:rPr>
                <w:rFonts w:hint="eastAsia"/>
              </w:rPr>
              <w:t>150</w:t>
            </w:r>
            <w:r>
              <w:rPr>
                <w:rFonts w:hint="eastAsia"/>
              </w:rPr>
              <w:t>℃</w:t>
            </w:r>
          </w:p>
        </w:tc>
        <w:tc>
          <w:tcPr>
            <w:tcW w:w="1417" w:type="dxa"/>
            <w:vAlign w:val="center"/>
          </w:tcPr>
          <w:p w14:paraId="0DA0986F" w14:textId="3649A599" w:rsidR="009D026F" w:rsidRDefault="009D026F" w:rsidP="00960E62">
            <w:pPr>
              <w:pStyle w:val="TabFig"/>
              <w:spacing w:before="62" w:after="62"/>
            </w:pPr>
            <w:r>
              <w:rPr>
                <w:rFonts w:hint="eastAsia"/>
              </w:rPr>
              <w:t>5S</w:t>
            </w:r>
            <w:r>
              <w:rPr>
                <w:rFonts w:hint="eastAsia"/>
              </w:rPr>
              <w:t>±</w:t>
            </w:r>
            <w:r>
              <w:rPr>
                <w:rFonts w:hint="eastAsia"/>
              </w:rPr>
              <w:t>10%</w:t>
            </w:r>
          </w:p>
        </w:tc>
        <w:tc>
          <w:tcPr>
            <w:tcW w:w="2631" w:type="dxa"/>
            <w:vAlign w:val="center"/>
          </w:tcPr>
          <w:p w14:paraId="726DDDCC" w14:textId="36291F7D" w:rsidR="009D026F" w:rsidRDefault="00960E62" w:rsidP="00960E62">
            <w:pPr>
              <w:pStyle w:val="TabFig"/>
              <w:spacing w:before="62" w:after="62"/>
              <w:jc w:val="both"/>
            </w:pPr>
            <w:r w:rsidRPr="00960E62">
              <w:rPr>
                <w:rFonts w:hint="eastAsia"/>
              </w:rPr>
              <w:t>①</w:t>
            </w:r>
            <w:r w:rsidR="009D026F" w:rsidRPr="00960E62">
              <w:rPr>
                <w:rFonts w:hint="eastAsia"/>
              </w:rPr>
              <w:t>发</w:t>
            </w:r>
            <w:r w:rsidR="009D026F">
              <w:rPr>
                <w:rFonts w:hint="eastAsia"/>
              </w:rPr>
              <w:t>送数据</w:t>
            </w:r>
            <w:r w:rsidR="009D026F">
              <w:rPr>
                <w:rFonts w:hint="eastAsia"/>
              </w:rPr>
              <w:t>B23</w:t>
            </w:r>
            <w:r w:rsidR="009D026F">
              <w:rPr>
                <w:rFonts w:hint="eastAsia"/>
              </w:rPr>
              <w:t>的</w:t>
            </w:r>
            <w:r w:rsidR="009D026F">
              <w:rPr>
                <w:rFonts w:hint="eastAsia"/>
              </w:rPr>
              <w:t>bit5</w:t>
            </w:r>
            <w:r w:rsidR="009D026F">
              <w:rPr>
                <w:rFonts w:hint="eastAsia"/>
              </w:rPr>
              <w:t>位（电机过温故障）</w:t>
            </w:r>
          </w:p>
          <w:p w14:paraId="65049331" w14:textId="0FAFAC20" w:rsidR="00960E62" w:rsidRPr="00960E62" w:rsidRDefault="00960E62" w:rsidP="00960E62">
            <w:pPr>
              <w:pStyle w:val="TabFig"/>
              <w:spacing w:before="62" w:after="62"/>
              <w:jc w:val="both"/>
            </w:pPr>
            <w:r>
              <w:rPr>
                <w:rFonts w:hint="eastAsia"/>
              </w:rPr>
              <w:t>②发送数据</w:t>
            </w:r>
            <w:r>
              <w:rPr>
                <w:rFonts w:hint="eastAsia"/>
              </w:rPr>
              <w:t>B6</w:t>
            </w:r>
            <w:r>
              <w:rPr>
                <w:rFonts w:hint="eastAsia"/>
              </w:rPr>
              <w:t>的</w:t>
            </w:r>
            <w:r>
              <w:rPr>
                <w:rFonts w:hint="eastAsia"/>
              </w:rPr>
              <w:t>bit2</w:t>
            </w:r>
            <w:r>
              <w:rPr>
                <w:rFonts w:hint="eastAsia"/>
              </w:rPr>
              <w:t>位（周期故障）</w:t>
            </w:r>
          </w:p>
        </w:tc>
      </w:tr>
      <w:tr w:rsidR="009D026F" w14:paraId="4FEF8B1A" w14:textId="77777777" w:rsidTr="00960E62">
        <w:tc>
          <w:tcPr>
            <w:tcW w:w="1129" w:type="dxa"/>
            <w:vAlign w:val="center"/>
          </w:tcPr>
          <w:p w14:paraId="331D9666" w14:textId="399F8BBC" w:rsidR="009D026F" w:rsidRDefault="009D026F" w:rsidP="00960E62">
            <w:pPr>
              <w:pStyle w:val="TabFig"/>
              <w:spacing w:before="62" w:after="62"/>
            </w:pPr>
            <w:r>
              <w:rPr>
                <w:rFonts w:hint="eastAsia"/>
              </w:rPr>
              <w:t>相电流过流故障</w:t>
            </w:r>
          </w:p>
        </w:tc>
        <w:tc>
          <w:tcPr>
            <w:tcW w:w="1134" w:type="dxa"/>
            <w:vAlign w:val="center"/>
          </w:tcPr>
          <w:p w14:paraId="111F96A2" w14:textId="58A04449" w:rsidR="009D026F" w:rsidRDefault="00960E62" w:rsidP="00960E62">
            <w:pPr>
              <w:pStyle w:val="TabFig"/>
              <w:spacing w:before="62" w:after="62"/>
            </w:pPr>
            <w:r>
              <w:rPr>
                <w:rFonts w:hint="eastAsia"/>
              </w:rPr>
              <w:t>100us</w:t>
            </w:r>
          </w:p>
        </w:tc>
        <w:tc>
          <w:tcPr>
            <w:tcW w:w="1985" w:type="dxa"/>
            <w:vAlign w:val="center"/>
          </w:tcPr>
          <w:p w14:paraId="03E27496" w14:textId="234DACD9" w:rsidR="009D026F" w:rsidRDefault="009D026F" w:rsidP="00960E62">
            <w:pPr>
              <w:pStyle w:val="TabFig"/>
              <w:spacing w:before="62" w:after="62"/>
              <w:jc w:val="both"/>
            </w:pPr>
            <w:r>
              <w:rPr>
                <w:rFonts w:hint="eastAsia"/>
              </w:rPr>
              <w:t>A</w:t>
            </w:r>
            <w:r>
              <w:rPr>
                <w:rFonts w:hint="eastAsia"/>
              </w:rPr>
              <w:t>、</w:t>
            </w:r>
            <w:r>
              <w:rPr>
                <w:rFonts w:hint="eastAsia"/>
              </w:rPr>
              <w:t>B</w:t>
            </w:r>
            <w:r>
              <w:rPr>
                <w:rFonts w:hint="eastAsia"/>
              </w:rPr>
              <w:t>、</w:t>
            </w:r>
            <w:r>
              <w:rPr>
                <w:rFonts w:hint="eastAsia"/>
              </w:rPr>
              <w:t>C</w:t>
            </w:r>
            <w:r>
              <w:rPr>
                <w:rFonts w:hint="eastAsia"/>
              </w:rPr>
              <w:t>相电流绝对值大于</w:t>
            </w:r>
            <w:r>
              <w:rPr>
                <w:rFonts w:hint="eastAsia"/>
              </w:rPr>
              <w:t>4</w:t>
            </w:r>
            <w:r w:rsidR="00960E62">
              <w:rPr>
                <w:rFonts w:hint="eastAsia"/>
              </w:rPr>
              <w:t>9</w:t>
            </w:r>
            <w:r>
              <w:rPr>
                <w:rFonts w:hint="eastAsia"/>
              </w:rPr>
              <w:t>A</w:t>
            </w:r>
          </w:p>
        </w:tc>
        <w:tc>
          <w:tcPr>
            <w:tcW w:w="1417" w:type="dxa"/>
            <w:vAlign w:val="center"/>
          </w:tcPr>
          <w:p w14:paraId="219F46A8" w14:textId="4BE02B79" w:rsidR="009D026F" w:rsidRDefault="009D026F" w:rsidP="00960E62">
            <w:pPr>
              <w:pStyle w:val="TabFig"/>
              <w:spacing w:before="62" w:after="62"/>
            </w:pPr>
            <w:r>
              <w:rPr>
                <w:rFonts w:hint="eastAsia"/>
              </w:rPr>
              <w:t>48ms</w:t>
            </w:r>
            <w:r>
              <w:rPr>
                <w:rFonts w:hint="eastAsia"/>
              </w:rPr>
              <w:t>±</w:t>
            </w:r>
            <w:r>
              <w:rPr>
                <w:rFonts w:hint="eastAsia"/>
              </w:rPr>
              <w:t>10%</w:t>
            </w:r>
          </w:p>
        </w:tc>
        <w:tc>
          <w:tcPr>
            <w:tcW w:w="2631" w:type="dxa"/>
            <w:vAlign w:val="center"/>
          </w:tcPr>
          <w:p w14:paraId="71F0A8E1" w14:textId="7B14AE6D" w:rsidR="009D026F" w:rsidRDefault="00960E62" w:rsidP="00960E62">
            <w:pPr>
              <w:pStyle w:val="TabFig"/>
              <w:spacing w:before="62" w:after="62"/>
              <w:jc w:val="both"/>
            </w:pPr>
            <w:r w:rsidRPr="00960E62">
              <w:rPr>
                <w:rFonts w:hint="eastAsia"/>
              </w:rPr>
              <w:t>①</w:t>
            </w:r>
            <w:r w:rsidR="009D026F" w:rsidRPr="00960E62">
              <w:rPr>
                <w:rFonts w:hint="eastAsia"/>
              </w:rPr>
              <w:t>发</w:t>
            </w:r>
            <w:r w:rsidR="009D026F">
              <w:rPr>
                <w:rFonts w:hint="eastAsia"/>
              </w:rPr>
              <w:t>送数据</w:t>
            </w:r>
            <w:r>
              <w:rPr>
                <w:rFonts w:hint="eastAsia"/>
              </w:rPr>
              <w:t>B23</w:t>
            </w:r>
            <w:r w:rsidR="009D026F">
              <w:rPr>
                <w:rFonts w:hint="eastAsia"/>
              </w:rPr>
              <w:t>的</w:t>
            </w:r>
            <w:r w:rsidR="009D026F">
              <w:rPr>
                <w:rFonts w:hint="eastAsia"/>
              </w:rPr>
              <w:t>bit</w:t>
            </w:r>
            <w:r>
              <w:rPr>
                <w:rFonts w:hint="eastAsia"/>
              </w:rPr>
              <w:t>3</w:t>
            </w:r>
            <w:r w:rsidR="009D026F">
              <w:rPr>
                <w:rFonts w:hint="eastAsia"/>
              </w:rPr>
              <w:t>位（</w:t>
            </w:r>
            <w:r>
              <w:rPr>
                <w:rFonts w:hint="eastAsia"/>
              </w:rPr>
              <w:t>相电流过流故障</w:t>
            </w:r>
            <w:r w:rsidR="009D026F">
              <w:rPr>
                <w:rFonts w:hint="eastAsia"/>
              </w:rPr>
              <w:t>）</w:t>
            </w:r>
          </w:p>
          <w:p w14:paraId="76665C4A" w14:textId="616AFBA0" w:rsidR="009D026F" w:rsidRPr="00960E62" w:rsidRDefault="00960E62" w:rsidP="00960E62">
            <w:pPr>
              <w:pStyle w:val="TabFig"/>
              <w:spacing w:before="62" w:after="62"/>
              <w:jc w:val="both"/>
            </w:pPr>
            <w:r>
              <w:rPr>
                <w:rFonts w:hint="eastAsia"/>
              </w:rPr>
              <w:t>②发送数据</w:t>
            </w:r>
            <w:r>
              <w:rPr>
                <w:rFonts w:hint="eastAsia"/>
              </w:rPr>
              <w:t>B6</w:t>
            </w:r>
            <w:r>
              <w:rPr>
                <w:rFonts w:hint="eastAsia"/>
              </w:rPr>
              <w:t>的</w:t>
            </w:r>
            <w:r>
              <w:rPr>
                <w:rFonts w:hint="eastAsia"/>
              </w:rPr>
              <w:t>bit2</w:t>
            </w:r>
            <w:r>
              <w:rPr>
                <w:rFonts w:hint="eastAsia"/>
              </w:rPr>
              <w:t>位（周期故障）</w:t>
            </w:r>
          </w:p>
        </w:tc>
      </w:tr>
      <w:tr w:rsidR="00960E62" w14:paraId="3E6B10C4" w14:textId="77777777" w:rsidTr="00960E62">
        <w:tc>
          <w:tcPr>
            <w:tcW w:w="1129" w:type="dxa"/>
            <w:vAlign w:val="center"/>
          </w:tcPr>
          <w:p w14:paraId="73772138" w14:textId="77777777" w:rsidR="00960E62" w:rsidRDefault="00960E62" w:rsidP="00960E62">
            <w:pPr>
              <w:pStyle w:val="TabFig"/>
              <w:spacing w:before="62" w:after="62"/>
            </w:pPr>
            <w:r>
              <w:rPr>
                <w:rFonts w:hint="eastAsia"/>
              </w:rPr>
              <w:t>270V</w:t>
            </w:r>
            <w:r>
              <w:rPr>
                <w:rFonts w:hint="eastAsia"/>
              </w:rPr>
              <w:t>电源电压过压故障</w:t>
            </w:r>
          </w:p>
        </w:tc>
        <w:tc>
          <w:tcPr>
            <w:tcW w:w="1134" w:type="dxa"/>
            <w:vAlign w:val="center"/>
          </w:tcPr>
          <w:p w14:paraId="3C425FD3" w14:textId="090DC940" w:rsidR="00960E62" w:rsidRDefault="00960E62" w:rsidP="00960E62">
            <w:pPr>
              <w:pStyle w:val="TabFig"/>
              <w:spacing w:before="62" w:after="62"/>
            </w:pPr>
            <w:r w:rsidRPr="006C44F2">
              <w:rPr>
                <w:rFonts w:hint="eastAsia"/>
              </w:rPr>
              <w:t>1ms</w:t>
            </w:r>
          </w:p>
        </w:tc>
        <w:tc>
          <w:tcPr>
            <w:tcW w:w="1985" w:type="dxa"/>
            <w:vAlign w:val="center"/>
          </w:tcPr>
          <w:p w14:paraId="5962EC81" w14:textId="04099E4A" w:rsidR="00960E62" w:rsidRDefault="00960E62" w:rsidP="00960E62">
            <w:pPr>
              <w:pStyle w:val="TabFig"/>
              <w:spacing w:before="62" w:after="62"/>
              <w:jc w:val="both"/>
            </w:pPr>
            <w:r>
              <w:rPr>
                <w:rFonts w:hint="eastAsia"/>
              </w:rPr>
              <w:t>电压大于</w:t>
            </w:r>
            <w:r>
              <w:rPr>
                <w:rFonts w:hint="eastAsia"/>
              </w:rPr>
              <w:t>3</w:t>
            </w:r>
            <w:r w:rsidR="00B13CBD">
              <w:rPr>
                <w:rFonts w:hint="eastAsia"/>
              </w:rPr>
              <w:t>4</w:t>
            </w:r>
            <w:r>
              <w:rPr>
                <w:rFonts w:hint="eastAsia"/>
              </w:rPr>
              <w:t>0V</w:t>
            </w:r>
          </w:p>
        </w:tc>
        <w:tc>
          <w:tcPr>
            <w:tcW w:w="1417" w:type="dxa"/>
            <w:vAlign w:val="center"/>
          </w:tcPr>
          <w:p w14:paraId="4317FC50" w14:textId="77777777" w:rsidR="00960E62" w:rsidRDefault="00960E62" w:rsidP="00960E62">
            <w:pPr>
              <w:pStyle w:val="TabFig"/>
              <w:spacing w:before="62" w:after="62"/>
            </w:pPr>
            <w:r>
              <w:rPr>
                <w:rFonts w:hint="eastAsia"/>
              </w:rPr>
              <w:t>48ms</w:t>
            </w:r>
            <w:r>
              <w:rPr>
                <w:rFonts w:hint="eastAsia"/>
              </w:rPr>
              <w:t>±</w:t>
            </w:r>
            <w:r>
              <w:rPr>
                <w:rFonts w:hint="eastAsia"/>
              </w:rPr>
              <w:t>10%</w:t>
            </w:r>
          </w:p>
        </w:tc>
        <w:tc>
          <w:tcPr>
            <w:tcW w:w="2631" w:type="dxa"/>
            <w:vAlign w:val="center"/>
          </w:tcPr>
          <w:p w14:paraId="0A374EAD" w14:textId="12FB915B" w:rsidR="00960E62" w:rsidRDefault="00960E62" w:rsidP="00960E62">
            <w:pPr>
              <w:pStyle w:val="TabFig"/>
              <w:spacing w:before="62" w:after="62"/>
              <w:jc w:val="both"/>
            </w:pPr>
            <w:r w:rsidRPr="00960E62">
              <w:rPr>
                <w:rFonts w:hint="eastAsia"/>
              </w:rPr>
              <w:t>①发</w:t>
            </w:r>
            <w:r>
              <w:rPr>
                <w:rFonts w:hint="eastAsia"/>
              </w:rPr>
              <w:t>送数据</w:t>
            </w:r>
            <w:r>
              <w:rPr>
                <w:rFonts w:hint="eastAsia"/>
              </w:rPr>
              <w:t>B23</w:t>
            </w:r>
            <w:r>
              <w:rPr>
                <w:rFonts w:hint="eastAsia"/>
              </w:rPr>
              <w:t>的</w:t>
            </w:r>
            <w:r>
              <w:rPr>
                <w:rFonts w:hint="eastAsia"/>
              </w:rPr>
              <w:t>bit1~bit0</w:t>
            </w:r>
            <w:r>
              <w:rPr>
                <w:rFonts w:hint="eastAsia"/>
              </w:rPr>
              <w:t>位（母线电压故障）</w:t>
            </w:r>
          </w:p>
          <w:p w14:paraId="06D1EC83" w14:textId="60440536" w:rsidR="00960E62" w:rsidRDefault="00960E62" w:rsidP="00960E62">
            <w:pPr>
              <w:pStyle w:val="TabFig"/>
              <w:spacing w:before="62" w:after="62"/>
              <w:jc w:val="both"/>
            </w:pPr>
            <w:r>
              <w:rPr>
                <w:rFonts w:hint="eastAsia"/>
              </w:rPr>
              <w:t>②发送数据</w:t>
            </w:r>
            <w:r>
              <w:rPr>
                <w:rFonts w:hint="eastAsia"/>
              </w:rPr>
              <w:t>B6</w:t>
            </w:r>
            <w:r>
              <w:rPr>
                <w:rFonts w:hint="eastAsia"/>
              </w:rPr>
              <w:t>的</w:t>
            </w:r>
            <w:r>
              <w:rPr>
                <w:rFonts w:hint="eastAsia"/>
              </w:rPr>
              <w:t>bit2</w:t>
            </w:r>
            <w:r>
              <w:rPr>
                <w:rFonts w:hint="eastAsia"/>
              </w:rPr>
              <w:t>位（周期故障）</w:t>
            </w:r>
          </w:p>
        </w:tc>
      </w:tr>
      <w:tr w:rsidR="00960E62" w14:paraId="183E1F1C" w14:textId="77777777" w:rsidTr="00960E62">
        <w:tc>
          <w:tcPr>
            <w:tcW w:w="1129" w:type="dxa"/>
            <w:vAlign w:val="center"/>
          </w:tcPr>
          <w:p w14:paraId="2C6F0B5E" w14:textId="77777777" w:rsidR="00960E62" w:rsidRDefault="00960E62" w:rsidP="00960E62">
            <w:pPr>
              <w:pStyle w:val="TabFig"/>
              <w:spacing w:before="62" w:after="62"/>
            </w:pPr>
            <w:r>
              <w:rPr>
                <w:rFonts w:hint="eastAsia"/>
              </w:rPr>
              <w:t>270V</w:t>
            </w:r>
            <w:r>
              <w:rPr>
                <w:rFonts w:hint="eastAsia"/>
              </w:rPr>
              <w:t>电源电压欠压故障</w:t>
            </w:r>
          </w:p>
        </w:tc>
        <w:tc>
          <w:tcPr>
            <w:tcW w:w="1134" w:type="dxa"/>
            <w:vAlign w:val="center"/>
          </w:tcPr>
          <w:p w14:paraId="3B13D8A9" w14:textId="70EE5AAA" w:rsidR="00960E62" w:rsidRDefault="00960E62" w:rsidP="00960E62">
            <w:pPr>
              <w:pStyle w:val="TabFig"/>
              <w:spacing w:before="62" w:after="62"/>
            </w:pPr>
            <w:r w:rsidRPr="006C44F2">
              <w:rPr>
                <w:rFonts w:hint="eastAsia"/>
              </w:rPr>
              <w:t>1ms</w:t>
            </w:r>
          </w:p>
        </w:tc>
        <w:tc>
          <w:tcPr>
            <w:tcW w:w="1985" w:type="dxa"/>
            <w:vAlign w:val="center"/>
          </w:tcPr>
          <w:p w14:paraId="036B9820" w14:textId="42577719" w:rsidR="00960E62" w:rsidRDefault="00960E62" w:rsidP="00960E62">
            <w:pPr>
              <w:pStyle w:val="TabFig"/>
              <w:spacing w:before="62" w:after="62"/>
              <w:jc w:val="both"/>
            </w:pPr>
            <w:r>
              <w:rPr>
                <w:rFonts w:hint="eastAsia"/>
              </w:rPr>
              <w:t>电压小于</w:t>
            </w:r>
            <w:r>
              <w:rPr>
                <w:rFonts w:hint="eastAsia"/>
              </w:rPr>
              <w:t>170V</w:t>
            </w:r>
          </w:p>
        </w:tc>
        <w:tc>
          <w:tcPr>
            <w:tcW w:w="1417" w:type="dxa"/>
            <w:vAlign w:val="center"/>
          </w:tcPr>
          <w:p w14:paraId="51B7B71A" w14:textId="77777777" w:rsidR="00960E62" w:rsidRDefault="00960E62" w:rsidP="00960E62">
            <w:pPr>
              <w:pStyle w:val="TabFig"/>
              <w:spacing w:before="62" w:after="62"/>
            </w:pPr>
            <w:r>
              <w:rPr>
                <w:rFonts w:hint="eastAsia"/>
              </w:rPr>
              <w:t>48ms</w:t>
            </w:r>
            <w:r>
              <w:rPr>
                <w:rFonts w:hint="eastAsia"/>
              </w:rPr>
              <w:t>±</w:t>
            </w:r>
            <w:r>
              <w:rPr>
                <w:rFonts w:hint="eastAsia"/>
              </w:rPr>
              <w:t>10%</w:t>
            </w:r>
          </w:p>
        </w:tc>
        <w:tc>
          <w:tcPr>
            <w:tcW w:w="2631" w:type="dxa"/>
            <w:vAlign w:val="center"/>
          </w:tcPr>
          <w:p w14:paraId="0FF8321F" w14:textId="64C418FA" w:rsidR="00960E62" w:rsidRDefault="00960E62" w:rsidP="00960E62">
            <w:pPr>
              <w:pStyle w:val="TabFig"/>
              <w:spacing w:before="62" w:after="62"/>
              <w:jc w:val="both"/>
            </w:pPr>
            <w:r w:rsidRPr="00960E62">
              <w:rPr>
                <w:rFonts w:hint="eastAsia"/>
              </w:rPr>
              <w:t>①发</w:t>
            </w:r>
            <w:r>
              <w:rPr>
                <w:rFonts w:hint="eastAsia"/>
              </w:rPr>
              <w:t>送数据</w:t>
            </w:r>
            <w:r>
              <w:rPr>
                <w:rFonts w:hint="eastAsia"/>
              </w:rPr>
              <w:t>B23</w:t>
            </w:r>
            <w:r>
              <w:rPr>
                <w:rFonts w:hint="eastAsia"/>
              </w:rPr>
              <w:t>的</w:t>
            </w:r>
            <w:r>
              <w:rPr>
                <w:rFonts w:hint="eastAsia"/>
              </w:rPr>
              <w:t>bit1~bit0</w:t>
            </w:r>
            <w:r>
              <w:rPr>
                <w:rFonts w:hint="eastAsia"/>
              </w:rPr>
              <w:t>位（母线电压故障）</w:t>
            </w:r>
          </w:p>
          <w:p w14:paraId="3FA7824A" w14:textId="2C88CB86" w:rsidR="00960E62" w:rsidRDefault="00960E62" w:rsidP="00960E62">
            <w:pPr>
              <w:pStyle w:val="TabFig"/>
              <w:spacing w:before="62" w:after="62"/>
              <w:jc w:val="both"/>
            </w:pPr>
            <w:r>
              <w:rPr>
                <w:rFonts w:hint="eastAsia"/>
              </w:rPr>
              <w:t>②发送数据</w:t>
            </w:r>
            <w:r>
              <w:rPr>
                <w:rFonts w:hint="eastAsia"/>
              </w:rPr>
              <w:t>B6</w:t>
            </w:r>
            <w:r>
              <w:rPr>
                <w:rFonts w:hint="eastAsia"/>
              </w:rPr>
              <w:t>的</w:t>
            </w:r>
            <w:r>
              <w:rPr>
                <w:rFonts w:hint="eastAsia"/>
              </w:rPr>
              <w:t>bit2</w:t>
            </w:r>
            <w:r>
              <w:rPr>
                <w:rFonts w:hint="eastAsia"/>
              </w:rPr>
              <w:t>位（周期故障）</w:t>
            </w:r>
          </w:p>
        </w:tc>
      </w:tr>
      <w:tr w:rsidR="00960E62" w14:paraId="2A012C77" w14:textId="77777777" w:rsidTr="00960E62">
        <w:tc>
          <w:tcPr>
            <w:tcW w:w="1129" w:type="dxa"/>
            <w:vAlign w:val="center"/>
          </w:tcPr>
          <w:p w14:paraId="11DB7E3B" w14:textId="77777777" w:rsidR="00960E62" w:rsidRDefault="00960E62" w:rsidP="00960E62">
            <w:pPr>
              <w:pStyle w:val="TabFig"/>
              <w:spacing w:before="62" w:after="62"/>
            </w:pPr>
            <w:r>
              <w:rPr>
                <w:rFonts w:hint="eastAsia"/>
              </w:rPr>
              <w:t>270V</w:t>
            </w:r>
            <w:r>
              <w:rPr>
                <w:rFonts w:hint="eastAsia"/>
              </w:rPr>
              <w:t>电源过流</w:t>
            </w:r>
          </w:p>
        </w:tc>
        <w:tc>
          <w:tcPr>
            <w:tcW w:w="1134" w:type="dxa"/>
            <w:vAlign w:val="center"/>
          </w:tcPr>
          <w:p w14:paraId="2C8647EB" w14:textId="0319115D" w:rsidR="00960E62" w:rsidRDefault="00960E62" w:rsidP="00960E62">
            <w:pPr>
              <w:pStyle w:val="TabFig"/>
              <w:spacing w:before="62" w:after="62"/>
            </w:pPr>
            <w:r w:rsidRPr="006C44F2">
              <w:rPr>
                <w:rFonts w:hint="eastAsia"/>
              </w:rPr>
              <w:t>1ms</w:t>
            </w:r>
          </w:p>
        </w:tc>
        <w:tc>
          <w:tcPr>
            <w:tcW w:w="1985" w:type="dxa"/>
            <w:vAlign w:val="center"/>
          </w:tcPr>
          <w:p w14:paraId="3681DBD6" w14:textId="00DC2C02" w:rsidR="00960E62" w:rsidRDefault="00960E62" w:rsidP="00960E62">
            <w:pPr>
              <w:pStyle w:val="TabFig"/>
              <w:spacing w:before="62" w:after="62"/>
              <w:jc w:val="both"/>
            </w:pPr>
            <w:r>
              <w:rPr>
                <w:rFonts w:hint="eastAsia"/>
              </w:rPr>
              <w:t>电流大于</w:t>
            </w:r>
            <w:r w:rsidR="00B13CBD">
              <w:rPr>
                <w:rFonts w:hint="eastAsia"/>
              </w:rPr>
              <w:t>60</w:t>
            </w:r>
            <w:r>
              <w:rPr>
                <w:rFonts w:hint="eastAsia"/>
              </w:rPr>
              <w:t>A</w:t>
            </w:r>
          </w:p>
        </w:tc>
        <w:tc>
          <w:tcPr>
            <w:tcW w:w="1417" w:type="dxa"/>
            <w:vAlign w:val="center"/>
          </w:tcPr>
          <w:p w14:paraId="2EDB75F0" w14:textId="77777777" w:rsidR="00960E62" w:rsidRDefault="00960E62" w:rsidP="00960E62">
            <w:pPr>
              <w:pStyle w:val="TabFig"/>
              <w:spacing w:before="62" w:after="62"/>
            </w:pPr>
            <w:r>
              <w:rPr>
                <w:rFonts w:hint="eastAsia"/>
              </w:rPr>
              <w:t>48ms</w:t>
            </w:r>
            <w:r>
              <w:rPr>
                <w:rFonts w:hint="eastAsia"/>
              </w:rPr>
              <w:t>±</w:t>
            </w:r>
            <w:r>
              <w:rPr>
                <w:rFonts w:hint="eastAsia"/>
              </w:rPr>
              <w:t>10%</w:t>
            </w:r>
          </w:p>
        </w:tc>
        <w:tc>
          <w:tcPr>
            <w:tcW w:w="2631" w:type="dxa"/>
            <w:vAlign w:val="center"/>
          </w:tcPr>
          <w:p w14:paraId="34483FD2" w14:textId="52E45C2F" w:rsidR="00960E62" w:rsidRDefault="00960E62" w:rsidP="00960E62">
            <w:pPr>
              <w:pStyle w:val="TabFig"/>
              <w:spacing w:before="62" w:after="62"/>
              <w:jc w:val="both"/>
            </w:pPr>
            <w:r w:rsidRPr="00960E62">
              <w:rPr>
                <w:rFonts w:hint="eastAsia"/>
              </w:rPr>
              <w:t>①发</w:t>
            </w:r>
            <w:r>
              <w:rPr>
                <w:rFonts w:hint="eastAsia"/>
              </w:rPr>
              <w:t>送数据</w:t>
            </w:r>
            <w:r>
              <w:rPr>
                <w:rFonts w:hint="eastAsia"/>
              </w:rPr>
              <w:t>B23</w:t>
            </w:r>
            <w:r>
              <w:rPr>
                <w:rFonts w:hint="eastAsia"/>
              </w:rPr>
              <w:t>的</w:t>
            </w:r>
            <w:r>
              <w:rPr>
                <w:rFonts w:hint="eastAsia"/>
              </w:rPr>
              <w:t>bit2</w:t>
            </w:r>
            <w:r>
              <w:rPr>
                <w:rFonts w:hint="eastAsia"/>
              </w:rPr>
              <w:t>位（母线电流故障）</w:t>
            </w:r>
          </w:p>
          <w:p w14:paraId="708E9BF0" w14:textId="16F4A488" w:rsidR="00960E62" w:rsidRDefault="00960E62" w:rsidP="00960E62">
            <w:pPr>
              <w:pStyle w:val="TabFig"/>
              <w:spacing w:before="62" w:after="62"/>
              <w:jc w:val="both"/>
            </w:pPr>
            <w:r>
              <w:rPr>
                <w:rFonts w:hint="eastAsia"/>
              </w:rPr>
              <w:t>②发送数据</w:t>
            </w:r>
            <w:r>
              <w:rPr>
                <w:rFonts w:hint="eastAsia"/>
              </w:rPr>
              <w:t>B6</w:t>
            </w:r>
            <w:r>
              <w:rPr>
                <w:rFonts w:hint="eastAsia"/>
              </w:rPr>
              <w:t>的</w:t>
            </w:r>
            <w:r>
              <w:rPr>
                <w:rFonts w:hint="eastAsia"/>
              </w:rPr>
              <w:t>bit2</w:t>
            </w:r>
            <w:r>
              <w:rPr>
                <w:rFonts w:hint="eastAsia"/>
              </w:rPr>
              <w:t>位（周期故障）</w:t>
            </w:r>
          </w:p>
        </w:tc>
      </w:tr>
    </w:tbl>
    <w:p w14:paraId="432F8242" w14:textId="21A74D95" w:rsidR="00384D6A" w:rsidRDefault="00A7764F" w:rsidP="00384D6A">
      <w:pPr>
        <w:pStyle w:val="TabFig"/>
        <w:keepNext/>
        <w:spacing w:before="62" w:after="62"/>
      </w:pPr>
      <w:r>
        <w:object w:dxaOrig="12526" w:dyaOrig="9960" w14:anchorId="0492E2F6">
          <v:shape id="_x0000_i1041" type="#_x0000_t75" style="width:357.95pt;height:284.6pt" o:ole="">
            <v:imagedata r:id="rId46" o:title=""/>
          </v:shape>
          <o:OLEObject Type="Embed" ProgID="Visio.Drawing.11" ShapeID="_x0000_i1041" DrawAspect="Content" ObjectID="_1785436451" r:id="rId47"/>
        </w:object>
      </w:r>
    </w:p>
    <w:p w14:paraId="10A4FF89" w14:textId="77777777" w:rsidR="006A2F2B" w:rsidRDefault="00384D6A" w:rsidP="00384D6A">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14</w:t>
      </w:r>
      <w:r>
        <w:fldChar w:fldCharType="end"/>
      </w:r>
      <w:r>
        <w:t xml:space="preserve"> </w:t>
      </w:r>
      <w:r w:rsidRPr="00B34A70">
        <w:rPr>
          <w:rFonts w:hint="eastAsia"/>
        </w:rPr>
        <w:t>周期自检软件流程图</w:t>
      </w:r>
    </w:p>
    <w:p w14:paraId="24EBF147" w14:textId="77777777" w:rsidR="00E11A62" w:rsidRDefault="00E11A62" w:rsidP="00E11A62">
      <w:pPr>
        <w:pStyle w:val="4"/>
        <w:spacing w:before="156" w:after="156"/>
      </w:pPr>
      <w:r>
        <w:rPr>
          <w:rFonts w:hint="eastAsia"/>
        </w:rPr>
        <w:lastRenderedPageBreak/>
        <w:t>输出</w:t>
      </w:r>
    </w:p>
    <w:p w14:paraId="0A9407B7" w14:textId="77777777" w:rsidR="00E11A62" w:rsidRDefault="00E11A62" w:rsidP="00E11A62">
      <w:pPr>
        <w:ind w:firstLine="480"/>
      </w:pPr>
      <w:r>
        <w:rPr>
          <w:rFonts w:hint="eastAsia"/>
        </w:rPr>
        <w:t>周期自检</w:t>
      </w:r>
      <w:r>
        <w:rPr>
          <w:rFonts w:hint="eastAsia"/>
        </w:rPr>
        <w:t>BIT</w:t>
      </w:r>
      <w:r>
        <w:rPr>
          <w:rFonts w:hint="eastAsia"/>
        </w:rPr>
        <w:t>。</w:t>
      </w:r>
    </w:p>
    <w:p w14:paraId="6BF89F91" w14:textId="77777777" w:rsidR="00E11A62" w:rsidRDefault="00E11A62" w:rsidP="00E11A62">
      <w:pPr>
        <w:pStyle w:val="4"/>
        <w:spacing w:before="156" w:after="156"/>
      </w:pPr>
      <w:r>
        <w:rPr>
          <w:rFonts w:hint="eastAsia"/>
        </w:rPr>
        <w:t>性能</w:t>
      </w:r>
    </w:p>
    <w:p w14:paraId="3C0E5E55" w14:textId="1F872618" w:rsidR="00E11A62" w:rsidRDefault="00E11A62" w:rsidP="00E11A62">
      <w:pPr>
        <w:ind w:firstLine="480"/>
      </w:pPr>
      <w:r>
        <w:rPr>
          <w:rFonts w:hint="eastAsia"/>
        </w:rPr>
        <w:t>检测周期</w:t>
      </w:r>
      <w:r w:rsidR="00A7764F">
        <w:rPr>
          <w:rFonts w:hint="eastAsia"/>
        </w:rPr>
        <w:t>以及</w:t>
      </w:r>
      <w:r>
        <w:rPr>
          <w:rFonts w:hint="eastAsia"/>
        </w:rPr>
        <w:t>各参数连续故障时间见表</w:t>
      </w:r>
      <w:r>
        <w:rPr>
          <w:rFonts w:hint="eastAsia"/>
        </w:rPr>
        <w:t>8</w:t>
      </w:r>
      <w:r>
        <w:rPr>
          <w:rFonts w:hint="eastAsia"/>
        </w:rPr>
        <w:t>。</w:t>
      </w:r>
    </w:p>
    <w:p w14:paraId="0E45C902" w14:textId="77777777" w:rsidR="00E11A62" w:rsidRDefault="00E11A62" w:rsidP="00E11A62">
      <w:pPr>
        <w:pStyle w:val="4"/>
        <w:spacing w:before="156" w:after="156"/>
      </w:pPr>
      <w:r>
        <w:rPr>
          <w:rFonts w:hint="eastAsia"/>
        </w:rPr>
        <w:t>设计约束</w:t>
      </w:r>
      <w:r>
        <w:rPr>
          <w:rFonts w:hint="eastAsia"/>
        </w:rPr>
        <w:tab/>
      </w:r>
    </w:p>
    <w:p w14:paraId="263D1B4F" w14:textId="77777777" w:rsidR="00E11A62" w:rsidRDefault="00E11A62" w:rsidP="00E11A62">
      <w:pPr>
        <w:ind w:firstLine="480"/>
      </w:pPr>
      <w:r>
        <w:rPr>
          <w:rFonts w:hint="eastAsia"/>
        </w:rPr>
        <w:t>无。</w:t>
      </w:r>
    </w:p>
    <w:p w14:paraId="114D676A" w14:textId="77777777" w:rsidR="00E11A62" w:rsidRDefault="00E11A62" w:rsidP="00E11A62">
      <w:pPr>
        <w:pStyle w:val="4"/>
        <w:spacing w:before="156" w:after="156"/>
      </w:pPr>
      <w:r>
        <w:rPr>
          <w:rFonts w:hint="eastAsia"/>
        </w:rPr>
        <w:t>容错措施</w:t>
      </w:r>
    </w:p>
    <w:p w14:paraId="61850C72" w14:textId="77777777" w:rsidR="00E11A62" w:rsidRDefault="00E11A62" w:rsidP="00E11A62">
      <w:pPr>
        <w:ind w:firstLine="480"/>
      </w:pPr>
      <w:r>
        <w:rPr>
          <w:rFonts w:hint="eastAsia"/>
        </w:rPr>
        <w:t>对各运行参数连续多次判断，满足连续故障时间，置位相应的周期自检故障位。</w:t>
      </w:r>
    </w:p>
    <w:p w14:paraId="483B616F" w14:textId="77777777" w:rsidR="00E11A62" w:rsidRDefault="00E11A62" w:rsidP="00E11A62">
      <w:pPr>
        <w:pStyle w:val="3"/>
        <w:spacing w:before="156" w:after="156"/>
      </w:pPr>
      <w:bookmarkStart w:id="58" w:name="_Toc168868814"/>
      <w:r>
        <w:rPr>
          <w:rFonts w:hint="eastAsia"/>
        </w:rPr>
        <w:t>自保护停机</w:t>
      </w:r>
      <w:r>
        <w:rPr>
          <w:rFonts w:hint="eastAsia"/>
        </w:rPr>
        <w:t>/</w:t>
      </w:r>
      <w:r>
        <w:rPr>
          <w:rFonts w:hint="eastAsia"/>
        </w:rPr>
        <w:t>降额运行单元（</w:t>
      </w:r>
      <w:r w:rsidR="005D4375">
        <w:rPr>
          <w:rFonts w:hint="eastAsia"/>
        </w:rPr>
        <w:t>XQ6</w:t>
      </w:r>
      <w:r>
        <w:rPr>
          <w:rFonts w:hint="eastAsia"/>
        </w:rPr>
        <w:t>）</w:t>
      </w:r>
      <w:bookmarkEnd w:id="58"/>
    </w:p>
    <w:p w14:paraId="2915A802" w14:textId="77777777" w:rsidR="00E11A62" w:rsidRDefault="00E11A62" w:rsidP="00E11A62">
      <w:pPr>
        <w:pStyle w:val="4"/>
        <w:spacing w:before="156" w:after="156"/>
      </w:pPr>
      <w:r>
        <w:rPr>
          <w:rFonts w:hint="eastAsia"/>
        </w:rPr>
        <w:t>需求描述</w:t>
      </w:r>
    </w:p>
    <w:p w14:paraId="3EDB0F8C" w14:textId="77777777" w:rsidR="00E11A62" w:rsidRDefault="00E11A62" w:rsidP="00E11A62">
      <w:pPr>
        <w:ind w:firstLine="480"/>
      </w:pPr>
      <w:r>
        <w:rPr>
          <w:rFonts w:hint="eastAsia"/>
        </w:rPr>
        <w:t>软件在周期自检中检测到</w:t>
      </w:r>
      <w:r>
        <w:rPr>
          <w:rFonts w:hint="eastAsia"/>
        </w:rPr>
        <w:t>270V</w:t>
      </w:r>
      <w:r>
        <w:rPr>
          <w:rFonts w:hint="eastAsia"/>
        </w:rPr>
        <w:t>电源电流过流、电机过热、电机失步、电机堵转、相电流过流故障后，控制电机停转，并通过</w:t>
      </w:r>
      <w:r>
        <w:rPr>
          <w:rFonts w:hint="eastAsia"/>
        </w:rPr>
        <w:t>RS422</w:t>
      </w:r>
      <w:r>
        <w:rPr>
          <w:rFonts w:hint="eastAsia"/>
        </w:rPr>
        <w:t>串口上报相应状态故障、严重故障。电机停转后，延时</w:t>
      </w:r>
      <w:r>
        <w:rPr>
          <w:rFonts w:hint="eastAsia"/>
        </w:rPr>
        <w:t>6S</w:t>
      </w:r>
      <w:r>
        <w:rPr>
          <w:rFonts w:hint="eastAsia"/>
        </w:rPr>
        <w:t>后重新检测，如果软件检测故障状态恢复正常，则清除故障标志位，重新响应控制指令起动电机运行。在检测到</w:t>
      </w:r>
      <w:r>
        <w:rPr>
          <w:rFonts w:hint="eastAsia"/>
        </w:rPr>
        <w:t>270V</w:t>
      </w:r>
      <w:r>
        <w:rPr>
          <w:rFonts w:hint="eastAsia"/>
        </w:rPr>
        <w:t>电源电压欠压、控制器过热故障后，控制电机进入降额至低档运行。自保护停机</w:t>
      </w:r>
      <w:r>
        <w:rPr>
          <w:rFonts w:hint="eastAsia"/>
        </w:rPr>
        <w:t>/</w:t>
      </w:r>
      <w:r>
        <w:rPr>
          <w:rFonts w:hint="eastAsia"/>
        </w:rPr>
        <w:t>降额运行单元的进入条件是周期自检检测的参数出现故障并被置位。</w:t>
      </w:r>
    </w:p>
    <w:p w14:paraId="74F037E3" w14:textId="77777777" w:rsidR="00E11A62" w:rsidRDefault="00E11A62" w:rsidP="00E11A62">
      <w:pPr>
        <w:pStyle w:val="4"/>
        <w:spacing w:before="156" w:after="156"/>
      </w:pPr>
      <w:r>
        <w:rPr>
          <w:rFonts w:hint="eastAsia"/>
        </w:rPr>
        <w:t>输入</w:t>
      </w:r>
    </w:p>
    <w:p w14:paraId="3E9CEAFD" w14:textId="77777777" w:rsidR="00E11A62" w:rsidRDefault="00E11A62" w:rsidP="00E11A62">
      <w:pPr>
        <w:ind w:firstLine="480"/>
      </w:pPr>
      <w:r>
        <w:rPr>
          <w:rFonts w:hint="eastAsia"/>
        </w:rPr>
        <w:t>周期自检</w:t>
      </w:r>
      <w:r>
        <w:rPr>
          <w:rFonts w:hint="eastAsia"/>
        </w:rPr>
        <w:t>BIT</w:t>
      </w:r>
      <w:r>
        <w:rPr>
          <w:rFonts w:hint="eastAsia"/>
        </w:rPr>
        <w:t>。</w:t>
      </w:r>
    </w:p>
    <w:p w14:paraId="24EFB890" w14:textId="77777777" w:rsidR="00E11A62" w:rsidRDefault="00E11A62" w:rsidP="00E11A62">
      <w:pPr>
        <w:pStyle w:val="4"/>
        <w:spacing w:before="156" w:after="156"/>
      </w:pPr>
      <w:r>
        <w:rPr>
          <w:rFonts w:hint="eastAsia"/>
        </w:rPr>
        <w:t>处理过程</w:t>
      </w:r>
    </w:p>
    <w:p w14:paraId="1B883F30" w14:textId="77777777" w:rsidR="00E11A62" w:rsidRDefault="00E11A62" w:rsidP="00E11A62">
      <w:pPr>
        <w:ind w:firstLine="480"/>
      </w:pPr>
      <w:r>
        <w:rPr>
          <w:rFonts w:hint="eastAsia"/>
        </w:rPr>
        <w:t>在系统运行异常时，软件根据周期自检检测故障，可能造成的危害度影响程度，分别进行自保护停机、降额运行两种保护策略。软件在周期自检中检测到相电流过流、电机堵转、电机失步、母线过流、电机过热故障后，置位故障标志位（等待发送周期到，即通过串口发送到</w:t>
      </w:r>
      <w:r>
        <w:rPr>
          <w:rFonts w:hint="eastAsia"/>
        </w:rPr>
        <w:t>RIU</w:t>
      </w:r>
      <w:r>
        <w:rPr>
          <w:rFonts w:hint="eastAsia"/>
        </w:rPr>
        <w:t>），关断</w:t>
      </w:r>
      <w:r>
        <w:rPr>
          <w:rFonts w:hint="eastAsia"/>
        </w:rPr>
        <w:t>PWM</w:t>
      </w:r>
      <w:r>
        <w:rPr>
          <w:rFonts w:hint="eastAsia"/>
        </w:rPr>
        <w:t>信号输出，电机开始停机，此时电机处于故障锁定状态，不响应起动指令信号，维持停机状态。延迟</w:t>
      </w:r>
      <w:r>
        <w:rPr>
          <w:rFonts w:hint="eastAsia"/>
        </w:rPr>
        <w:t>6S</w:t>
      </w:r>
      <w:r>
        <w:rPr>
          <w:rFonts w:hint="eastAsia"/>
        </w:rPr>
        <w:t>±</w:t>
      </w:r>
      <w:r>
        <w:rPr>
          <w:rFonts w:hint="eastAsia"/>
        </w:rPr>
        <w:t>0.1S</w:t>
      </w:r>
      <w:r>
        <w:rPr>
          <w:rFonts w:hint="eastAsia"/>
        </w:rPr>
        <w:t>后，对故障参数重新进行检测，故障恢复的判断条件如表</w:t>
      </w:r>
      <w:r>
        <w:rPr>
          <w:rFonts w:hint="eastAsia"/>
        </w:rPr>
        <w:t>9</w:t>
      </w:r>
      <w:r>
        <w:rPr>
          <w:rFonts w:hint="eastAsia"/>
        </w:rPr>
        <w:t>所示，若此时参数恢复正常，清除故障标志，允许响应控制指令。若故障未消除，电机一直处于停转状态。</w:t>
      </w:r>
    </w:p>
    <w:p w14:paraId="54ECC3DE" w14:textId="77777777" w:rsidR="00E11A62" w:rsidRDefault="008C2483" w:rsidP="00E11A62">
      <w:pPr>
        <w:pStyle w:val="TabFig"/>
        <w:keepNext/>
        <w:spacing w:before="62" w:after="62"/>
      </w:pPr>
      <w:r>
        <w:object w:dxaOrig="6808" w:dyaOrig="9417" w14:anchorId="1219B0C4">
          <v:shape id="_x0000_i1042" type="#_x0000_t75" style="width:225.5pt;height:312.45pt" o:ole="">
            <v:imagedata r:id="rId48" o:title=""/>
          </v:shape>
          <o:OLEObject Type="Embed" ProgID="Visio.Drawing.11" ShapeID="_x0000_i1042" DrawAspect="Content" ObjectID="_1785436452" r:id="rId49"/>
        </w:object>
      </w:r>
    </w:p>
    <w:p w14:paraId="1A22F4AA" w14:textId="77777777" w:rsidR="00E11A62" w:rsidRDefault="00E11A62" w:rsidP="00E11A62">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84D6A">
        <w:rPr>
          <w:noProof/>
        </w:rPr>
        <w:t>15</w:t>
      </w:r>
      <w:r>
        <w:fldChar w:fldCharType="end"/>
      </w:r>
      <w:r>
        <w:t xml:space="preserve"> </w:t>
      </w:r>
      <w:r w:rsidRPr="00293C89">
        <w:rPr>
          <w:rFonts w:hint="eastAsia"/>
        </w:rPr>
        <w:t>自保护停机软件流程图</w:t>
      </w:r>
    </w:p>
    <w:p w14:paraId="4A10EF81" w14:textId="77777777" w:rsidR="005D4375" w:rsidRDefault="005D4375" w:rsidP="005D4375">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84D6A">
        <w:rPr>
          <w:noProof/>
        </w:rPr>
        <w:t>7</w:t>
      </w:r>
      <w:r>
        <w:fldChar w:fldCharType="end"/>
      </w:r>
      <w:r>
        <w:t xml:space="preserve"> </w:t>
      </w:r>
      <w:r w:rsidRPr="00FD0B50">
        <w:rPr>
          <w:rFonts w:hint="eastAsia"/>
        </w:rPr>
        <w:t>故障恢复判断条件</w:t>
      </w:r>
    </w:p>
    <w:tbl>
      <w:tblPr>
        <w:tblStyle w:val="a3"/>
        <w:tblW w:w="0" w:type="auto"/>
        <w:tblLook w:val="04A0" w:firstRow="1" w:lastRow="0" w:firstColumn="1" w:lastColumn="0" w:noHBand="0" w:noVBand="1"/>
      </w:tblPr>
      <w:tblGrid>
        <w:gridCol w:w="1846"/>
        <w:gridCol w:w="895"/>
        <w:gridCol w:w="4388"/>
        <w:gridCol w:w="1167"/>
      </w:tblGrid>
      <w:tr w:rsidR="00E11A62" w:rsidRPr="00E11A62" w14:paraId="7CBF4FC0" w14:textId="77777777" w:rsidTr="005D4375">
        <w:tc>
          <w:tcPr>
            <w:tcW w:w="0" w:type="auto"/>
            <w:vAlign w:val="center"/>
          </w:tcPr>
          <w:p w14:paraId="06C1083A" w14:textId="77777777" w:rsidR="00E11A62" w:rsidRPr="00E11A62" w:rsidRDefault="00E11A62" w:rsidP="005D4375">
            <w:pPr>
              <w:pStyle w:val="TabFig"/>
              <w:spacing w:before="62" w:after="62"/>
            </w:pPr>
            <w:r w:rsidRPr="00E11A62">
              <w:rPr>
                <w:rFonts w:hint="eastAsia"/>
              </w:rPr>
              <w:t>故障名称</w:t>
            </w:r>
          </w:p>
        </w:tc>
        <w:tc>
          <w:tcPr>
            <w:tcW w:w="0" w:type="auto"/>
            <w:vAlign w:val="center"/>
          </w:tcPr>
          <w:p w14:paraId="36653CD0" w14:textId="77777777" w:rsidR="00E11A62" w:rsidRPr="00E11A62" w:rsidRDefault="00E11A62" w:rsidP="005D4375">
            <w:pPr>
              <w:pStyle w:val="TabFig"/>
              <w:spacing w:before="62" w:after="62"/>
            </w:pPr>
            <w:r w:rsidRPr="00E11A62">
              <w:rPr>
                <w:rFonts w:hint="eastAsia"/>
              </w:rPr>
              <w:t>检测周期</w:t>
            </w:r>
          </w:p>
        </w:tc>
        <w:tc>
          <w:tcPr>
            <w:tcW w:w="0" w:type="auto"/>
            <w:vAlign w:val="center"/>
          </w:tcPr>
          <w:p w14:paraId="64DAC3B0" w14:textId="77777777" w:rsidR="00E11A62" w:rsidRPr="00E11A62" w:rsidRDefault="00E11A62" w:rsidP="005D4375">
            <w:pPr>
              <w:pStyle w:val="TabFig"/>
              <w:spacing w:before="62" w:after="62"/>
            </w:pPr>
            <w:r w:rsidRPr="00E11A62">
              <w:rPr>
                <w:rFonts w:hint="eastAsia"/>
              </w:rPr>
              <w:t>故障清除条件</w:t>
            </w:r>
          </w:p>
        </w:tc>
        <w:tc>
          <w:tcPr>
            <w:tcW w:w="0" w:type="auto"/>
            <w:vAlign w:val="center"/>
          </w:tcPr>
          <w:p w14:paraId="379225C2" w14:textId="77777777" w:rsidR="00E11A62" w:rsidRPr="00E11A62" w:rsidRDefault="00E11A62" w:rsidP="005D4375">
            <w:pPr>
              <w:pStyle w:val="TabFig"/>
              <w:spacing w:before="62" w:after="62"/>
            </w:pPr>
            <w:r w:rsidRPr="00E11A62">
              <w:rPr>
                <w:rFonts w:hint="eastAsia"/>
              </w:rPr>
              <w:t>连续故障时间</w:t>
            </w:r>
          </w:p>
        </w:tc>
      </w:tr>
      <w:tr w:rsidR="00E11A62" w:rsidRPr="00E11A62" w14:paraId="3419D722" w14:textId="77777777" w:rsidTr="005D4375">
        <w:tc>
          <w:tcPr>
            <w:tcW w:w="0" w:type="auto"/>
            <w:vAlign w:val="center"/>
          </w:tcPr>
          <w:p w14:paraId="52637581" w14:textId="77777777" w:rsidR="00E11A62" w:rsidRPr="00E11A62" w:rsidRDefault="00E11A62" w:rsidP="005D4375">
            <w:pPr>
              <w:pStyle w:val="TabFig"/>
              <w:spacing w:before="62" w:after="62"/>
            </w:pPr>
            <w:r w:rsidRPr="00E11A62">
              <w:rPr>
                <w:rFonts w:hint="eastAsia"/>
              </w:rPr>
              <w:t>270V</w:t>
            </w:r>
            <w:r w:rsidRPr="00E11A62">
              <w:rPr>
                <w:rFonts w:hint="eastAsia"/>
              </w:rPr>
              <w:t>电源电压过压故障</w:t>
            </w:r>
          </w:p>
        </w:tc>
        <w:tc>
          <w:tcPr>
            <w:tcW w:w="0" w:type="auto"/>
            <w:vAlign w:val="center"/>
          </w:tcPr>
          <w:p w14:paraId="4C9FC056" w14:textId="77777777" w:rsidR="00E11A62" w:rsidRPr="00E11A62" w:rsidRDefault="00E11A62" w:rsidP="005D4375">
            <w:pPr>
              <w:pStyle w:val="TabFig"/>
              <w:spacing w:before="62" w:after="62"/>
            </w:pPr>
            <w:r w:rsidRPr="00E11A62">
              <w:rPr>
                <w:rFonts w:hint="eastAsia"/>
              </w:rPr>
              <w:t>100us</w:t>
            </w:r>
          </w:p>
        </w:tc>
        <w:tc>
          <w:tcPr>
            <w:tcW w:w="0" w:type="auto"/>
            <w:vAlign w:val="center"/>
          </w:tcPr>
          <w:p w14:paraId="27A2815B" w14:textId="77777777" w:rsidR="00E11A62" w:rsidRPr="00E11A62" w:rsidRDefault="00E11A62" w:rsidP="005D4375">
            <w:pPr>
              <w:pStyle w:val="TabFig"/>
              <w:spacing w:before="62" w:after="62"/>
            </w:pPr>
            <w:r w:rsidRPr="00E11A62">
              <w:rPr>
                <w:rFonts w:hint="eastAsia"/>
              </w:rPr>
              <w:t>电压大于</w:t>
            </w:r>
            <w:r w:rsidRPr="00E11A62">
              <w:rPr>
                <w:rFonts w:hint="eastAsia"/>
              </w:rPr>
              <w:t>200V</w:t>
            </w:r>
            <w:r w:rsidRPr="00E11A62">
              <w:rPr>
                <w:rFonts w:hint="eastAsia"/>
              </w:rPr>
              <w:t>，小于</w:t>
            </w:r>
            <w:r w:rsidRPr="00E11A62">
              <w:rPr>
                <w:rFonts w:hint="eastAsia"/>
              </w:rPr>
              <w:t>340V</w:t>
            </w:r>
          </w:p>
        </w:tc>
        <w:tc>
          <w:tcPr>
            <w:tcW w:w="0" w:type="auto"/>
            <w:vAlign w:val="center"/>
          </w:tcPr>
          <w:p w14:paraId="204938EE" w14:textId="77777777" w:rsidR="00E11A62" w:rsidRPr="00E11A62" w:rsidRDefault="00E11A62" w:rsidP="005D4375">
            <w:pPr>
              <w:pStyle w:val="TabFig"/>
              <w:spacing w:before="62" w:after="62"/>
            </w:pPr>
            <w:r w:rsidRPr="00E11A62">
              <w:rPr>
                <w:rFonts w:hint="eastAsia"/>
              </w:rPr>
              <w:t>2ms</w:t>
            </w:r>
            <w:r w:rsidRPr="00E11A62">
              <w:rPr>
                <w:rFonts w:hint="eastAsia"/>
              </w:rPr>
              <w:t>±</w:t>
            </w:r>
            <w:r w:rsidRPr="00E11A62">
              <w:rPr>
                <w:rFonts w:hint="eastAsia"/>
              </w:rPr>
              <w:t>10%</w:t>
            </w:r>
          </w:p>
        </w:tc>
      </w:tr>
      <w:tr w:rsidR="00E11A62" w:rsidRPr="00E11A62" w14:paraId="5CDE4B9D" w14:textId="77777777" w:rsidTr="005D4375">
        <w:tc>
          <w:tcPr>
            <w:tcW w:w="0" w:type="auto"/>
            <w:vAlign w:val="center"/>
          </w:tcPr>
          <w:p w14:paraId="5E5EF091" w14:textId="77777777" w:rsidR="00E11A62" w:rsidRPr="00E11A62" w:rsidRDefault="00E11A62" w:rsidP="005D4375">
            <w:pPr>
              <w:pStyle w:val="TabFig"/>
              <w:spacing w:before="62" w:after="62"/>
            </w:pPr>
            <w:r w:rsidRPr="00E11A62">
              <w:rPr>
                <w:rFonts w:hint="eastAsia"/>
              </w:rPr>
              <w:t>相电流过流故障</w:t>
            </w:r>
          </w:p>
        </w:tc>
        <w:tc>
          <w:tcPr>
            <w:tcW w:w="0" w:type="auto"/>
            <w:vAlign w:val="center"/>
          </w:tcPr>
          <w:p w14:paraId="7B3FD3DF" w14:textId="77777777" w:rsidR="00E11A62" w:rsidRPr="00E11A62" w:rsidRDefault="00E11A62" w:rsidP="005D4375">
            <w:pPr>
              <w:pStyle w:val="TabFig"/>
              <w:spacing w:before="62" w:after="62"/>
            </w:pPr>
            <w:r w:rsidRPr="00E11A62">
              <w:rPr>
                <w:rFonts w:hint="eastAsia"/>
              </w:rPr>
              <w:t>100us</w:t>
            </w:r>
          </w:p>
        </w:tc>
        <w:tc>
          <w:tcPr>
            <w:tcW w:w="0" w:type="auto"/>
            <w:vAlign w:val="center"/>
          </w:tcPr>
          <w:p w14:paraId="5AB0131D" w14:textId="77777777" w:rsidR="00E11A62" w:rsidRPr="00E11A62" w:rsidRDefault="00E11A62" w:rsidP="005D4375">
            <w:pPr>
              <w:pStyle w:val="TabFig"/>
              <w:spacing w:before="62" w:after="62"/>
            </w:pPr>
            <w:r w:rsidRPr="00E11A62">
              <w:rPr>
                <w:rFonts w:hint="eastAsia"/>
              </w:rPr>
              <w:t>A</w:t>
            </w:r>
            <w:r w:rsidRPr="00E11A62">
              <w:rPr>
                <w:rFonts w:hint="eastAsia"/>
              </w:rPr>
              <w:t>、</w:t>
            </w:r>
            <w:r w:rsidRPr="00E11A62">
              <w:rPr>
                <w:rFonts w:hint="eastAsia"/>
              </w:rPr>
              <w:t>B</w:t>
            </w:r>
            <w:r w:rsidRPr="00E11A62">
              <w:rPr>
                <w:rFonts w:hint="eastAsia"/>
              </w:rPr>
              <w:t>、</w:t>
            </w:r>
            <w:r w:rsidRPr="00E11A62">
              <w:rPr>
                <w:rFonts w:hint="eastAsia"/>
              </w:rPr>
              <w:t>C</w:t>
            </w:r>
            <w:r w:rsidRPr="00E11A62">
              <w:rPr>
                <w:rFonts w:hint="eastAsia"/>
              </w:rPr>
              <w:t>相电流绝对值小于</w:t>
            </w:r>
            <w:r w:rsidRPr="00E11A62">
              <w:rPr>
                <w:rFonts w:hint="eastAsia"/>
              </w:rPr>
              <w:t>10A</w:t>
            </w:r>
          </w:p>
        </w:tc>
        <w:tc>
          <w:tcPr>
            <w:tcW w:w="0" w:type="auto"/>
            <w:vAlign w:val="center"/>
          </w:tcPr>
          <w:p w14:paraId="2FDA182D" w14:textId="77777777" w:rsidR="00E11A62" w:rsidRPr="00E11A62" w:rsidRDefault="00E11A62" w:rsidP="005D4375">
            <w:pPr>
              <w:pStyle w:val="TabFig"/>
              <w:spacing w:before="62" w:after="62"/>
            </w:pPr>
            <w:r w:rsidRPr="00E11A62">
              <w:rPr>
                <w:rFonts w:hint="eastAsia"/>
              </w:rPr>
              <w:t>2ms</w:t>
            </w:r>
            <w:r w:rsidRPr="00E11A62">
              <w:rPr>
                <w:rFonts w:hint="eastAsia"/>
              </w:rPr>
              <w:t>±</w:t>
            </w:r>
            <w:r w:rsidRPr="00E11A62">
              <w:rPr>
                <w:rFonts w:hint="eastAsia"/>
              </w:rPr>
              <w:t>10%</w:t>
            </w:r>
          </w:p>
        </w:tc>
      </w:tr>
      <w:tr w:rsidR="00E11A62" w:rsidRPr="00E11A62" w14:paraId="0A518027" w14:textId="77777777" w:rsidTr="005D4375">
        <w:tc>
          <w:tcPr>
            <w:tcW w:w="0" w:type="auto"/>
            <w:vAlign w:val="center"/>
          </w:tcPr>
          <w:p w14:paraId="5707BAFF" w14:textId="77777777" w:rsidR="00E11A62" w:rsidRPr="00E11A62" w:rsidRDefault="00E11A62" w:rsidP="005D4375">
            <w:pPr>
              <w:pStyle w:val="TabFig"/>
              <w:spacing w:before="62" w:after="62"/>
            </w:pPr>
            <w:r w:rsidRPr="00E11A62">
              <w:rPr>
                <w:rFonts w:hint="eastAsia"/>
              </w:rPr>
              <w:t>270V</w:t>
            </w:r>
            <w:r w:rsidRPr="00E11A62">
              <w:rPr>
                <w:rFonts w:hint="eastAsia"/>
              </w:rPr>
              <w:t>电源过流</w:t>
            </w:r>
          </w:p>
        </w:tc>
        <w:tc>
          <w:tcPr>
            <w:tcW w:w="0" w:type="auto"/>
            <w:vAlign w:val="center"/>
          </w:tcPr>
          <w:p w14:paraId="5E9DB73B" w14:textId="77777777" w:rsidR="00E11A62" w:rsidRPr="00E11A62" w:rsidRDefault="00E11A62" w:rsidP="005D4375">
            <w:pPr>
              <w:pStyle w:val="TabFig"/>
              <w:spacing w:before="62" w:after="62"/>
            </w:pPr>
            <w:r w:rsidRPr="00E11A62">
              <w:rPr>
                <w:rFonts w:hint="eastAsia"/>
              </w:rPr>
              <w:t>100us</w:t>
            </w:r>
          </w:p>
        </w:tc>
        <w:tc>
          <w:tcPr>
            <w:tcW w:w="0" w:type="auto"/>
            <w:vAlign w:val="center"/>
          </w:tcPr>
          <w:p w14:paraId="638B302B" w14:textId="77777777" w:rsidR="00E11A62" w:rsidRPr="00E11A62" w:rsidRDefault="00E11A62" w:rsidP="005D4375">
            <w:pPr>
              <w:pStyle w:val="TabFig"/>
              <w:spacing w:before="62" w:after="62"/>
            </w:pPr>
            <w:r w:rsidRPr="00E11A62">
              <w:rPr>
                <w:rFonts w:hint="eastAsia"/>
              </w:rPr>
              <w:t>电流小于</w:t>
            </w:r>
            <w:r w:rsidRPr="00E11A62">
              <w:rPr>
                <w:rFonts w:hint="eastAsia"/>
              </w:rPr>
              <w:t>10A</w:t>
            </w:r>
          </w:p>
        </w:tc>
        <w:tc>
          <w:tcPr>
            <w:tcW w:w="0" w:type="auto"/>
            <w:vAlign w:val="center"/>
          </w:tcPr>
          <w:p w14:paraId="6DC3C460" w14:textId="77777777" w:rsidR="00E11A62" w:rsidRPr="00E11A62" w:rsidRDefault="00E11A62" w:rsidP="005D4375">
            <w:pPr>
              <w:pStyle w:val="TabFig"/>
              <w:spacing w:before="62" w:after="62"/>
            </w:pPr>
            <w:r w:rsidRPr="00E11A62">
              <w:rPr>
                <w:rFonts w:hint="eastAsia"/>
              </w:rPr>
              <w:t>2ms</w:t>
            </w:r>
            <w:r w:rsidRPr="00E11A62">
              <w:rPr>
                <w:rFonts w:hint="eastAsia"/>
              </w:rPr>
              <w:t>±</w:t>
            </w:r>
            <w:r w:rsidRPr="00E11A62">
              <w:rPr>
                <w:rFonts w:hint="eastAsia"/>
              </w:rPr>
              <w:t>10%</w:t>
            </w:r>
          </w:p>
        </w:tc>
      </w:tr>
      <w:tr w:rsidR="00E11A62" w:rsidRPr="00E11A62" w14:paraId="15D74064" w14:textId="77777777" w:rsidTr="005D4375">
        <w:tc>
          <w:tcPr>
            <w:tcW w:w="0" w:type="auto"/>
            <w:vAlign w:val="center"/>
          </w:tcPr>
          <w:p w14:paraId="73AE1395" w14:textId="1ECD25A9" w:rsidR="00E11A62" w:rsidRPr="00E11A62" w:rsidRDefault="00E11A62" w:rsidP="005D4375">
            <w:pPr>
              <w:pStyle w:val="TabFig"/>
              <w:spacing w:before="62" w:after="62"/>
            </w:pPr>
            <w:r w:rsidRPr="00E11A62">
              <w:rPr>
                <w:rFonts w:hint="eastAsia"/>
              </w:rPr>
              <w:t>控制器通讯接收故障</w:t>
            </w:r>
          </w:p>
        </w:tc>
        <w:tc>
          <w:tcPr>
            <w:tcW w:w="0" w:type="auto"/>
            <w:vAlign w:val="center"/>
          </w:tcPr>
          <w:p w14:paraId="78323CE7" w14:textId="77777777" w:rsidR="00E11A62" w:rsidRPr="00E11A62" w:rsidRDefault="00E11A62" w:rsidP="005D4375">
            <w:pPr>
              <w:pStyle w:val="TabFig"/>
              <w:spacing w:before="62" w:after="62"/>
            </w:pPr>
            <w:r w:rsidRPr="00E11A62">
              <w:rPr>
                <w:rFonts w:hint="eastAsia"/>
              </w:rPr>
              <w:t>100ms</w:t>
            </w:r>
          </w:p>
        </w:tc>
        <w:tc>
          <w:tcPr>
            <w:tcW w:w="0" w:type="auto"/>
            <w:vAlign w:val="center"/>
          </w:tcPr>
          <w:p w14:paraId="3A575AD6" w14:textId="10EB3ED3" w:rsidR="00E11A62" w:rsidRPr="00E11A62" w:rsidRDefault="00E11A62" w:rsidP="005D4375">
            <w:pPr>
              <w:pStyle w:val="TabFig"/>
              <w:spacing w:before="62" w:after="62"/>
            </w:pPr>
            <w:r w:rsidRPr="00E11A62">
              <w:rPr>
                <w:rFonts w:hint="eastAsia"/>
              </w:rPr>
              <w:t>接收到校验通过的数据</w:t>
            </w:r>
          </w:p>
        </w:tc>
        <w:tc>
          <w:tcPr>
            <w:tcW w:w="0" w:type="auto"/>
            <w:vAlign w:val="center"/>
          </w:tcPr>
          <w:p w14:paraId="44449364" w14:textId="77777777" w:rsidR="00E11A62" w:rsidRPr="00E11A62" w:rsidRDefault="00E11A62" w:rsidP="005D4375">
            <w:pPr>
              <w:pStyle w:val="TabFig"/>
              <w:spacing w:before="62" w:after="62"/>
            </w:pPr>
            <w:r w:rsidRPr="00E11A62">
              <w:rPr>
                <w:rFonts w:hint="eastAsia"/>
              </w:rPr>
              <w:t>/</w:t>
            </w:r>
          </w:p>
        </w:tc>
      </w:tr>
      <w:tr w:rsidR="00E11A62" w:rsidRPr="00E11A62" w14:paraId="1281DEFF" w14:textId="77777777" w:rsidTr="005D4375">
        <w:tc>
          <w:tcPr>
            <w:tcW w:w="0" w:type="auto"/>
            <w:vAlign w:val="center"/>
          </w:tcPr>
          <w:p w14:paraId="38D1D71E" w14:textId="77777777" w:rsidR="00E11A62" w:rsidRPr="00E11A62" w:rsidRDefault="00E11A62" w:rsidP="005D4375">
            <w:pPr>
              <w:pStyle w:val="TabFig"/>
              <w:spacing w:before="62" w:after="62"/>
            </w:pPr>
            <w:r w:rsidRPr="00E11A62">
              <w:rPr>
                <w:rFonts w:hint="eastAsia"/>
              </w:rPr>
              <w:t>电机失步故障</w:t>
            </w:r>
          </w:p>
        </w:tc>
        <w:tc>
          <w:tcPr>
            <w:tcW w:w="0" w:type="auto"/>
            <w:vAlign w:val="center"/>
          </w:tcPr>
          <w:p w14:paraId="6536595C" w14:textId="77777777" w:rsidR="00E11A62" w:rsidRPr="00E11A62" w:rsidRDefault="00E11A62" w:rsidP="005D4375">
            <w:pPr>
              <w:pStyle w:val="TabFig"/>
              <w:spacing w:before="62" w:after="62"/>
            </w:pPr>
            <w:r w:rsidRPr="00E11A62">
              <w:rPr>
                <w:rFonts w:hint="eastAsia"/>
              </w:rPr>
              <w:t>100us</w:t>
            </w:r>
          </w:p>
        </w:tc>
        <w:tc>
          <w:tcPr>
            <w:tcW w:w="0" w:type="auto"/>
            <w:vAlign w:val="center"/>
          </w:tcPr>
          <w:p w14:paraId="710F18DA" w14:textId="77777777" w:rsidR="00E11A62" w:rsidRPr="00E11A62" w:rsidRDefault="00E11A62" w:rsidP="005D4375">
            <w:pPr>
              <w:pStyle w:val="TabFig"/>
              <w:spacing w:before="62" w:after="62"/>
            </w:pPr>
            <w:r w:rsidRPr="00E11A62">
              <w:rPr>
                <w:rFonts w:hint="eastAsia"/>
              </w:rPr>
              <w:t>检测</w:t>
            </w:r>
            <w:r w:rsidRPr="00E11A62">
              <w:rPr>
                <w:rFonts w:hint="eastAsia"/>
              </w:rPr>
              <w:t>A</w:t>
            </w:r>
            <w:r w:rsidRPr="00E11A62">
              <w:rPr>
                <w:rFonts w:hint="eastAsia"/>
              </w:rPr>
              <w:t>、</w:t>
            </w:r>
            <w:r w:rsidRPr="00E11A62">
              <w:rPr>
                <w:rFonts w:hint="eastAsia"/>
              </w:rPr>
              <w:t>C</w:t>
            </w:r>
            <w:r w:rsidRPr="00E11A62">
              <w:rPr>
                <w:rFonts w:hint="eastAsia"/>
              </w:rPr>
              <w:t>相电流小于</w:t>
            </w:r>
            <w:r w:rsidRPr="00E11A62">
              <w:rPr>
                <w:rFonts w:hint="eastAsia"/>
              </w:rPr>
              <w:t>10A</w:t>
            </w:r>
            <w:r w:rsidRPr="00E11A62">
              <w:rPr>
                <w:rFonts w:hint="eastAsia"/>
              </w:rPr>
              <w:t>，而此时</w:t>
            </w:r>
            <w:r w:rsidRPr="00E11A62">
              <w:rPr>
                <w:rFonts w:hint="eastAsia"/>
              </w:rPr>
              <w:t>270V</w:t>
            </w:r>
            <w:r w:rsidRPr="00E11A62">
              <w:rPr>
                <w:rFonts w:hint="eastAsia"/>
              </w:rPr>
              <w:t>电源电流小于</w:t>
            </w:r>
            <w:r w:rsidRPr="00E11A62">
              <w:rPr>
                <w:rFonts w:hint="eastAsia"/>
              </w:rPr>
              <w:t>2A</w:t>
            </w:r>
            <w:r w:rsidRPr="00E11A62">
              <w:rPr>
                <w:rFonts w:hint="eastAsia"/>
              </w:rPr>
              <w:t>时</w:t>
            </w:r>
          </w:p>
        </w:tc>
        <w:tc>
          <w:tcPr>
            <w:tcW w:w="0" w:type="auto"/>
            <w:vAlign w:val="center"/>
          </w:tcPr>
          <w:p w14:paraId="6B395BC1" w14:textId="77777777" w:rsidR="00E11A62" w:rsidRPr="00E11A62" w:rsidRDefault="00E11A62" w:rsidP="005D4375">
            <w:pPr>
              <w:pStyle w:val="TabFig"/>
              <w:spacing w:before="62" w:after="62"/>
            </w:pPr>
            <w:r w:rsidRPr="00E11A62">
              <w:rPr>
                <w:rFonts w:hint="eastAsia"/>
              </w:rPr>
              <w:t>1S</w:t>
            </w:r>
            <w:r w:rsidRPr="00E11A62">
              <w:rPr>
                <w:rFonts w:hint="eastAsia"/>
              </w:rPr>
              <w:t>±</w:t>
            </w:r>
            <w:r w:rsidRPr="00E11A62">
              <w:rPr>
                <w:rFonts w:hint="eastAsia"/>
              </w:rPr>
              <w:t>10%</w:t>
            </w:r>
          </w:p>
        </w:tc>
      </w:tr>
      <w:tr w:rsidR="00E11A62" w:rsidRPr="00E11A62" w14:paraId="75F127B9" w14:textId="77777777" w:rsidTr="005D4375">
        <w:tc>
          <w:tcPr>
            <w:tcW w:w="0" w:type="auto"/>
            <w:vAlign w:val="center"/>
          </w:tcPr>
          <w:p w14:paraId="1B54950F" w14:textId="77777777" w:rsidR="00E11A62" w:rsidRPr="00E11A62" w:rsidRDefault="00E11A62" w:rsidP="005D4375">
            <w:pPr>
              <w:pStyle w:val="TabFig"/>
              <w:spacing w:before="62" w:after="62"/>
            </w:pPr>
            <w:r w:rsidRPr="00E11A62">
              <w:rPr>
                <w:rFonts w:hint="eastAsia"/>
              </w:rPr>
              <w:t>电机堵转故障</w:t>
            </w:r>
          </w:p>
        </w:tc>
        <w:tc>
          <w:tcPr>
            <w:tcW w:w="0" w:type="auto"/>
            <w:vAlign w:val="center"/>
          </w:tcPr>
          <w:p w14:paraId="16E731AD" w14:textId="77777777" w:rsidR="00E11A62" w:rsidRPr="00E11A62" w:rsidRDefault="00E11A62" w:rsidP="005D4375">
            <w:pPr>
              <w:pStyle w:val="TabFig"/>
              <w:spacing w:before="62" w:after="62"/>
            </w:pPr>
            <w:r w:rsidRPr="00E11A62">
              <w:rPr>
                <w:rFonts w:hint="eastAsia"/>
              </w:rPr>
              <w:t>100us</w:t>
            </w:r>
          </w:p>
        </w:tc>
        <w:tc>
          <w:tcPr>
            <w:tcW w:w="0" w:type="auto"/>
            <w:vAlign w:val="center"/>
          </w:tcPr>
          <w:p w14:paraId="3E69696D" w14:textId="77777777" w:rsidR="00E11A62" w:rsidRPr="00E11A62" w:rsidRDefault="00E11A62" w:rsidP="005D4375">
            <w:pPr>
              <w:pStyle w:val="TabFig"/>
              <w:spacing w:before="62" w:after="62"/>
            </w:pPr>
            <w:r w:rsidRPr="00E11A62">
              <w:rPr>
                <w:rFonts w:hint="eastAsia"/>
              </w:rPr>
              <w:t>检测的电机转速为</w:t>
            </w:r>
            <w:r w:rsidRPr="00E11A62">
              <w:rPr>
                <w:rFonts w:hint="eastAsia"/>
              </w:rPr>
              <w:t>0</w:t>
            </w:r>
          </w:p>
        </w:tc>
        <w:tc>
          <w:tcPr>
            <w:tcW w:w="0" w:type="auto"/>
            <w:vAlign w:val="center"/>
          </w:tcPr>
          <w:p w14:paraId="6CFE618C" w14:textId="77777777" w:rsidR="00E11A62" w:rsidRPr="00E11A62" w:rsidRDefault="00E11A62" w:rsidP="005D4375">
            <w:pPr>
              <w:pStyle w:val="TabFig"/>
              <w:spacing w:before="62" w:after="62"/>
            </w:pPr>
            <w:r w:rsidRPr="00E11A62">
              <w:rPr>
                <w:rFonts w:hint="eastAsia"/>
              </w:rPr>
              <w:t>/</w:t>
            </w:r>
          </w:p>
        </w:tc>
      </w:tr>
      <w:tr w:rsidR="00E11A62" w:rsidRPr="00E11A62" w14:paraId="4090C9C9" w14:textId="77777777" w:rsidTr="005D4375">
        <w:tc>
          <w:tcPr>
            <w:tcW w:w="0" w:type="auto"/>
            <w:vAlign w:val="center"/>
          </w:tcPr>
          <w:p w14:paraId="3F8DEBC1" w14:textId="77777777" w:rsidR="00E11A62" w:rsidRPr="00E11A62" w:rsidRDefault="00E11A62" w:rsidP="005D4375">
            <w:pPr>
              <w:pStyle w:val="TabFig"/>
              <w:spacing w:before="62" w:after="62"/>
            </w:pPr>
            <w:r w:rsidRPr="00E11A62">
              <w:rPr>
                <w:rFonts w:hint="eastAsia"/>
              </w:rPr>
              <w:t>控制器过热故障</w:t>
            </w:r>
          </w:p>
        </w:tc>
        <w:tc>
          <w:tcPr>
            <w:tcW w:w="0" w:type="auto"/>
            <w:vAlign w:val="center"/>
          </w:tcPr>
          <w:p w14:paraId="429A1538" w14:textId="77777777" w:rsidR="00E11A62" w:rsidRPr="00E11A62" w:rsidRDefault="00E11A62" w:rsidP="005D4375">
            <w:pPr>
              <w:pStyle w:val="TabFig"/>
              <w:spacing w:before="62" w:after="62"/>
            </w:pPr>
            <w:r w:rsidRPr="00E11A62">
              <w:rPr>
                <w:rFonts w:hint="eastAsia"/>
              </w:rPr>
              <w:t>100us</w:t>
            </w:r>
          </w:p>
        </w:tc>
        <w:tc>
          <w:tcPr>
            <w:tcW w:w="0" w:type="auto"/>
            <w:vAlign w:val="center"/>
          </w:tcPr>
          <w:p w14:paraId="2C2CD179" w14:textId="77777777" w:rsidR="00E11A62" w:rsidRPr="00E11A62" w:rsidRDefault="00E11A62" w:rsidP="005D4375">
            <w:pPr>
              <w:pStyle w:val="TabFig"/>
              <w:spacing w:before="62" w:after="62"/>
            </w:pPr>
            <w:r w:rsidRPr="00E11A62">
              <w:rPr>
                <w:rFonts w:hint="eastAsia"/>
              </w:rPr>
              <w:t>控制器温度小于</w:t>
            </w:r>
            <w:r w:rsidRPr="00E11A62">
              <w:rPr>
                <w:rFonts w:hint="eastAsia"/>
              </w:rPr>
              <w:t>100</w:t>
            </w:r>
            <w:r w:rsidRPr="00E11A62">
              <w:rPr>
                <w:rFonts w:hint="eastAsia"/>
              </w:rPr>
              <w:t>℃</w:t>
            </w:r>
          </w:p>
        </w:tc>
        <w:tc>
          <w:tcPr>
            <w:tcW w:w="0" w:type="auto"/>
            <w:vAlign w:val="center"/>
          </w:tcPr>
          <w:p w14:paraId="4E6CD76A" w14:textId="77777777" w:rsidR="00E11A62" w:rsidRPr="00E11A62" w:rsidRDefault="00E11A62" w:rsidP="005D4375">
            <w:pPr>
              <w:pStyle w:val="TabFig"/>
              <w:spacing w:before="62" w:after="62"/>
            </w:pPr>
            <w:r w:rsidRPr="00E11A62">
              <w:rPr>
                <w:rFonts w:hint="eastAsia"/>
              </w:rPr>
              <w:t>3S</w:t>
            </w:r>
            <w:r w:rsidRPr="00E11A62">
              <w:rPr>
                <w:rFonts w:hint="eastAsia"/>
              </w:rPr>
              <w:t>±</w:t>
            </w:r>
            <w:r w:rsidRPr="00E11A62">
              <w:rPr>
                <w:rFonts w:hint="eastAsia"/>
              </w:rPr>
              <w:t>10%</w:t>
            </w:r>
          </w:p>
        </w:tc>
      </w:tr>
      <w:tr w:rsidR="00E11A62" w:rsidRPr="00E11A62" w14:paraId="48C96055" w14:textId="77777777" w:rsidTr="005D4375">
        <w:tc>
          <w:tcPr>
            <w:tcW w:w="0" w:type="auto"/>
            <w:vAlign w:val="center"/>
          </w:tcPr>
          <w:p w14:paraId="0D99FA6A" w14:textId="77777777" w:rsidR="00E11A62" w:rsidRPr="00E11A62" w:rsidRDefault="00E11A62" w:rsidP="005D4375">
            <w:pPr>
              <w:pStyle w:val="TabFig"/>
              <w:spacing w:before="62" w:after="62"/>
            </w:pPr>
            <w:r w:rsidRPr="00E11A62">
              <w:rPr>
                <w:rFonts w:hint="eastAsia"/>
              </w:rPr>
              <w:t>电机过热故障</w:t>
            </w:r>
          </w:p>
        </w:tc>
        <w:tc>
          <w:tcPr>
            <w:tcW w:w="0" w:type="auto"/>
            <w:vAlign w:val="center"/>
          </w:tcPr>
          <w:p w14:paraId="6728788A" w14:textId="77777777" w:rsidR="00E11A62" w:rsidRPr="00E11A62" w:rsidRDefault="00E11A62" w:rsidP="005D4375">
            <w:pPr>
              <w:pStyle w:val="TabFig"/>
              <w:spacing w:before="62" w:after="62"/>
            </w:pPr>
            <w:r w:rsidRPr="00E11A62">
              <w:rPr>
                <w:rFonts w:hint="eastAsia"/>
              </w:rPr>
              <w:t>100us</w:t>
            </w:r>
          </w:p>
        </w:tc>
        <w:tc>
          <w:tcPr>
            <w:tcW w:w="0" w:type="auto"/>
            <w:vAlign w:val="center"/>
          </w:tcPr>
          <w:p w14:paraId="16A543A4" w14:textId="77777777" w:rsidR="00E11A62" w:rsidRPr="00E11A62" w:rsidRDefault="00E11A62" w:rsidP="005D4375">
            <w:pPr>
              <w:pStyle w:val="TabFig"/>
              <w:spacing w:before="62" w:after="62"/>
            </w:pPr>
            <w:r w:rsidRPr="00E11A62">
              <w:rPr>
                <w:rFonts w:hint="eastAsia"/>
              </w:rPr>
              <w:t>电机温度小于</w:t>
            </w:r>
            <w:r w:rsidRPr="00E11A62">
              <w:rPr>
                <w:rFonts w:hint="eastAsia"/>
              </w:rPr>
              <w:t>140</w:t>
            </w:r>
            <w:r w:rsidRPr="00E11A62">
              <w:rPr>
                <w:rFonts w:hint="eastAsia"/>
              </w:rPr>
              <w:t>℃</w:t>
            </w:r>
          </w:p>
        </w:tc>
        <w:tc>
          <w:tcPr>
            <w:tcW w:w="0" w:type="auto"/>
            <w:vAlign w:val="center"/>
          </w:tcPr>
          <w:p w14:paraId="5D20A791" w14:textId="77777777" w:rsidR="00E11A62" w:rsidRPr="00E11A62" w:rsidRDefault="00E11A62" w:rsidP="005D4375">
            <w:pPr>
              <w:pStyle w:val="TabFig"/>
              <w:spacing w:before="62" w:after="62"/>
            </w:pPr>
            <w:r w:rsidRPr="00E11A62">
              <w:rPr>
                <w:rFonts w:hint="eastAsia"/>
              </w:rPr>
              <w:t>3S</w:t>
            </w:r>
            <w:r w:rsidRPr="00E11A62">
              <w:rPr>
                <w:rFonts w:hint="eastAsia"/>
              </w:rPr>
              <w:t>±</w:t>
            </w:r>
            <w:r w:rsidRPr="00E11A62">
              <w:rPr>
                <w:rFonts w:hint="eastAsia"/>
              </w:rPr>
              <w:t>10%</w:t>
            </w:r>
          </w:p>
        </w:tc>
      </w:tr>
      <w:tr w:rsidR="00E11A62" w:rsidRPr="00E11A62" w14:paraId="07459520" w14:textId="77777777" w:rsidTr="005D4375">
        <w:tc>
          <w:tcPr>
            <w:tcW w:w="0" w:type="auto"/>
            <w:vAlign w:val="center"/>
          </w:tcPr>
          <w:p w14:paraId="708183FA" w14:textId="77777777" w:rsidR="00E11A62" w:rsidRPr="00E11A62" w:rsidRDefault="00E11A62" w:rsidP="005D4375">
            <w:pPr>
              <w:pStyle w:val="TabFig"/>
              <w:spacing w:before="62" w:after="62"/>
            </w:pPr>
            <w:r w:rsidRPr="00E11A62">
              <w:rPr>
                <w:rFonts w:hint="eastAsia"/>
              </w:rPr>
              <w:t>270V</w:t>
            </w:r>
            <w:r w:rsidRPr="00E11A62">
              <w:rPr>
                <w:rFonts w:hint="eastAsia"/>
              </w:rPr>
              <w:t>电源欠压故障</w:t>
            </w:r>
          </w:p>
        </w:tc>
        <w:tc>
          <w:tcPr>
            <w:tcW w:w="0" w:type="auto"/>
            <w:vAlign w:val="center"/>
          </w:tcPr>
          <w:p w14:paraId="33B10BA0" w14:textId="77777777" w:rsidR="00E11A62" w:rsidRPr="00E11A62" w:rsidRDefault="00E11A62" w:rsidP="005D4375">
            <w:pPr>
              <w:pStyle w:val="TabFig"/>
              <w:spacing w:before="62" w:after="62"/>
            </w:pPr>
            <w:r w:rsidRPr="00E11A62">
              <w:rPr>
                <w:rFonts w:hint="eastAsia"/>
              </w:rPr>
              <w:t>100us</w:t>
            </w:r>
          </w:p>
        </w:tc>
        <w:tc>
          <w:tcPr>
            <w:tcW w:w="0" w:type="auto"/>
            <w:vAlign w:val="center"/>
          </w:tcPr>
          <w:p w14:paraId="2A17D211" w14:textId="1F280B0A" w:rsidR="00E11A62" w:rsidRPr="00E11A62" w:rsidRDefault="00E11A62" w:rsidP="005D4375">
            <w:pPr>
              <w:pStyle w:val="TabFig"/>
              <w:spacing w:before="62" w:after="62"/>
            </w:pPr>
            <w:r w:rsidRPr="00E11A62">
              <w:rPr>
                <w:rFonts w:hint="eastAsia"/>
              </w:rPr>
              <w:t>电压大于</w:t>
            </w:r>
            <w:r w:rsidR="00A7764F">
              <w:rPr>
                <w:rFonts w:hint="eastAsia"/>
              </w:rPr>
              <w:t>17</w:t>
            </w:r>
            <w:r w:rsidRPr="00E11A62">
              <w:rPr>
                <w:rFonts w:hint="eastAsia"/>
              </w:rPr>
              <w:t>0V</w:t>
            </w:r>
            <w:r w:rsidRPr="00E11A62">
              <w:rPr>
                <w:rFonts w:hint="eastAsia"/>
              </w:rPr>
              <w:t>，小于</w:t>
            </w:r>
            <w:r w:rsidRPr="00E11A62">
              <w:rPr>
                <w:rFonts w:hint="eastAsia"/>
              </w:rPr>
              <w:t>3</w:t>
            </w:r>
            <w:r w:rsidR="00B13CBD">
              <w:rPr>
                <w:rFonts w:hint="eastAsia"/>
              </w:rPr>
              <w:t>4</w:t>
            </w:r>
            <w:r w:rsidRPr="00E11A62">
              <w:rPr>
                <w:rFonts w:hint="eastAsia"/>
              </w:rPr>
              <w:t>0V</w:t>
            </w:r>
          </w:p>
        </w:tc>
        <w:tc>
          <w:tcPr>
            <w:tcW w:w="0" w:type="auto"/>
            <w:vAlign w:val="center"/>
          </w:tcPr>
          <w:p w14:paraId="6EE2A0F4" w14:textId="77777777" w:rsidR="00E11A62" w:rsidRPr="00E11A62" w:rsidRDefault="00E11A62" w:rsidP="005D4375">
            <w:pPr>
              <w:pStyle w:val="TabFig"/>
              <w:spacing w:before="62" w:after="62"/>
            </w:pPr>
            <w:r w:rsidRPr="00E11A62">
              <w:rPr>
                <w:rFonts w:hint="eastAsia"/>
              </w:rPr>
              <w:t>2ms</w:t>
            </w:r>
            <w:r w:rsidRPr="00E11A62">
              <w:rPr>
                <w:rFonts w:hint="eastAsia"/>
              </w:rPr>
              <w:t>±</w:t>
            </w:r>
            <w:r w:rsidRPr="00E11A62">
              <w:rPr>
                <w:rFonts w:hint="eastAsia"/>
              </w:rPr>
              <w:t>10%</w:t>
            </w:r>
          </w:p>
        </w:tc>
      </w:tr>
    </w:tbl>
    <w:p w14:paraId="13769012" w14:textId="77777777" w:rsidR="00E11A62" w:rsidRDefault="005D4375" w:rsidP="005D4375">
      <w:pPr>
        <w:ind w:firstLine="480"/>
      </w:pPr>
      <w:r w:rsidRPr="005D4375">
        <w:rPr>
          <w:rFonts w:hint="eastAsia"/>
        </w:rPr>
        <w:t>软件在周期自检中检测到控制器过热、</w:t>
      </w:r>
      <w:r w:rsidRPr="005D4375">
        <w:rPr>
          <w:rFonts w:hint="eastAsia"/>
        </w:rPr>
        <w:t>270V</w:t>
      </w:r>
      <w:r w:rsidRPr="005D4375">
        <w:rPr>
          <w:rFonts w:hint="eastAsia"/>
        </w:rPr>
        <w:t>电源欠压故障后，电机进入降额运行至低档运行。当参数检测正常后，清故障位，并恢复至控制指令对应的电</w:t>
      </w:r>
      <w:r w:rsidRPr="005D4375">
        <w:rPr>
          <w:rFonts w:hint="eastAsia"/>
        </w:rPr>
        <w:lastRenderedPageBreak/>
        <w:t>机转速运行。</w:t>
      </w:r>
    </w:p>
    <w:p w14:paraId="4681B2CB" w14:textId="77777777" w:rsidR="005D4375" w:rsidRDefault="005D4375" w:rsidP="005D4375">
      <w:pPr>
        <w:pStyle w:val="TabFig"/>
        <w:keepNext/>
        <w:spacing w:before="62" w:after="62"/>
      </w:pPr>
      <w:r>
        <w:object w:dxaOrig="6756" w:dyaOrig="6568" w14:anchorId="7E9F07EC">
          <v:shape id="_x0000_i1043" type="#_x0000_t75" style="width:236.4pt;height:230.25pt" o:ole="">
            <v:imagedata r:id="rId50" o:title=""/>
          </v:shape>
          <o:OLEObject Type="Embed" ProgID="Visio.Drawing.11" ShapeID="_x0000_i1043" DrawAspect="Content" ObjectID="_1785436453" r:id="rId51"/>
        </w:object>
      </w:r>
    </w:p>
    <w:p w14:paraId="78B4EEAF" w14:textId="77777777" w:rsidR="005D4375" w:rsidRDefault="005D4375" w:rsidP="005D4375">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84D6A">
        <w:rPr>
          <w:noProof/>
        </w:rPr>
        <w:t>16</w:t>
      </w:r>
      <w:r>
        <w:fldChar w:fldCharType="end"/>
      </w:r>
      <w:r>
        <w:t xml:space="preserve"> </w:t>
      </w:r>
      <w:r w:rsidRPr="0013271B">
        <w:rPr>
          <w:rFonts w:hint="eastAsia"/>
        </w:rPr>
        <w:t>降额运行软件流程图</w:t>
      </w:r>
    </w:p>
    <w:p w14:paraId="5035A0B7" w14:textId="77777777" w:rsidR="005D4375" w:rsidRDefault="005D4375" w:rsidP="005D4375">
      <w:pPr>
        <w:pStyle w:val="4"/>
        <w:spacing w:before="156" w:after="156"/>
      </w:pPr>
      <w:r>
        <w:rPr>
          <w:rFonts w:hint="eastAsia"/>
        </w:rPr>
        <w:t>输出</w:t>
      </w:r>
    </w:p>
    <w:p w14:paraId="3463711C" w14:textId="77777777" w:rsidR="005D4375" w:rsidRDefault="005D4375" w:rsidP="005D4375">
      <w:pPr>
        <w:pStyle w:val="ad"/>
        <w:numPr>
          <w:ilvl w:val="0"/>
          <w:numId w:val="19"/>
        </w:numPr>
        <w:ind w:firstLineChars="0"/>
      </w:pPr>
      <w:r>
        <w:rPr>
          <w:rFonts w:hint="eastAsia"/>
        </w:rPr>
        <w:t>软件</w:t>
      </w:r>
      <w:r>
        <w:rPr>
          <w:rFonts w:hint="eastAsia"/>
        </w:rPr>
        <w:t>PWM</w:t>
      </w:r>
      <w:r>
        <w:rPr>
          <w:rFonts w:hint="eastAsia"/>
        </w:rPr>
        <w:t>关断，电机停机；</w:t>
      </w:r>
    </w:p>
    <w:p w14:paraId="65F716D6" w14:textId="77777777" w:rsidR="005D4375" w:rsidRDefault="005D4375" w:rsidP="005D4375">
      <w:pPr>
        <w:pStyle w:val="ad"/>
        <w:numPr>
          <w:ilvl w:val="0"/>
          <w:numId w:val="19"/>
        </w:numPr>
        <w:ind w:firstLineChars="0"/>
      </w:pPr>
      <w:r>
        <w:rPr>
          <w:rFonts w:hint="eastAsia"/>
        </w:rPr>
        <w:t>电机降额运行。</w:t>
      </w:r>
    </w:p>
    <w:p w14:paraId="5333FD83" w14:textId="77777777" w:rsidR="005D4375" w:rsidRDefault="005D4375" w:rsidP="005D4375">
      <w:pPr>
        <w:pStyle w:val="4"/>
        <w:spacing w:before="156" w:after="156"/>
      </w:pPr>
      <w:r>
        <w:rPr>
          <w:rFonts w:hint="eastAsia"/>
        </w:rPr>
        <w:t>性能</w:t>
      </w:r>
    </w:p>
    <w:p w14:paraId="0C916867" w14:textId="77777777" w:rsidR="005D4375" w:rsidRDefault="005D4375" w:rsidP="005D4375">
      <w:pPr>
        <w:ind w:firstLine="480"/>
      </w:pPr>
      <w:r>
        <w:rPr>
          <w:rFonts w:hint="eastAsia"/>
        </w:rPr>
        <w:t>无。</w:t>
      </w:r>
    </w:p>
    <w:p w14:paraId="415EFAC7" w14:textId="77777777" w:rsidR="005D4375" w:rsidRDefault="005D4375" w:rsidP="005D4375">
      <w:pPr>
        <w:pStyle w:val="4"/>
        <w:spacing w:before="156" w:after="156"/>
      </w:pPr>
      <w:r>
        <w:rPr>
          <w:rFonts w:hint="eastAsia"/>
        </w:rPr>
        <w:t>设计约束</w:t>
      </w:r>
      <w:r>
        <w:rPr>
          <w:rFonts w:hint="eastAsia"/>
        </w:rPr>
        <w:tab/>
      </w:r>
    </w:p>
    <w:p w14:paraId="73C78971" w14:textId="77777777" w:rsidR="005D4375" w:rsidRDefault="005D4375" w:rsidP="005D4375">
      <w:pPr>
        <w:ind w:firstLine="480"/>
      </w:pPr>
      <w:r>
        <w:rPr>
          <w:rFonts w:hint="eastAsia"/>
        </w:rPr>
        <w:t>无。</w:t>
      </w:r>
    </w:p>
    <w:p w14:paraId="48F0BC7F" w14:textId="77777777" w:rsidR="005D4375" w:rsidRDefault="005D4375" w:rsidP="005D4375">
      <w:pPr>
        <w:pStyle w:val="4"/>
        <w:spacing w:before="156" w:after="156"/>
      </w:pPr>
      <w:r>
        <w:rPr>
          <w:rFonts w:hint="eastAsia"/>
        </w:rPr>
        <w:t>容错措施</w:t>
      </w:r>
    </w:p>
    <w:p w14:paraId="567C2522" w14:textId="77777777" w:rsidR="005D4375" w:rsidRDefault="005D4375" w:rsidP="005D4375">
      <w:pPr>
        <w:ind w:firstLine="480"/>
      </w:pPr>
      <w:r>
        <w:rPr>
          <w:rFonts w:hint="eastAsia"/>
        </w:rPr>
        <w:t>无。</w:t>
      </w:r>
    </w:p>
    <w:p w14:paraId="73A970C0" w14:textId="77777777" w:rsidR="005D4375" w:rsidRDefault="005D4375" w:rsidP="005D4375">
      <w:pPr>
        <w:pStyle w:val="3"/>
        <w:spacing w:before="156" w:after="156"/>
      </w:pPr>
      <w:bookmarkStart w:id="59" w:name="_Toc168868815"/>
      <w:r>
        <w:rPr>
          <w:rFonts w:hint="eastAsia"/>
        </w:rPr>
        <w:t>RS422</w:t>
      </w:r>
      <w:r>
        <w:rPr>
          <w:rFonts w:hint="eastAsia"/>
        </w:rPr>
        <w:t>通讯单元（</w:t>
      </w:r>
      <w:r>
        <w:rPr>
          <w:rFonts w:hint="eastAsia"/>
        </w:rPr>
        <w:t>XQ7</w:t>
      </w:r>
      <w:r>
        <w:rPr>
          <w:rFonts w:hint="eastAsia"/>
        </w:rPr>
        <w:t>）</w:t>
      </w:r>
      <w:bookmarkEnd w:id="59"/>
    </w:p>
    <w:p w14:paraId="46576911" w14:textId="77777777" w:rsidR="005D4375" w:rsidRDefault="005D4375" w:rsidP="005D4375">
      <w:pPr>
        <w:pStyle w:val="4"/>
        <w:spacing w:before="156" w:after="156"/>
      </w:pPr>
      <w:r>
        <w:rPr>
          <w:rFonts w:hint="eastAsia"/>
        </w:rPr>
        <w:t>需求描述</w:t>
      </w:r>
    </w:p>
    <w:p w14:paraId="226679A2" w14:textId="7B2A2CE5" w:rsidR="005D4375" w:rsidRDefault="005D4375" w:rsidP="005D4375">
      <w:pPr>
        <w:ind w:firstLine="480"/>
      </w:pPr>
      <w:r>
        <w:rPr>
          <w:rFonts w:hint="eastAsia"/>
        </w:rPr>
        <w:t>RS422</w:t>
      </w:r>
      <w:r>
        <w:rPr>
          <w:rFonts w:hint="eastAsia"/>
        </w:rPr>
        <w:t>通讯发送接口用于软件与</w:t>
      </w:r>
      <w:r>
        <w:rPr>
          <w:rFonts w:hint="eastAsia"/>
        </w:rPr>
        <w:t>RIU</w:t>
      </w:r>
      <w:r>
        <w:rPr>
          <w:rFonts w:hint="eastAsia"/>
        </w:rPr>
        <w:t>进行通讯，软件通过串口以</w:t>
      </w:r>
      <w:r w:rsidR="00F3457F">
        <w:rPr>
          <w:rFonts w:hint="eastAsia"/>
        </w:rPr>
        <w:t>2</w:t>
      </w:r>
      <w:r>
        <w:rPr>
          <w:rFonts w:hint="eastAsia"/>
        </w:rPr>
        <w:t>00ms</w:t>
      </w:r>
      <w:r>
        <w:rPr>
          <w:rFonts w:hint="eastAsia"/>
        </w:rPr>
        <w:t>周期上传系统关键运行参数及</w:t>
      </w:r>
      <w:r>
        <w:rPr>
          <w:rFonts w:hint="eastAsia"/>
        </w:rPr>
        <w:t>BIT</w:t>
      </w:r>
      <w:r>
        <w:rPr>
          <w:rFonts w:hint="eastAsia"/>
        </w:rPr>
        <w:t>故障信息等。</w:t>
      </w:r>
      <w:r w:rsidR="00F3457F">
        <w:rPr>
          <w:rFonts w:hint="eastAsia"/>
        </w:rPr>
        <w:t>串口</w:t>
      </w:r>
      <w:r>
        <w:rPr>
          <w:rFonts w:hint="eastAsia"/>
        </w:rPr>
        <w:t>通讯的格式和数据传递的格式遵循《</w:t>
      </w:r>
      <w:r w:rsidR="001C2F98">
        <w:rPr>
          <w:rFonts w:hint="eastAsia"/>
        </w:rPr>
        <w:t>J/CYL-37</w:t>
      </w:r>
      <w:r w:rsidR="001C2F98">
        <w:rPr>
          <w:rFonts w:hint="eastAsia"/>
        </w:rPr>
        <w:t>液冷动力组件</w:t>
      </w:r>
      <w:r>
        <w:rPr>
          <w:rFonts w:hint="eastAsia"/>
        </w:rPr>
        <w:t>制器串口通讯协议》的相关规定。</w:t>
      </w:r>
      <w:r>
        <w:rPr>
          <w:rFonts w:hint="eastAsia"/>
        </w:rPr>
        <w:t>RS422</w:t>
      </w:r>
      <w:r>
        <w:rPr>
          <w:rFonts w:hint="eastAsia"/>
        </w:rPr>
        <w:t>通讯单元进入的条件是通讯接收、发送的中断被正常响应。</w:t>
      </w:r>
    </w:p>
    <w:p w14:paraId="50550821" w14:textId="77777777" w:rsidR="005D4375" w:rsidRDefault="005D4375" w:rsidP="005D4375">
      <w:pPr>
        <w:pStyle w:val="4"/>
        <w:spacing w:before="156" w:after="156"/>
      </w:pPr>
      <w:r>
        <w:rPr>
          <w:rFonts w:hint="eastAsia"/>
        </w:rPr>
        <w:lastRenderedPageBreak/>
        <w:t>输入</w:t>
      </w:r>
    </w:p>
    <w:p w14:paraId="6925B061" w14:textId="77777777" w:rsidR="005D4375" w:rsidRDefault="005D4375" w:rsidP="005D4375">
      <w:pPr>
        <w:ind w:firstLine="480"/>
      </w:pPr>
      <w:r>
        <w:rPr>
          <w:rFonts w:hint="eastAsia"/>
        </w:rPr>
        <w:t>RIU</w:t>
      </w:r>
      <w:r>
        <w:rPr>
          <w:rFonts w:hint="eastAsia"/>
        </w:rPr>
        <w:t>下发的数据帧。</w:t>
      </w:r>
    </w:p>
    <w:p w14:paraId="65EC63A2" w14:textId="77777777" w:rsidR="005D4375" w:rsidRDefault="005D4375" w:rsidP="005D4375">
      <w:pPr>
        <w:pStyle w:val="4"/>
        <w:spacing w:before="156" w:after="156"/>
      </w:pPr>
      <w:r>
        <w:rPr>
          <w:rFonts w:hint="eastAsia"/>
        </w:rPr>
        <w:t>处理过程</w:t>
      </w:r>
    </w:p>
    <w:p w14:paraId="686CF569" w14:textId="2C1B6584" w:rsidR="005D4375" w:rsidRDefault="005E3967" w:rsidP="00F3457F">
      <w:pPr>
        <w:ind w:firstLine="480"/>
      </w:pPr>
      <w:r>
        <w:rPr>
          <w:rFonts w:hint="eastAsia"/>
        </w:rPr>
        <w:t>控制器通过</w:t>
      </w:r>
      <w:r w:rsidR="005D4375">
        <w:rPr>
          <w:rFonts w:hint="eastAsia"/>
        </w:rPr>
        <w:t>422</w:t>
      </w:r>
      <w:r>
        <w:rPr>
          <w:rFonts w:hint="eastAsia"/>
        </w:rPr>
        <w:t>接收</w:t>
      </w:r>
      <w:r>
        <w:rPr>
          <w:rFonts w:hint="eastAsia"/>
        </w:rPr>
        <w:t>RIU</w:t>
      </w:r>
      <w:r>
        <w:rPr>
          <w:rFonts w:hint="eastAsia"/>
        </w:rPr>
        <w:t>下发的控制指令，从而按指令控制电机运行</w:t>
      </w:r>
      <w:r w:rsidR="005D4375">
        <w:rPr>
          <w:rFonts w:hint="eastAsia"/>
        </w:rPr>
        <w:t>，当单个通道连续</w:t>
      </w:r>
      <w:r w:rsidR="005D4375">
        <w:rPr>
          <w:rFonts w:hint="eastAsia"/>
        </w:rPr>
        <w:t>5</w:t>
      </w:r>
      <w:r w:rsidR="005D4375">
        <w:rPr>
          <w:rFonts w:hint="eastAsia"/>
        </w:rPr>
        <w:t>个周期内未收到正确的</w:t>
      </w:r>
      <w:r w:rsidR="005D4375">
        <w:rPr>
          <w:rFonts w:hint="eastAsia"/>
        </w:rPr>
        <w:t>RIU</w:t>
      </w:r>
      <w:r w:rsidR="005D4375">
        <w:rPr>
          <w:rFonts w:hint="eastAsia"/>
        </w:rPr>
        <w:t>指令时，上报该通道通讯故障。</w:t>
      </w:r>
      <w:r w:rsidR="005D4375">
        <w:rPr>
          <w:rFonts w:hint="eastAsia"/>
        </w:rPr>
        <w:t>RS422</w:t>
      </w:r>
      <w:r w:rsidR="005D4375">
        <w:rPr>
          <w:rFonts w:hint="eastAsia"/>
        </w:rPr>
        <w:t>通讯接收功能主要是软件接收机上</w:t>
      </w:r>
      <w:r w:rsidR="005D4375">
        <w:rPr>
          <w:rFonts w:hint="eastAsia"/>
        </w:rPr>
        <w:t>RIU</w:t>
      </w:r>
      <w:r w:rsidR="005D4375">
        <w:rPr>
          <w:rFonts w:hint="eastAsia"/>
        </w:rPr>
        <w:t>的控制指令，软件在接收到操作指令后，根据指令执行相应的操作。</w:t>
      </w:r>
    </w:p>
    <w:p w14:paraId="370FB7CE" w14:textId="571B0FA3" w:rsidR="005D4375" w:rsidRDefault="00F3457F" w:rsidP="005D4375">
      <w:pPr>
        <w:pStyle w:val="TabFig"/>
        <w:keepNext/>
        <w:spacing w:before="62" w:after="62"/>
      </w:pPr>
      <w:r>
        <w:object w:dxaOrig="6616" w:dyaOrig="9210" w14:anchorId="35FFD5D5">
          <v:shape id="_x0000_i1044" type="#_x0000_t75" style="width:215.3pt;height:298.2pt" o:ole="">
            <v:imagedata r:id="rId52" o:title=""/>
          </v:shape>
          <o:OLEObject Type="Embed" ProgID="Visio.Drawing.11" ShapeID="_x0000_i1044" DrawAspect="Content" ObjectID="_1785436454" r:id="rId53"/>
        </w:object>
      </w:r>
    </w:p>
    <w:p w14:paraId="710B1A92" w14:textId="77777777" w:rsidR="005D4375" w:rsidRDefault="005D4375" w:rsidP="005D4375">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84D6A">
        <w:rPr>
          <w:noProof/>
        </w:rPr>
        <w:t>17</w:t>
      </w:r>
      <w:r>
        <w:fldChar w:fldCharType="end"/>
      </w:r>
      <w:r>
        <w:t xml:space="preserve"> </w:t>
      </w:r>
      <w:r w:rsidRPr="00CA6FB5">
        <w:t>RS422</w:t>
      </w:r>
      <w:r w:rsidRPr="00CA6FB5">
        <w:t>串口通讯接收软件流程图</w:t>
      </w:r>
    </w:p>
    <w:p w14:paraId="520750D8" w14:textId="77777777" w:rsidR="005D4375" w:rsidRDefault="005D4375" w:rsidP="005D4375">
      <w:pPr>
        <w:ind w:firstLine="480"/>
      </w:pPr>
      <w:r w:rsidRPr="005D4375">
        <w:rPr>
          <w:rFonts w:hint="eastAsia"/>
        </w:rPr>
        <w:t>RS422</w:t>
      </w:r>
      <w:r w:rsidRPr="005D4375">
        <w:rPr>
          <w:rFonts w:hint="eastAsia"/>
        </w:rPr>
        <w:t>通讯接口用于软件与机上</w:t>
      </w:r>
      <w:r w:rsidRPr="005D4375">
        <w:rPr>
          <w:rFonts w:hint="eastAsia"/>
        </w:rPr>
        <w:t>RIU</w:t>
      </w:r>
      <w:r w:rsidRPr="005D4375">
        <w:rPr>
          <w:rFonts w:hint="eastAsia"/>
        </w:rPr>
        <w:t>进行通讯，软件通过串口以</w:t>
      </w:r>
      <w:r w:rsidR="00C01AF6">
        <w:t>2</w:t>
      </w:r>
      <w:r w:rsidRPr="005D4375">
        <w:rPr>
          <w:rFonts w:hint="eastAsia"/>
        </w:rPr>
        <w:t>00ms</w:t>
      </w:r>
      <w:r w:rsidRPr="005D4375">
        <w:rPr>
          <w:rFonts w:hint="eastAsia"/>
        </w:rPr>
        <w:t>周期上传电机关键运行参数及</w:t>
      </w:r>
      <w:r w:rsidRPr="005D4375">
        <w:rPr>
          <w:rFonts w:hint="eastAsia"/>
        </w:rPr>
        <w:t>BIT</w:t>
      </w:r>
      <w:r w:rsidRPr="005D4375">
        <w:rPr>
          <w:rFonts w:hint="eastAsia"/>
        </w:rPr>
        <w:t>故障信息等。数据发送以中断的方式进行。</w:t>
      </w:r>
    </w:p>
    <w:p w14:paraId="7DB54768" w14:textId="4F374574" w:rsidR="005D4375" w:rsidRDefault="00F3457F" w:rsidP="005D4375">
      <w:pPr>
        <w:pStyle w:val="TabFig"/>
        <w:keepNext/>
        <w:spacing w:before="62" w:after="62"/>
      </w:pPr>
      <w:r>
        <w:object w:dxaOrig="7231" w:dyaOrig="7725" w14:anchorId="32BB11D7">
          <v:shape id="_x0000_i1045" type="#_x0000_t75" style="width:222.1pt;height:237.05pt" o:ole="">
            <v:imagedata r:id="rId54" o:title=""/>
          </v:shape>
          <o:OLEObject Type="Embed" ProgID="Visio.Drawing.11" ShapeID="_x0000_i1045" DrawAspect="Content" ObjectID="_1785436455" r:id="rId55"/>
        </w:object>
      </w:r>
    </w:p>
    <w:p w14:paraId="2E8151ED" w14:textId="77777777" w:rsidR="005D4375" w:rsidRDefault="005D4375" w:rsidP="005D4375">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84D6A">
        <w:rPr>
          <w:noProof/>
        </w:rPr>
        <w:t>18</w:t>
      </w:r>
      <w:r>
        <w:fldChar w:fldCharType="end"/>
      </w:r>
      <w:r>
        <w:t xml:space="preserve"> </w:t>
      </w:r>
      <w:r w:rsidRPr="003620F2">
        <w:t>RS422</w:t>
      </w:r>
      <w:r w:rsidRPr="003620F2">
        <w:t>串口通讯发送软件流程图</w:t>
      </w:r>
    </w:p>
    <w:p w14:paraId="3230AF5D" w14:textId="6F09568C" w:rsidR="005D4375" w:rsidRDefault="005D4375" w:rsidP="005D4375">
      <w:pPr>
        <w:ind w:firstLine="480"/>
      </w:pPr>
      <w:r w:rsidRPr="005D4375">
        <w:rPr>
          <w:rFonts w:hint="eastAsia"/>
        </w:rPr>
        <w:t>连续</w:t>
      </w:r>
      <w:r w:rsidRPr="005D4375">
        <w:rPr>
          <w:rFonts w:hint="eastAsia"/>
        </w:rPr>
        <w:t>5</w:t>
      </w:r>
      <w:r w:rsidRPr="005D4375">
        <w:rPr>
          <w:rFonts w:hint="eastAsia"/>
        </w:rPr>
        <w:t>个周期（</w:t>
      </w:r>
      <w:r w:rsidR="00F3457F">
        <w:rPr>
          <w:rFonts w:hint="eastAsia"/>
        </w:rPr>
        <w:t>1</w:t>
      </w:r>
      <w:r w:rsidRPr="005D4375">
        <w:rPr>
          <w:rFonts w:hint="eastAsia"/>
        </w:rPr>
        <w:t>s</w:t>
      </w:r>
      <w:r w:rsidRPr="005D4375">
        <w:rPr>
          <w:rFonts w:hint="eastAsia"/>
        </w:rPr>
        <w:t>）未收到正确的</w:t>
      </w:r>
      <w:r w:rsidRPr="005D4375">
        <w:rPr>
          <w:rFonts w:hint="eastAsia"/>
        </w:rPr>
        <w:t>RIU</w:t>
      </w:r>
      <w:r w:rsidRPr="005D4375">
        <w:rPr>
          <w:rFonts w:hint="eastAsia"/>
        </w:rPr>
        <w:t>指令时，上报该通道通讯故障，通讯故障期间，若收到一包正确的通讯指令，取消通讯故障状态。</w:t>
      </w:r>
    </w:p>
    <w:p w14:paraId="10C45A74" w14:textId="77777777" w:rsidR="005D4375" w:rsidRDefault="005D4375" w:rsidP="005D4375">
      <w:pPr>
        <w:pStyle w:val="4"/>
        <w:spacing w:before="156" w:after="156"/>
      </w:pPr>
      <w:r>
        <w:rPr>
          <w:rFonts w:hint="eastAsia"/>
        </w:rPr>
        <w:t>输出</w:t>
      </w:r>
    </w:p>
    <w:p w14:paraId="57CEDB8C" w14:textId="77777777" w:rsidR="005D4375" w:rsidRDefault="005D4375" w:rsidP="005D4375">
      <w:pPr>
        <w:pStyle w:val="ad"/>
        <w:numPr>
          <w:ilvl w:val="0"/>
          <w:numId w:val="21"/>
        </w:numPr>
        <w:ind w:firstLineChars="0"/>
      </w:pPr>
      <w:r>
        <w:rPr>
          <w:rFonts w:hint="eastAsia"/>
        </w:rPr>
        <w:t>周期自检上报的</w:t>
      </w:r>
      <w:r>
        <w:rPr>
          <w:rFonts w:hint="eastAsia"/>
        </w:rPr>
        <w:t>BIT</w:t>
      </w:r>
      <w:r>
        <w:rPr>
          <w:rFonts w:hint="eastAsia"/>
        </w:rPr>
        <w:t>故障信息；</w:t>
      </w:r>
    </w:p>
    <w:p w14:paraId="35C967AC" w14:textId="77777777" w:rsidR="005D4375" w:rsidRDefault="005D4375" w:rsidP="005D4375">
      <w:pPr>
        <w:pStyle w:val="ad"/>
        <w:numPr>
          <w:ilvl w:val="0"/>
          <w:numId w:val="21"/>
        </w:numPr>
        <w:ind w:firstLineChars="0"/>
      </w:pPr>
      <w:r>
        <w:rPr>
          <w:rFonts w:hint="eastAsia"/>
        </w:rPr>
        <w:t>电机关键运行参数。</w:t>
      </w:r>
    </w:p>
    <w:p w14:paraId="0A9AF4D9" w14:textId="77777777" w:rsidR="005D4375" w:rsidRDefault="005D4375" w:rsidP="005D4375">
      <w:pPr>
        <w:pStyle w:val="4"/>
        <w:spacing w:before="156" w:after="156"/>
      </w:pPr>
      <w:r>
        <w:rPr>
          <w:rFonts w:hint="eastAsia"/>
        </w:rPr>
        <w:t>性能</w:t>
      </w:r>
    </w:p>
    <w:p w14:paraId="75AFE79E" w14:textId="77777777" w:rsidR="005D4375" w:rsidRDefault="005D4375" w:rsidP="005D4375">
      <w:pPr>
        <w:ind w:firstLine="480"/>
      </w:pPr>
      <w:r>
        <w:rPr>
          <w:rFonts w:hint="eastAsia"/>
        </w:rPr>
        <w:t>发送周期</w:t>
      </w:r>
      <w:r w:rsidR="00C01AF6">
        <w:t>2</w:t>
      </w:r>
      <w:r>
        <w:rPr>
          <w:rFonts w:hint="eastAsia"/>
        </w:rPr>
        <w:t>00</w:t>
      </w:r>
      <w:r>
        <w:rPr>
          <w:rFonts w:hint="eastAsia"/>
        </w:rPr>
        <w:t>±</w:t>
      </w:r>
      <w:r>
        <w:rPr>
          <w:rFonts w:hint="eastAsia"/>
        </w:rPr>
        <w:t>10ms</w:t>
      </w:r>
      <w:r>
        <w:rPr>
          <w:rFonts w:hint="eastAsia"/>
        </w:rPr>
        <w:t>。</w:t>
      </w:r>
    </w:p>
    <w:p w14:paraId="7855A0D7" w14:textId="77777777" w:rsidR="005D4375" w:rsidRDefault="005D4375" w:rsidP="005D4375">
      <w:pPr>
        <w:pStyle w:val="4"/>
        <w:spacing w:before="156" w:after="156"/>
      </w:pPr>
      <w:r>
        <w:rPr>
          <w:rFonts w:hint="eastAsia"/>
        </w:rPr>
        <w:t>设计约束</w:t>
      </w:r>
      <w:r>
        <w:rPr>
          <w:rFonts w:hint="eastAsia"/>
        </w:rPr>
        <w:tab/>
      </w:r>
    </w:p>
    <w:p w14:paraId="08084F78" w14:textId="77777777" w:rsidR="005D4375" w:rsidRDefault="005D4375" w:rsidP="005D4375">
      <w:pPr>
        <w:ind w:firstLine="480"/>
      </w:pPr>
      <w:r>
        <w:rPr>
          <w:rFonts w:hint="eastAsia"/>
        </w:rPr>
        <w:t>上电后设置</w:t>
      </w:r>
      <w:r>
        <w:rPr>
          <w:rFonts w:hint="eastAsia"/>
        </w:rPr>
        <w:t>8S</w:t>
      </w:r>
      <w:r>
        <w:rPr>
          <w:rFonts w:hint="eastAsia"/>
        </w:rPr>
        <w:t>的通讯保护期，保护期内屏蔽硬线控制指令且不上报通讯故障。上电</w:t>
      </w:r>
      <w:r>
        <w:rPr>
          <w:rFonts w:hint="eastAsia"/>
        </w:rPr>
        <w:t>8S</w:t>
      </w:r>
      <w:r>
        <w:rPr>
          <w:rFonts w:hint="eastAsia"/>
        </w:rPr>
        <w:t>后或者接收到一包正确的</w:t>
      </w:r>
      <w:r>
        <w:rPr>
          <w:rFonts w:hint="eastAsia"/>
        </w:rPr>
        <w:t>RIU</w:t>
      </w:r>
      <w:r>
        <w:rPr>
          <w:rFonts w:hint="eastAsia"/>
        </w:rPr>
        <w:t>通讯指令后解除保护。</w:t>
      </w:r>
    </w:p>
    <w:p w14:paraId="41DD6FB5" w14:textId="77777777" w:rsidR="005D4375" w:rsidRDefault="005D4375" w:rsidP="005D4375">
      <w:pPr>
        <w:pStyle w:val="4"/>
        <w:spacing w:before="156" w:after="156"/>
      </w:pPr>
      <w:r>
        <w:rPr>
          <w:rFonts w:hint="eastAsia"/>
        </w:rPr>
        <w:t>容错措施</w:t>
      </w:r>
    </w:p>
    <w:p w14:paraId="671346AC" w14:textId="77777777" w:rsidR="005D4375" w:rsidRDefault="005D4375" w:rsidP="005D4375">
      <w:pPr>
        <w:ind w:firstLine="480"/>
      </w:pPr>
      <w:r>
        <w:rPr>
          <w:rFonts w:hint="eastAsia"/>
        </w:rPr>
        <w:t>需校验帧头、帧长度及校验位。</w:t>
      </w:r>
    </w:p>
    <w:p w14:paraId="698B1F1B" w14:textId="77777777" w:rsidR="005D4375" w:rsidRDefault="005D4375" w:rsidP="005D4375">
      <w:pPr>
        <w:pStyle w:val="3"/>
        <w:spacing w:before="156" w:after="156"/>
      </w:pPr>
      <w:bookmarkStart w:id="60" w:name="_Toc168868816"/>
      <w:r>
        <w:rPr>
          <w:rFonts w:hint="eastAsia"/>
        </w:rPr>
        <w:t>硬线起停控制</w:t>
      </w:r>
      <w:r w:rsidR="00AE779C">
        <w:rPr>
          <w:rFonts w:hint="eastAsia"/>
        </w:rPr>
        <w:t>单元</w:t>
      </w:r>
      <w:r>
        <w:rPr>
          <w:rFonts w:hint="eastAsia"/>
        </w:rPr>
        <w:t>（</w:t>
      </w:r>
      <w:r>
        <w:rPr>
          <w:rFonts w:hint="eastAsia"/>
        </w:rPr>
        <w:t>XQ8</w:t>
      </w:r>
      <w:r>
        <w:rPr>
          <w:rFonts w:hint="eastAsia"/>
        </w:rPr>
        <w:t>）</w:t>
      </w:r>
      <w:bookmarkEnd w:id="60"/>
    </w:p>
    <w:p w14:paraId="19353ADC" w14:textId="77777777" w:rsidR="005D4375" w:rsidRDefault="005D4375" w:rsidP="005D4375">
      <w:pPr>
        <w:pStyle w:val="4"/>
        <w:spacing w:before="156" w:after="156"/>
      </w:pPr>
      <w:r>
        <w:rPr>
          <w:rFonts w:hint="eastAsia"/>
        </w:rPr>
        <w:t>需求描述</w:t>
      </w:r>
    </w:p>
    <w:p w14:paraId="2A1FBA8D" w14:textId="77777777" w:rsidR="005D4375" w:rsidRDefault="005D4375" w:rsidP="005D4375">
      <w:pPr>
        <w:ind w:firstLine="480"/>
      </w:pPr>
      <w:r>
        <w:rPr>
          <w:rFonts w:hint="eastAsia"/>
        </w:rPr>
        <w:t>软件接收硬线起停信号，在</w:t>
      </w:r>
      <w:r>
        <w:rPr>
          <w:rFonts w:hint="eastAsia"/>
        </w:rPr>
        <w:t>RS422</w:t>
      </w:r>
      <w:r w:rsidR="00442438">
        <w:rPr>
          <w:rFonts w:hint="eastAsia"/>
        </w:rPr>
        <w:t>串口通讯功能</w:t>
      </w:r>
      <w:r>
        <w:rPr>
          <w:rFonts w:hint="eastAsia"/>
        </w:rPr>
        <w:t>丧失后，硬线控制信号有效。当硬线信号有效时（输入开关信号为</w:t>
      </w:r>
      <w:r w:rsidR="00442438">
        <w:rPr>
          <w:rFonts w:hint="eastAsia"/>
        </w:rPr>
        <w:t>低</w:t>
      </w:r>
      <w:r>
        <w:rPr>
          <w:rFonts w:hint="eastAsia"/>
        </w:rPr>
        <w:t>电平），控制电机起动，当硬线信号</w:t>
      </w:r>
      <w:r>
        <w:rPr>
          <w:rFonts w:hint="eastAsia"/>
        </w:rPr>
        <w:lastRenderedPageBreak/>
        <w:t>无效时（输入开关信号为</w:t>
      </w:r>
      <w:r w:rsidR="00442438">
        <w:rPr>
          <w:rFonts w:hint="eastAsia"/>
        </w:rPr>
        <w:t>高</w:t>
      </w:r>
      <w:r>
        <w:rPr>
          <w:rFonts w:hint="eastAsia"/>
        </w:rPr>
        <w:t>电平），电机停机。</w:t>
      </w:r>
    </w:p>
    <w:p w14:paraId="1E4488A5" w14:textId="77777777" w:rsidR="005D4375" w:rsidRDefault="005D4375" w:rsidP="005D4375">
      <w:pPr>
        <w:pStyle w:val="4"/>
        <w:spacing w:before="156" w:after="156"/>
      </w:pPr>
      <w:r>
        <w:rPr>
          <w:rFonts w:hint="eastAsia"/>
        </w:rPr>
        <w:t>输入</w:t>
      </w:r>
    </w:p>
    <w:p w14:paraId="463AD81D" w14:textId="77777777" w:rsidR="005D4375" w:rsidRDefault="005D4375" w:rsidP="005D4375">
      <w:pPr>
        <w:ind w:firstLine="480"/>
      </w:pPr>
      <w:r w:rsidRPr="00442438">
        <w:rPr>
          <w:rFonts w:hint="eastAsia"/>
        </w:rPr>
        <w:t>RS422</w:t>
      </w:r>
      <w:r w:rsidR="00442438" w:rsidRPr="00442438">
        <w:rPr>
          <w:rFonts w:hint="eastAsia"/>
        </w:rPr>
        <w:t>通讯</w:t>
      </w:r>
      <w:r w:rsidRPr="00442438">
        <w:rPr>
          <w:rFonts w:hint="eastAsia"/>
        </w:rPr>
        <w:t>故障；</w:t>
      </w:r>
    </w:p>
    <w:p w14:paraId="5A81B6E3" w14:textId="77777777" w:rsidR="005D4375" w:rsidRDefault="005D4375" w:rsidP="005D4375">
      <w:pPr>
        <w:pStyle w:val="4"/>
        <w:spacing w:before="156" w:after="156"/>
      </w:pPr>
      <w:r>
        <w:rPr>
          <w:rFonts w:hint="eastAsia"/>
        </w:rPr>
        <w:t>处理过程</w:t>
      </w:r>
    </w:p>
    <w:p w14:paraId="3D5200F3" w14:textId="77777777" w:rsidR="005D4375" w:rsidRDefault="00CF45C4" w:rsidP="005D4375">
      <w:pPr>
        <w:ind w:firstLine="480"/>
      </w:pPr>
      <w:r>
        <w:rPr>
          <w:rFonts w:hint="eastAsia"/>
        </w:rPr>
        <w:t>硬线起停控制模式</w:t>
      </w:r>
      <w:r w:rsidR="005D4375">
        <w:rPr>
          <w:rFonts w:hint="eastAsia"/>
        </w:rPr>
        <w:t>优先级</w:t>
      </w:r>
      <w:r>
        <w:rPr>
          <w:rFonts w:hint="eastAsia"/>
        </w:rPr>
        <w:t>低于</w:t>
      </w:r>
      <w:r>
        <w:rPr>
          <w:rFonts w:hint="eastAsia"/>
        </w:rPr>
        <w:t>RS</w:t>
      </w:r>
      <w:r>
        <w:t>422</w:t>
      </w:r>
      <w:r>
        <w:rPr>
          <w:rFonts w:hint="eastAsia"/>
        </w:rPr>
        <w:t>控制</w:t>
      </w:r>
      <w:r>
        <w:t>模式</w:t>
      </w:r>
      <w:r w:rsidR="005D4375">
        <w:rPr>
          <w:rFonts w:hint="eastAsia"/>
        </w:rPr>
        <w:t>。当</w:t>
      </w:r>
      <w:r w:rsidR="005D4375">
        <w:rPr>
          <w:rFonts w:hint="eastAsia"/>
        </w:rPr>
        <w:t>RS422</w:t>
      </w:r>
      <w:r w:rsidR="005D4375">
        <w:rPr>
          <w:rFonts w:hint="eastAsia"/>
        </w:rPr>
        <w:t>通讯出现通讯故障，软件切换至</w:t>
      </w:r>
      <w:r>
        <w:rPr>
          <w:rFonts w:hint="eastAsia"/>
        </w:rPr>
        <w:t>硬线控制模式</w:t>
      </w:r>
      <w:r w:rsidR="005D4375">
        <w:rPr>
          <w:rFonts w:hint="eastAsia"/>
        </w:rPr>
        <w:t>，硬线控制信号</w:t>
      </w:r>
      <w:r w:rsidR="00442438">
        <w:rPr>
          <w:rFonts w:hint="eastAsia"/>
        </w:rPr>
        <w:t>低</w:t>
      </w:r>
      <w:r>
        <w:rPr>
          <w:rFonts w:hint="eastAsia"/>
        </w:rPr>
        <w:t>电平有效</w:t>
      </w:r>
      <w:r w:rsidR="005D4375">
        <w:rPr>
          <w:rFonts w:hint="eastAsia"/>
        </w:rPr>
        <w:t>。当</w:t>
      </w:r>
      <w:r w:rsidR="005D4375">
        <w:rPr>
          <w:rFonts w:hint="eastAsia"/>
        </w:rPr>
        <w:t>RS422</w:t>
      </w:r>
      <w:r>
        <w:rPr>
          <w:rFonts w:hint="eastAsia"/>
        </w:rPr>
        <w:t>通讯恢复时，</w:t>
      </w:r>
      <w:r w:rsidR="00905AEB">
        <w:rPr>
          <w:rFonts w:hint="eastAsia"/>
        </w:rPr>
        <w:t>软件</w:t>
      </w:r>
      <w:r w:rsidR="00905AEB">
        <w:t>控制模式</w:t>
      </w:r>
      <w:r w:rsidR="00905AEB">
        <w:rPr>
          <w:rFonts w:hint="eastAsia"/>
        </w:rPr>
        <w:t>由</w:t>
      </w:r>
      <w:r>
        <w:rPr>
          <w:rFonts w:hint="eastAsia"/>
        </w:rPr>
        <w:t>硬线控制</w:t>
      </w:r>
      <w:r w:rsidR="005D4375">
        <w:rPr>
          <w:rFonts w:hint="eastAsia"/>
        </w:rPr>
        <w:t>切换回</w:t>
      </w:r>
      <w:r w:rsidR="005D4375">
        <w:rPr>
          <w:rFonts w:hint="eastAsia"/>
        </w:rPr>
        <w:t>RS422</w:t>
      </w:r>
      <w:r w:rsidR="005D4375">
        <w:rPr>
          <w:rFonts w:hint="eastAsia"/>
        </w:rPr>
        <w:t>控制。起停信号连续判断</w:t>
      </w:r>
      <w:r w:rsidR="005D4375">
        <w:rPr>
          <w:rFonts w:hint="eastAsia"/>
        </w:rPr>
        <w:t>1000</w:t>
      </w:r>
      <w:r w:rsidR="005D4375">
        <w:rPr>
          <w:rFonts w:hint="eastAsia"/>
        </w:rPr>
        <w:t>次，剔除开关信号抖动影响。</w:t>
      </w:r>
    </w:p>
    <w:p w14:paraId="0DFB45FE" w14:textId="77777777" w:rsidR="005D4375" w:rsidRDefault="005D4375" w:rsidP="005D4375">
      <w:pPr>
        <w:pStyle w:val="4"/>
        <w:spacing w:before="156" w:after="156"/>
      </w:pPr>
      <w:r>
        <w:rPr>
          <w:rFonts w:hint="eastAsia"/>
        </w:rPr>
        <w:t>输出</w:t>
      </w:r>
    </w:p>
    <w:p w14:paraId="7BB8E155" w14:textId="77777777" w:rsidR="005D4375" w:rsidRDefault="005D4375" w:rsidP="005D4375">
      <w:pPr>
        <w:ind w:firstLine="480"/>
      </w:pPr>
      <w:r>
        <w:rPr>
          <w:rFonts w:hint="eastAsia"/>
        </w:rPr>
        <w:t>硬线控制指令。</w:t>
      </w:r>
    </w:p>
    <w:p w14:paraId="7EA985B1" w14:textId="77777777" w:rsidR="005D4375" w:rsidRDefault="005D4375" w:rsidP="005D4375">
      <w:pPr>
        <w:pStyle w:val="4"/>
        <w:spacing w:before="156" w:after="156"/>
      </w:pPr>
      <w:r>
        <w:rPr>
          <w:rFonts w:hint="eastAsia"/>
        </w:rPr>
        <w:t>性能</w:t>
      </w:r>
    </w:p>
    <w:p w14:paraId="487AD568" w14:textId="77777777" w:rsidR="005D4375" w:rsidRDefault="005D4375" w:rsidP="005D4375">
      <w:pPr>
        <w:ind w:firstLine="480"/>
      </w:pPr>
      <w:r>
        <w:rPr>
          <w:rFonts w:hint="eastAsia"/>
        </w:rPr>
        <w:t>无。</w:t>
      </w:r>
    </w:p>
    <w:p w14:paraId="2B59C53C" w14:textId="77777777" w:rsidR="005D4375" w:rsidRDefault="005D4375" w:rsidP="005D4375">
      <w:pPr>
        <w:pStyle w:val="4"/>
        <w:spacing w:before="156" w:after="156"/>
      </w:pPr>
      <w:r>
        <w:rPr>
          <w:rFonts w:hint="eastAsia"/>
        </w:rPr>
        <w:t>设计约束</w:t>
      </w:r>
      <w:r>
        <w:rPr>
          <w:rFonts w:hint="eastAsia"/>
        </w:rPr>
        <w:tab/>
      </w:r>
    </w:p>
    <w:p w14:paraId="2DF04918" w14:textId="77777777" w:rsidR="005D4375" w:rsidRDefault="005D4375" w:rsidP="005D4375">
      <w:pPr>
        <w:ind w:firstLine="480"/>
      </w:pPr>
      <w:r>
        <w:rPr>
          <w:rFonts w:hint="eastAsia"/>
        </w:rPr>
        <w:t>硬线控制优先级最低，上电前</w:t>
      </w:r>
      <w:r>
        <w:rPr>
          <w:rFonts w:hint="eastAsia"/>
        </w:rPr>
        <w:t>8S</w:t>
      </w:r>
      <w:r>
        <w:rPr>
          <w:rFonts w:hint="eastAsia"/>
        </w:rPr>
        <w:t>处于保护状态，不启用硬线控制，</w:t>
      </w:r>
      <w:r>
        <w:rPr>
          <w:rFonts w:hint="eastAsia"/>
        </w:rPr>
        <w:t>RS422</w:t>
      </w:r>
      <w:r>
        <w:rPr>
          <w:rFonts w:hint="eastAsia"/>
        </w:rPr>
        <w:t>通讯接收到一包正确值或上电时间超过</w:t>
      </w:r>
      <w:r>
        <w:rPr>
          <w:rFonts w:hint="eastAsia"/>
        </w:rPr>
        <w:t>8S</w:t>
      </w:r>
      <w:r w:rsidR="00FC6323">
        <w:rPr>
          <w:rFonts w:hint="eastAsia"/>
        </w:rPr>
        <w:t>后解除保护状态，保护状态结束后，当且仅当</w:t>
      </w:r>
      <w:r>
        <w:rPr>
          <w:rFonts w:hint="eastAsia"/>
        </w:rPr>
        <w:t>RS422</w:t>
      </w:r>
      <w:r>
        <w:rPr>
          <w:rFonts w:hint="eastAsia"/>
        </w:rPr>
        <w:t>失效时才启用。</w:t>
      </w:r>
    </w:p>
    <w:p w14:paraId="7630DD54" w14:textId="77777777" w:rsidR="005D4375" w:rsidRDefault="005D4375" w:rsidP="005D4375">
      <w:pPr>
        <w:pStyle w:val="4"/>
        <w:spacing w:before="156" w:after="156"/>
      </w:pPr>
      <w:r>
        <w:rPr>
          <w:rFonts w:hint="eastAsia"/>
        </w:rPr>
        <w:t>容错措施</w:t>
      </w:r>
    </w:p>
    <w:p w14:paraId="4BA7E7E2" w14:textId="77777777" w:rsidR="005D4375" w:rsidRDefault="005D4375" w:rsidP="005D4375">
      <w:pPr>
        <w:ind w:firstLine="480"/>
      </w:pPr>
      <w:r>
        <w:rPr>
          <w:rFonts w:hint="eastAsia"/>
        </w:rPr>
        <w:t>需进行多次连续判读。</w:t>
      </w:r>
    </w:p>
    <w:p w14:paraId="02681E2E" w14:textId="01E2D7A9" w:rsidR="005D4375" w:rsidRDefault="005D4375" w:rsidP="005D4375">
      <w:pPr>
        <w:pStyle w:val="3"/>
        <w:spacing w:before="156" w:after="156"/>
      </w:pPr>
      <w:bookmarkStart w:id="61" w:name="_Toc168868818"/>
      <w:r>
        <w:rPr>
          <w:rFonts w:hint="eastAsia"/>
        </w:rPr>
        <w:t>软件集中加载单元（</w:t>
      </w:r>
      <w:r>
        <w:rPr>
          <w:rFonts w:hint="eastAsia"/>
        </w:rPr>
        <w:t>XQ</w:t>
      </w:r>
      <w:r w:rsidR="00AE75E7">
        <w:rPr>
          <w:rFonts w:hint="eastAsia"/>
        </w:rPr>
        <w:t>9</w:t>
      </w:r>
      <w:r>
        <w:rPr>
          <w:rFonts w:hint="eastAsia"/>
        </w:rPr>
        <w:t>）</w:t>
      </w:r>
      <w:bookmarkEnd w:id="61"/>
    </w:p>
    <w:p w14:paraId="6F5A8C92" w14:textId="77777777" w:rsidR="005D4375" w:rsidRDefault="005D4375" w:rsidP="005D4375">
      <w:pPr>
        <w:pStyle w:val="4"/>
        <w:spacing w:before="156" w:after="156"/>
      </w:pPr>
      <w:r>
        <w:rPr>
          <w:rFonts w:hint="eastAsia"/>
        </w:rPr>
        <w:t>需求描述</w:t>
      </w:r>
    </w:p>
    <w:p w14:paraId="7FCFB047" w14:textId="77777777" w:rsidR="005D4375" w:rsidRDefault="005D4375" w:rsidP="005D4375">
      <w:pPr>
        <w:ind w:firstLine="480"/>
      </w:pPr>
      <w:r>
        <w:rPr>
          <w:rFonts w:hint="eastAsia"/>
        </w:rPr>
        <w:t>软件接收到串口发送的升级指令后，将需要升级的代码烧写固化到</w:t>
      </w:r>
      <w:r>
        <w:rPr>
          <w:rFonts w:hint="eastAsia"/>
        </w:rPr>
        <w:t>FLASH</w:t>
      </w:r>
      <w:r>
        <w:rPr>
          <w:rFonts w:hint="eastAsia"/>
        </w:rPr>
        <w:t>中，实现软件的在线加载功能。软件集中加载进入的条件是接收到的串口指令为软件集中加载状态。</w:t>
      </w:r>
    </w:p>
    <w:p w14:paraId="5DAA92A5" w14:textId="77777777" w:rsidR="005D4375" w:rsidRDefault="005D4375" w:rsidP="005D4375">
      <w:pPr>
        <w:pStyle w:val="4"/>
        <w:spacing w:before="156" w:after="156"/>
      </w:pPr>
      <w:r>
        <w:rPr>
          <w:rFonts w:hint="eastAsia"/>
        </w:rPr>
        <w:t>输入</w:t>
      </w:r>
    </w:p>
    <w:p w14:paraId="73C8B1B5" w14:textId="77777777" w:rsidR="005D4375" w:rsidRDefault="005D4375" w:rsidP="005D4375">
      <w:pPr>
        <w:ind w:firstLine="480"/>
      </w:pPr>
      <w:r>
        <w:rPr>
          <w:rFonts w:hint="eastAsia"/>
        </w:rPr>
        <w:t>总线数据包中的系统模式字，控制器通过</w:t>
      </w:r>
      <w:r>
        <w:rPr>
          <w:rFonts w:hint="eastAsia"/>
        </w:rPr>
        <w:t>RS422</w:t>
      </w:r>
      <w:r>
        <w:rPr>
          <w:rFonts w:hint="eastAsia"/>
        </w:rPr>
        <w:t>串口读取；</w:t>
      </w:r>
    </w:p>
    <w:p w14:paraId="755670ED" w14:textId="77777777" w:rsidR="005D4375" w:rsidRDefault="005D4375" w:rsidP="005D4375">
      <w:pPr>
        <w:pStyle w:val="4"/>
        <w:spacing w:before="156" w:after="156"/>
      </w:pPr>
      <w:r>
        <w:rPr>
          <w:rFonts w:hint="eastAsia"/>
        </w:rPr>
        <w:lastRenderedPageBreak/>
        <w:t>处理过程</w:t>
      </w:r>
    </w:p>
    <w:p w14:paraId="10371DD3" w14:textId="77777777" w:rsidR="005D4375" w:rsidRDefault="005D4375" w:rsidP="005D4375">
      <w:pPr>
        <w:ind w:firstLine="480"/>
      </w:pPr>
      <w:r>
        <w:rPr>
          <w:rFonts w:hint="eastAsia"/>
        </w:rPr>
        <w:t>软件处于正常工作的状态下，实时接收地面维护设备下发的数据。若软件接收到</w:t>
      </w:r>
      <w:r>
        <w:rPr>
          <w:rFonts w:hint="eastAsia"/>
        </w:rPr>
        <w:t>RS422</w:t>
      </w:r>
      <w:r>
        <w:rPr>
          <w:rFonts w:hint="eastAsia"/>
        </w:rPr>
        <w:t>串口数据包中，系统模式字为地面维护，该状态至少持续</w:t>
      </w:r>
      <w:r>
        <w:rPr>
          <w:rFonts w:hint="eastAsia"/>
        </w:rPr>
        <w:t>2</w:t>
      </w:r>
      <w:r>
        <w:rPr>
          <w:rFonts w:hint="eastAsia"/>
        </w:rPr>
        <w:t>个通讯周期，则确认系统模式为软件升级加载模式。软件将电机置于停机状态。</w:t>
      </w:r>
    </w:p>
    <w:p w14:paraId="2D7FE685" w14:textId="77777777" w:rsidR="005D4375" w:rsidRDefault="005D4375" w:rsidP="005D4375">
      <w:pPr>
        <w:ind w:firstLine="480"/>
      </w:pPr>
      <w:r>
        <w:rPr>
          <w:rFonts w:hint="eastAsia"/>
        </w:rPr>
        <w:t>然后软件将自身软件升级加载标志置为有效，具体操作：对软件升级加载标志所在的</w:t>
      </w:r>
      <w:r>
        <w:rPr>
          <w:rFonts w:hint="eastAsia"/>
        </w:rPr>
        <w:t>FLASH</w:t>
      </w:r>
      <w:r>
        <w:rPr>
          <w:rFonts w:hint="eastAsia"/>
        </w:rPr>
        <w:t>执行擦除操作，并将软件升级加载标志写入到已擦写的</w:t>
      </w:r>
      <w:r>
        <w:rPr>
          <w:rFonts w:hint="eastAsia"/>
        </w:rPr>
        <w:t>FLASH</w:t>
      </w:r>
      <w:r>
        <w:rPr>
          <w:rFonts w:hint="eastAsia"/>
        </w:rPr>
        <w:t>中，写入后判断是否写入成功，若成功，则执行软件加载；若写入不成功，则重新擦除</w:t>
      </w:r>
      <w:r>
        <w:rPr>
          <w:rFonts w:hint="eastAsia"/>
        </w:rPr>
        <w:t>FLASH</w:t>
      </w:r>
      <w:r>
        <w:rPr>
          <w:rFonts w:hint="eastAsia"/>
        </w:rPr>
        <w:t>，并写入软件升级加载标记字，允许最大</w:t>
      </w:r>
      <w:r>
        <w:rPr>
          <w:rFonts w:hint="eastAsia"/>
        </w:rPr>
        <w:t>3</w:t>
      </w:r>
      <w:r>
        <w:rPr>
          <w:rFonts w:hint="eastAsia"/>
        </w:rPr>
        <w:t>次操作，超过最大允许次数后，不再执行写入操作。若软件升级加载标志为无效状态，处理器复位后仍将运行软件加载前的程序。在软件升级加载模式标记字写入成功后，关闭看门狗，</w:t>
      </w:r>
      <w:r>
        <w:rPr>
          <w:rFonts w:hint="eastAsia"/>
        </w:rPr>
        <w:t>DSP</w:t>
      </w:r>
      <w:r>
        <w:rPr>
          <w:rFonts w:hint="eastAsia"/>
        </w:rPr>
        <w:t>复位运行。</w:t>
      </w:r>
    </w:p>
    <w:p w14:paraId="1EBB3F01" w14:textId="77777777" w:rsidR="005D4375" w:rsidRDefault="005D4375" w:rsidP="005D4375">
      <w:pPr>
        <w:ind w:firstLine="480"/>
      </w:pPr>
      <w:r>
        <w:rPr>
          <w:rFonts w:hint="eastAsia"/>
        </w:rPr>
        <w:t>当控制器自身已进入软件升级加载模式后，仅能响应输入的总线数据包中的执行加载和清除软件升级加载模式标志指令，保持预定义的安全状态。在接收的地面维护设备发送的总线数据包中执行加载请求由无效变为有效，且该状态至少持续</w:t>
      </w:r>
      <w:r>
        <w:rPr>
          <w:rFonts w:hint="eastAsia"/>
        </w:rPr>
        <w:t>2</w:t>
      </w:r>
      <w:r>
        <w:rPr>
          <w:rFonts w:hint="eastAsia"/>
        </w:rPr>
        <w:t>个通讯周期，进入加载状态，将镜像标记字置为有效，不允许响应清除软件升级加载模式请求。镜像标记字置位后，延时发送</w:t>
      </w:r>
      <w:r>
        <w:rPr>
          <w:rFonts w:hint="eastAsia"/>
        </w:rPr>
        <w:t>5</w:t>
      </w:r>
      <w:r>
        <w:rPr>
          <w:rFonts w:hint="eastAsia"/>
        </w:rPr>
        <w:t>个周期的数据后，将软件存储位置的</w:t>
      </w:r>
      <w:r>
        <w:rPr>
          <w:rFonts w:hint="eastAsia"/>
        </w:rPr>
        <w:t>FLASH</w:t>
      </w:r>
      <w:r>
        <w:rPr>
          <w:rFonts w:hint="eastAsia"/>
        </w:rPr>
        <w:t>扇区擦除，擦除完毕后，开始接收升级后的软件并固化至目标地址，并根据加载过程，更新控制器的加载状态。如果未接收到地面维护设备发送的执行加载请求由无效变为有效，或者该状态未持续至少</w:t>
      </w:r>
      <w:r>
        <w:rPr>
          <w:rFonts w:hint="eastAsia"/>
        </w:rPr>
        <w:t>2</w:t>
      </w:r>
      <w:r>
        <w:rPr>
          <w:rFonts w:hint="eastAsia"/>
        </w:rPr>
        <w:t>个通讯周期，则保持当前状态不变。</w:t>
      </w:r>
    </w:p>
    <w:p w14:paraId="106CD62B" w14:textId="77777777" w:rsidR="005D4375" w:rsidRDefault="005D4375" w:rsidP="005D4375">
      <w:pPr>
        <w:ind w:firstLine="480"/>
      </w:pPr>
      <w:r>
        <w:rPr>
          <w:rFonts w:hint="eastAsia"/>
        </w:rPr>
        <w:t>在全部加载过程中，控制器通过</w:t>
      </w:r>
      <w:r>
        <w:rPr>
          <w:rFonts w:hint="eastAsia"/>
        </w:rPr>
        <w:t>RS422</w:t>
      </w:r>
      <w:r>
        <w:rPr>
          <w:rFonts w:hint="eastAsia"/>
        </w:rPr>
        <w:t>串口向地面维护设备反馈当前软件的</w:t>
      </w:r>
      <w:r>
        <w:rPr>
          <w:rFonts w:hint="eastAsia"/>
        </w:rPr>
        <w:t>CSCI ID</w:t>
      </w:r>
      <w:r>
        <w:rPr>
          <w:rFonts w:hint="eastAsia"/>
        </w:rPr>
        <w:t>、自身软件升级加载模式状态、接收包序号、当前包接收状态、加载状态、加载进度和清除软件升级加载标志状态。</w:t>
      </w:r>
    </w:p>
    <w:p w14:paraId="3A60EA11" w14:textId="77777777" w:rsidR="005D4375" w:rsidRDefault="005D4375" w:rsidP="005D4375">
      <w:pPr>
        <w:ind w:firstLine="480"/>
      </w:pPr>
      <w:r>
        <w:rPr>
          <w:rFonts w:hint="eastAsia"/>
        </w:rPr>
        <w:t>当目标码固化完成后，控制器将对目标码进行</w:t>
      </w:r>
      <w:r>
        <w:rPr>
          <w:rFonts w:hint="eastAsia"/>
        </w:rPr>
        <w:t>CRC</w:t>
      </w:r>
      <w:r>
        <w:rPr>
          <w:rFonts w:hint="eastAsia"/>
        </w:rPr>
        <w:t>校验，计算完成后，将该</w:t>
      </w:r>
      <w:r>
        <w:rPr>
          <w:rFonts w:hint="eastAsia"/>
        </w:rPr>
        <w:t>CRC</w:t>
      </w:r>
      <w:r>
        <w:rPr>
          <w:rFonts w:hint="eastAsia"/>
        </w:rPr>
        <w:t>校验码与地面维护设备下发的总线数据包中的</w:t>
      </w:r>
      <w:r>
        <w:rPr>
          <w:rFonts w:hint="eastAsia"/>
        </w:rPr>
        <w:t>CRC</w:t>
      </w:r>
      <w:r>
        <w:rPr>
          <w:rFonts w:hint="eastAsia"/>
        </w:rPr>
        <w:t>校验码进行比对：若两者一致，则将加载状态置为校验成功；否则将加载状态置为校验失败。当软件校验成功后，将镜像标记字置为无效，允许响应清除软件升级加载模式请求，向地面维护设备反馈校验成功状态。</w:t>
      </w:r>
    </w:p>
    <w:p w14:paraId="33005BBA" w14:textId="77777777" w:rsidR="005D4375" w:rsidRDefault="005D4375" w:rsidP="005D4375">
      <w:pPr>
        <w:pStyle w:val="4"/>
        <w:spacing w:before="156" w:after="156"/>
      </w:pPr>
      <w:r>
        <w:rPr>
          <w:rFonts w:hint="eastAsia"/>
        </w:rPr>
        <w:t>输出</w:t>
      </w:r>
    </w:p>
    <w:p w14:paraId="2FCBC856" w14:textId="77777777" w:rsidR="005D4375" w:rsidRDefault="005D4375" w:rsidP="005D4375">
      <w:pPr>
        <w:ind w:firstLine="480"/>
      </w:pPr>
      <w:r>
        <w:rPr>
          <w:rFonts w:hint="eastAsia"/>
        </w:rPr>
        <w:t>无。</w:t>
      </w:r>
    </w:p>
    <w:p w14:paraId="37D155F2" w14:textId="77777777" w:rsidR="005D4375" w:rsidRDefault="005D4375" w:rsidP="005D4375">
      <w:pPr>
        <w:pStyle w:val="4"/>
        <w:spacing w:before="156" w:after="156"/>
      </w:pPr>
      <w:r>
        <w:rPr>
          <w:rFonts w:hint="eastAsia"/>
        </w:rPr>
        <w:lastRenderedPageBreak/>
        <w:t>性能</w:t>
      </w:r>
    </w:p>
    <w:p w14:paraId="74DB026C" w14:textId="77777777" w:rsidR="005D4375" w:rsidRDefault="005D4375" w:rsidP="005D4375">
      <w:pPr>
        <w:ind w:firstLine="480"/>
      </w:pPr>
      <w:r>
        <w:rPr>
          <w:rFonts w:hint="eastAsia"/>
        </w:rPr>
        <w:t>软件从接收到地面维护设备的升级指令，到完成软件的全部加载（含校验通过），总时间不大于</w:t>
      </w:r>
      <w:r>
        <w:rPr>
          <w:rFonts w:hint="eastAsia"/>
        </w:rPr>
        <w:t>80</w:t>
      </w:r>
      <w:r>
        <w:rPr>
          <w:rFonts w:hint="eastAsia"/>
        </w:rPr>
        <w:t>秒。</w:t>
      </w:r>
    </w:p>
    <w:p w14:paraId="10F8DD74" w14:textId="77777777" w:rsidR="005D4375" w:rsidRDefault="005D4375" w:rsidP="005D4375">
      <w:pPr>
        <w:pStyle w:val="4"/>
        <w:spacing w:before="156" w:after="156"/>
      </w:pPr>
      <w:r>
        <w:rPr>
          <w:rFonts w:hint="eastAsia"/>
        </w:rPr>
        <w:t>设计约束</w:t>
      </w:r>
    </w:p>
    <w:p w14:paraId="36545421" w14:textId="77777777" w:rsidR="005D4375" w:rsidRDefault="005D4375" w:rsidP="005D4375">
      <w:pPr>
        <w:ind w:firstLine="480"/>
      </w:pPr>
      <w:r>
        <w:rPr>
          <w:rFonts w:hint="eastAsia"/>
        </w:rPr>
        <w:t>无</w:t>
      </w:r>
      <w:r w:rsidR="00A62726">
        <w:rPr>
          <w:rFonts w:hint="eastAsia"/>
        </w:rPr>
        <w:t>。</w:t>
      </w:r>
    </w:p>
    <w:p w14:paraId="5C2C372D" w14:textId="77777777" w:rsidR="005D4375" w:rsidRDefault="005D4375" w:rsidP="005D4375">
      <w:pPr>
        <w:pStyle w:val="4"/>
        <w:spacing w:before="156" w:after="156"/>
      </w:pPr>
      <w:r>
        <w:rPr>
          <w:rFonts w:hint="eastAsia"/>
        </w:rPr>
        <w:t>容错措施</w:t>
      </w:r>
    </w:p>
    <w:p w14:paraId="274D943D" w14:textId="77777777" w:rsidR="005D4375" w:rsidRDefault="005D4375" w:rsidP="005D4375">
      <w:pPr>
        <w:ind w:firstLine="480"/>
      </w:pPr>
      <w:r>
        <w:rPr>
          <w:rFonts w:hint="eastAsia"/>
        </w:rPr>
        <w:t>无。</w:t>
      </w:r>
    </w:p>
    <w:p w14:paraId="663CA84C" w14:textId="079C5355" w:rsidR="005D4375" w:rsidRDefault="007C1149" w:rsidP="005D4375">
      <w:pPr>
        <w:pStyle w:val="2"/>
        <w:spacing w:before="156" w:after="156"/>
      </w:pPr>
      <w:bookmarkStart w:id="62" w:name="_Toc168868819"/>
      <w:r>
        <w:rPr>
          <w:rFonts w:hint="eastAsia"/>
        </w:rPr>
        <w:t>CSCI</w:t>
      </w:r>
      <w:r w:rsidR="005D4375">
        <w:rPr>
          <w:rFonts w:hint="eastAsia"/>
        </w:rPr>
        <w:t>外部接口</w:t>
      </w:r>
      <w:r>
        <w:rPr>
          <w:rFonts w:hint="eastAsia"/>
        </w:rPr>
        <w:t>需求</w:t>
      </w:r>
      <w:bookmarkEnd w:id="62"/>
    </w:p>
    <w:p w14:paraId="40115808" w14:textId="69159E5F" w:rsidR="005D4375" w:rsidRDefault="005D4375" w:rsidP="005D4375">
      <w:pPr>
        <w:ind w:firstLine="480"/>
      </w:pPr>
      <w:r>
        <w:rPr>
          <w:rFonts w:hint="eastAsia"/>
        </w:rPr>
        <w:t>软件的外部接口包括：模拟量输入接口、</w:t>
      </w:r>
      <w:r>
        <w:rPr>
          <w:rFonts w:hint="eastAsia"/>
        </w:rPr>
        <w:t>RS422</w:t>
      </w:r>
      <w:r>
        <w:rPr>
          <w:rFonts w:hint="eastAsia"/>
        </w:rPr>
        <w:t>串口、硬线起停控制、</w:t>
      </w:r>
      <w:r>
        <w:rPr>
          <w:rFonts w:hint="eastAsia"/>
        </w:rPr>
        <w:t>PWM</w:t>
      </w:r>
      <w:r>
        <w:rPr>
          <w:rFonts w:hint="eastAsia"/>
        </w:rPr>
        <w:t>信号输出接口、以及</w:t>
      </w:r>
      <w:r>
        <w:rPr>
          <w:rFonts w:hint="eastAsia"/>
        </w:rPr>
        <w:t>E2PROM</w:t>
      </w:r>
      <w:r>
        <w:rPr>
          <w:rFonts w:hint="eastAsia"/>
        </w:rPr>
        <w:t>的读写接口，整个外部接口如</w:t>
      </w:r>
      <w:r w:rsidR="008A3F57">
        <w:fldChar w:fldCharType="begin"/>
      </w:r>
      <w:r w:rsidR="008A3F57">
        <w:instrText xml:space="preserve"> REF _Ref168868106 \h </w:instrText>
      </w:r>
      <w:r w:rsidR="008A3F57">
        <w:fldChar w:fldCharType="separate"/>
      </w:r>
      <w:r w:rsidR="008A3F57">
        <w:rPr>
          <w:rFonts w:hint="eastAsia"/>
        </w:rPr>
        <w:t>图</w:t>
      </w:r>
      <w:r w:rsidR="008A3F57">
        <w:rPr>
          <w:rFonts w:hint="eastAsia"/>
        </w:rPr>
        <w:t xml:space="preserve"> </w:t>
      </w:r>
      <w:r w:rsidR="008A3F57">
        <w:rPr>
          <w:noProof/>
        </w:rPr>
        <w:t>21</w:t>
      </w:r>
      <w:r w:rsidR="008A3F57">
        <w:fldChar w:fldCharType="end"/>
      </w:r>
      <w:r>
        <w:rPr>
          <w:rFonts w:hint="eastAsia"/>
        </w:rPr>
        <w:t>。</w:t>
      </w:r>
    </w:p>
    <w:p w14:paraId="746AFE60" w14:textId="1CD5260D" w:rsidR="005D4375" w:rsidRDefault="008A3F57" w:rsidP="005D4375">
      <w:pPr>
        <w:pStyle w:val="TabFig"/>
        <w:keepNext/>
        <w:spacing w:before="62" w:after="62"/>
      </w:pPr>
      <w:r>
        <w:object w:dxaOrig="8491" w:dyaOrig="6901" w14:anchorId="28C3838B">
          <v:shape id="_x0000_i1046" type="#_x0000_t75" style="width:290.7pt;height:237.75pt" o:ole="">
            <v:imagedata r:id="rId56" o:title=""/>
          </v:shape>
          <o:OLEObject Type="Embed" ProgID="Visio.Drawing.11" ShapeID="_x0000_i1046" DrawAspect="Content" ObjectID="_1785436456" r:id="rId57"/>
        </w:object>
      </w:r>
    </w:p>
    <w:p w14:paraId="47AD900D" w14:textId="77777777" w:rsidR="005D4375" w:rsidRDefault="005D4375" w:rsidP="005D4375">
      <w:pPr>
        <w:pStyle w:val="ae"/>
      </w:pPr>
      <w:bookmarkStart w:id="63" w:name="_Ref168868106"/>
      <w:bookmarkStart w:id="64" w:name="_Ref1688681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84D6A">
        <w:rPr>
          <w:noProof/>
        </w:rPr>
        <w:t>21</w:t>
      </w:r>
      <w:r>
        <w:fldChar w:fldCharType="end"/>
      </w:r>
      <w:bookmarkEnd w:id="63"/>
      <w:r>
        <w:t xml:space="preserve"> </w:t>
      </w:r>
      <w:r w:rsidRPr="00F90D48">
        <w:rPr>
          <w:rFonts w:hint="eastAsia"/>
        </w:rPr>
        <w:t>外部接口图</w:t>
      </w:r>
      <w:bookmarkEnd w:id="64"/>
    </w:p>
    <w:p w14:paraId="687C2135" w14:textId="77777777" w:rsidR="00E16E1E" w:rsidRDefault="00E16E1E" w:rsidP="00E16E1E">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84D6A">
        <w:rPr>
          <w:noProof/>
        </w:rPr>
        <w:t>8</w:t>
      </w:r>
      <w:r>
        <w:fldChar w:fldCharType="end"/>
      </w:r>
      <w:r>
        <w:t xml:space="preserve"> </w:t>
      </w:r>
      <w:r w:rsidRPr="00574F61">
        <w:rPr>
          <w:rFonts w:hint="eastAsia"/>
        </w:rPr>
        <w:t>外部接口标识及数据说明</w:t>
      </w:r>
    </w:p>
    <w:tbl>
      <w:tblPr>
        <w:tblStyle w:val="a3"/>
        <w:tblW w:w="0" w:type="auto"/>
        <w:tblLook w:val="04A0" w:firstRow="1" w:lastRow="0" w:firstColumn="1" w:lastColumn="0" w:noHBand="0" w:noVBand="1"/>
      </w:tblPr>
      <w:tblGrid>
        <w:gridCol w:w="927"/>
        <w:gridCol w:w="1447"/>
        <w:gridCol w:w="1115"/>
        <w:gridCol w:w="1077"/>
        <w:gridCol w:w="1876"/>
        <w:gridCol w:w="927"/>
        <w:gridCol w:w="927"/>
      </w:tblGrid>
      <w:tr w:rsidR="008A3F57" w:rsidRPr="00E16E1E" w14:paraId="6FC0C5C3" w14:textId="77777777" w:rsidTr="003374E3">
        <w:tc>
          <w:tcPr>
            <w:tcW w:w="0" w:type="auto"/>
            <w:vAlign w:val="center"/>
          </w:tcPr>
          <w:p w14:paraId="7D12C9F6" w14:textId="77777777" w:rsidR="008A3F57" w:rsidRPr="00E16E1E" w:rsidRDefault="008A3F57" w:rsidP="008A3F57">
            <w:pPr>
              <w:pStyle w:val="TabFig"/>
              <w:spacing w:before="62" w:after="62"/>
            </w:pPr>
            <w:r w:rsidRPr="00E16E1E">
              <w:rPr>
                <w:rFonts w:hint="eastAsia"/>
              </w:rPr>
              <w:t>接口名称</w:t>
            </w:r>
          </w:p>
        </w:tc>
        <w:tc>
          <w:tcPr>
            <w:tcW w:w="1191" w:type="dxa"/>
            <w:vAlign w:val="center"/>
          </w:tcPr>
          <w:p w14:paraId="54DAEF28" w14:textId="77777777" w:rsidR="008A3F57" w:rsidRPr="00E16E1E" w:rsidRDefault="008A3F57" w:rsidP="008A3F57">
            <w:pPr>
              <w:pStyle w:val="TabFig"/>
              <w:spacing w:before="62" w:after="62"/>
            </w:pPr>
            <w:r w:rsidRPr="00E16E1E">
              <w:rPr>
                <w:rFonts w:hint="eastAsia"/>
              </w:rPr>
              <w:t>接口标识</w:t>
            </w:r>
          </w:p>
        </w:tc>
        <w:tc>
          <w:tcPr>
            <w:tcW w:w="1191" w:type="dxa"/>
            <w:vAlign w:val="center"/>
          </w:tcPr>
          <w:p w14:paraId="6E15B70E" w14:textId="77777777" w:rsidR="008A3F57" w:rsidRPr="00E16E1E" w:rsidRDefault="008A3F57" w:rsidP="008A3F57">
            <w:pPr>
              <w:pStyle w:val="TabFig"/>
              <w:spacing w:before="62" w:after="62"/>
            </w:pPr>
            <w:r w:rsidRPr="00E16E1E">
              <w:rPr>
                <w:rFonts w:hint="eastAsia"/>
              </w:rPr>
              <w:t>接口说明</w:t>
            </w:r>
          </w:p>
        </w:tc>
        <w:tc>
          <w:tcPr>
            <w:tcW w:w="1252" w:type="dxa"/>
            <w:vAlign w:val="center"/>
          </w:tcPr>
          <w:p w14:paraId="521C9902" w14:textId="2219D5F2" w:rsidR="008A3F57" w:rsidRPr="00E16E1E" w:rsidRDefault="008A3F57" w:rsidP="008A3F57">
            <w:pPr>
              <w:pStyle w:val="TabFig"/>
              <w:spacing w:before="62" w:after="62"/>
            </w:pPr>
            <w:r w:rsidRPr="00E16E1E">
              <w:rPr>
                <w:rFonts w:hint="eastAsia"/>
              </w:rPr>
              <w:t>接口数据</w:t>
            </w:r>
            <w:r>
              <w:rPr>
                <w:rFonts w:hint="eastAsia"/>
              </w:rPr>
              <w:t>/</w:t>
            </w:r>
            <w:r w:rsidRPr="008A3F57">
              <w:rPr>
                <w:rFonts w:hint="eastAsia"/>
              </w:rPr>
              <w:t>数据名称</w:t>
            </w:r>
          </w:p>
        </w:tc>
        <w:tc>
          <w:tcPr>
            <w:tcW w:w="1876" w:type="dxa"/>
            <w:vAlign w:val="center"/>
          </w:tcPr>
          <w:p w14:paraId="2E26C48F" w14:textId="6C26612C" w:rsidR="008A3F57" w:rsidRPr="00E16E1E" w:rsidRDefault="008A3F57" w:rsidP="008A3F57">
            <w:pPr>
              <w:pStyle w:val="TabFig"/>
              <w:spacing w:before="62" w:after="62"/>
            </w:pPr>
            <w:r w:rsidRPr="00E16E1E">
              <w:rPr>
                <w:rFonts w:hint="eastAsia"/>
              </w:rPr>
              <w:t>数据标识</w:t>
            </w:r>
          </w:p>
        </w:tc>
        <w:tc>
          <w:tcPr>
            <w:tcW w:w="0" w:type="auto"/>
            <w:vAlign w:val="center"/>
          </w:tcPr>
          <w:p w14:paraId="204F6BD5" w14:textId="176ABF76" w:rsidR="008A3F57" w:rsidRPr="00E16E1E" w:rsidRDefault="008A3F57" w:rsidP="008A3F57">
            <w:pPr>
              <w:pStyle w:val="TabFig"/>
              <w:spacing w:before="62" w:after="62"/>
            </w:pPr>
            <w:r w:rsidRPr="00E16E1E">
              <w:rPr>
                <w:rFonts w:hint="eastAsia"/>
              </w:rPr>
              <w:t>来源</w:t>
            </w:r>
          </w:p>
        </w:tc>
        <w:tc>
          <w:tcPr>
            <w:tcW w:w="0" w:type="auto"/>
            <w:vAlign w:val="center"/>
          </w:tcPr>
          <w:p w14:paraId="21E8819A" w14:textId="753FC9B0" w:rsidR="008A3F57" w:rsidRPr="00E16E1E" w:rsidRDefault="008A3F57" w:rsidP="008A3F57">
            <w:pPr>
              <w:pStyle w:val="TabFig"/>
              <w:spacing w:before="62" w:after="62"/>
            </w:pPr>
            <w:r w:rsidRPr="00E16E1E">
              <w:rPr>
                <w:rFonts w:hint="eastAsia"/>
              </w:rPr>
              <w:t>目的地</w:t>
            </w:r>
          </w:p>
        </w:tc>
      </w:tr>
      <w:tr w:rsidR="008A3F57" w:rsidRPr="00E16E1E" w14:paraId="34774020" w14:textId="77777777" w:rsidTr="003374E3">
        <w:tc>
          <w:tcPr>
            <w:tcW w:w="0" w:type="auto"/>
            <w:vAlign w:val="center"/>
          </w:tcPr>
          <w:p w14:paraId="2E94D9E4" w14:textId="051B7A5D" w:rsidR="008A3F57" w:rsidRPr="00E16E1E" w:rsidRDefault="008A3F57" w:rsidP="008A3F57">
            <w:pPr>
              <w:pStyle w:val="TabFig"/>
              <w:spacing w:before="62" w:after="62"/>
            </w:pPr>
            <w:r w:rsidRPr="00E16E1E">
              <w:rPr>
                <w:rFonts w:hint="eastAsia"/>
              </w:rPr>
              <w:t>模拟量采集接口</w:t>
            </w:r>
          </w:p>
        </w:tc>
        <w:tc>
          <w:tcPr>
            <w:tcW w:w="1191" w:type="dxa"/>
            <w:vAlign w:val="center"/>
          </w:tcPr>
          <w:p w14:paraId="1F77DCAB" w14:textId="77777777" w:rsidR="008A3F57" w:rsidRPr="00E16E1E" w:rsidRDefault="008A3F57" w:rsidP="008A3F57">
            <w:pPr>
              <w:pStyle w:val="TabFig"/>
              <w:spacing w:before="62" w:after="62"/>
            </w:pPr>
            <w:r w:rsidRPr="00E16E1E">
              <w:rPr>
                <w:rFonts w:hint="eastAsia"/>
              </w:rPr>
              <w:t>ADC</w:t>
            </w:r>
          </w:p>
        </w:tc>
        <w:tc>
          <w:tcPr>
            <w:tcW w:w="1191" w:type="dxa"/>
            <w:vAlign w:val="center"/>
          </w:tcPr>
          <w:p w14:paraId="5459419E" w14:textId="77777777" w:rsidR="008A3F57" w:rsidRPr="00E16E1E" w:rsidRDefault="008A3F57" w:rsidP="008A3F57">
            <w:pPr>
              <w:pStyle w:val="TabFig"/>
              <w:spacing w:before="62" w:after="62"/>
            </w:pPr>
            <w:r w:rsidRPr="00E16E1E">
              <w:rPr>
                <w:rFonts w:hint="eastAsia"/>
              </w:rPr>
              <w:t>模拟量采集</w:t>
            </w:r>
          </w:p>
        </w:tc>
        <w:tc>
          <w:tcPr>
            <w:tcW w:w="1252" w:type="dxa"/>
            <w:vAlign w:val="center"/>
          </w:tcPr>
          <w:p w14:paraId="7F373EC2" w14:textId="2E79E3BC" w:rsidR="008A3F57" w:rsidRPr="00E16E1E" w:rsidRDefault="008A3F57" w:rsidP="008A3F57">
            <w:pPr>
              <w:pStyle w:val="TabFig"/>
              <w:spacing w:before="62" w:after="62"/>
            </w:pPr>
            <w:r w:rsidRPr="00E16E1E">
              <w:rPr>
                <w:rFonts w:hint="eastAsia"/>
              </w:rPr>
              <w:t>模拟量</w:t>
            </w:r>
            <w:r>
              <w:rPr>
                <w:rFonts w:hint="eastAsia"/>
              </w:rPr>
              <w:t>采集</w:t>
            </w:r>
          </w:p>
        </w:tc>
        <w:tc>
          <w:tcPr>
            <w:tcW w:w="1876" w:type="dxa"/>
            <w:vAlign w:val="center"/>
          </w:tcPr>
          <w:p w14:paraId="056F9C0E" w14:textId="77777777" w:rsidR="008A3F57" w:rsidRPr="00E16E1E" w:rsidRDefault="008A3F57" w:rsidP="008A3F57">
            <w:pPr>
              <w:pStyle w:val="TabFig"/>
              <w:spacing w:before="62" w:after="62"/>
            </w:pPr>
            <w:r w:rsidRPr="00E16E1E">
              <w:rPr>
                <w:rFonts w:hint="eastAsia"/>
              </w:rPr>
              <w:t>ADC_AD</w:t>
            </w:r>
          </w:p>
        </w:tc>
        <w:tc>
          <w:tcPr>
            <w:tcW w:w="0" w:type="auto"/>
            <w:vAlign w:val="center"/>
          </w:tcPr>
          <w:p w14:paraId="25C27711" w14:textId="77777777" w:rsidR="008A3F57" w:rsidRPr="00E16E1E" w:rsidRDefault="008A3F57" w:rsidP="008A3F57">
            <w:pPr>
              <w:pStyle w:val="TabFig"/>
              <w:spacing w:before="62" w:after="62"/>
            </w:pPr>
            <w:r w:rsidRPr="00E16E1E">
              <w:rPr>
                <w:rFonts w:hint="eastAsia"/>
              </w:rPr>
              <w:t>外部传感器</w:t>
            </w:r>
          </w:p>
        </w:tc>
        <w:tc>
          <w:tcPr>
            <w:tcW w:w="0" w:type="auto"/>
            <w:vAlign w:val="center"/>
          </w:tcPr>
          <w:p w14:paraId="305E8092" w14:textId="77777777" w:rsidR="008A3F57" w:rsidRPr="00E16E1E" w:rsidRDefault="008A3F57" w:rsidP="008A3F57">
            <w:pPr>
              <w:pStyle w:val="TabFig"/>
              <w:spacing w:before="62" w:after="62"/>
            </w:pPr>
            <w:r w:rsidRPr="00E16E1E">
              <w:rPr>
                <w:rFonts w:hint="eastAsia"/>
              </w:rPr>
              <w:t>软件</w:t>
            </w:r>
          </w:p>
        </w:tc>
      </w:tr>
      <w:tr w:rsidR="008A3F57" w:rsidRPr="00E16E1E" w14:paraId="6AA0C9FA" w14:textId="77777777" w:rsidTr="003374E3">
        <w:tc>
          <w:tcPr>
            <w:tcW w:w="0" w:type="auto"/>
            <w:vAlign w:val="center"/>
          </w:tcPr>
          <w:p w14:paraId="5DE3D25B" w14:textId="77777777" w:rsidR="008A3F57" w:rsidRPr="00E16E1E" w:rsidRDefault="008A3F57" w:rsidP="008A3F57">
            <w:pPr>
              <w:pStyle w:val="TabFig"/>
              <w:spacing w:before="62" w:after="62"/>
            </w:pPr>
            <w:r w:rsidRPr="00E16E1E">
              <w:rPr>
                <w:rFonts w:hint="eastAsia"/>
              </w:rPr>
              <w:t>硬线起停信号</w:t>
            </w:r>
          </w:p>
        </w:tc>
        <w:tc>
          <w:tcPr>
            <w:tcW w:w="1191" w:type="dxa"/>
            <w:vAlign w:val="center"/>
          </w:tcPr>
          <w:p w14:paraId="0809D8E2" w14:textId="77777777" w:rsidR="008A3F57" w:rsidRPr="00E16E1E" w:rsidRDefault="008A3F57" w:rsidP="008A3F57">
            <w:pPr>
              <w:pStyle w:val="TabFig"/>
              <w:spacing w:before="62" w:after="62"/>
            </w:pPr>
            <w:r w:rsidRPr="00E16E1E">
              <w:rPr>
                <w:rFonts w:hint="eastAsia"/>
              </w:rPr>
              <w:t>HARDLINE</w:t>
            </w:r>
          </w:p>
        </w:tc>
        <w:tc>
          <w:tcPr>
            <w:tcW w:w="1191" w:type="dxa"/>
            <w:vAlign w:val="center"/>
          </w:tcPr>
          <w:p w14:paraId="7CD2182F" w14:textId="77777777" w:rsidR="008A3F57" w:rsidRPr="00E16E1E" w:rsidRDefault="008A3F57" w:rsidP="008A3F57">
            <w:pPr>
              <w:pStyle w:val="TabFig"/>
              <w:spacing w:before="62" w:after="62"/>
            </w:pPr>
            <w:r w:rsidRPr="00E16E1E">
              <w:rPr>
                <w:rFonts w:hint="eastAsia"/>
              </w:rPr>
              <w:t>读取电机起停控制</w:t>
            </w:r>
            <w:r w:rsidRPr="00E16E1E">
              <w:rPr>
                <w:rFonts w:hint="eastAsia"/>
              </w:rPr>
              <w:lastRenderedPageBreak/>
              <w:t>信号</w:t>
            </w:r>
          </w:p>
        </w:tc>
        <w:tc>
          <w:tcPr>
            <w:tcW w:w="1252" w:type="dxa"/>
            <w:vAlign w:val="center"/>
          </w:tcPr>
          <w:p w14:paraId="22F6CB39" w14:textId="77777777" w:rsidR="008A3F57" w:rsidRPr="00E16E1E" w:rsidRDefault="008A3F57" w:rsidP="008A3F57">
            <w:pPr>
              <w:pStyle w:val="TabFig"/>
              <w:spacing w:before="62" w:after="62"/>
            </w:pPr>
            <w:r w:rsidRPr="00E16E1E">
              <w:rPr>
                <w:rFonts w:hint="eastAsia"/>
              </w:rPr>
              <w:lastRenderedPageBreak/>
              <w:t>电机起停信号</w:t>
            </w:r>
          </w:p>
        </w:tc>
        <w:tc>
          <w:tcPr>
            <w:tcW w:w="1876" w:type="dxa"/>
            <w:vAlign w:val="center"/>
          </w:tcPr>
          <w:p w14:paraId="70DEFED4" w14:textId="243A6580" w:rsidR="008A3F57" w:rsidRPr="00E16E1E" w:rsidRDefault="008A3F57" w:rsidP="008A3F57">
            <w:pPr>
              <w:pStyle w:val="TabFig"/>
              <w:spacing w:before="62" w:after="62"/>
            </w:pPr>
            <w:r w:rsidRPr="00E16E1E">
              <w:rPr>
                <w:rFonts w:hint="eastAsia"/>
              </w:rPr>
              <w:t>HARDLINE_KG</w:t>
            </w:r>
          </w:p>
        </w:tc>
        <w:tc>
          <w:tcPr>
            <w:tcW w:w="0" w:type="auto"/>
            <w:vAlign w:val="center"/>
          </w:tcPr>
          <w:p w14:paraId="35E302E7" w14:textId="77777777" w:rsidR="008A3F57" w:rsidRPr="00E16E1E" w:rsidRDefault="008A3F57" w:rsidP="008A3F57">
            <w:pPr>
              <w:pStyle w:val="TabFig"/>
              <w:spacing w:before="62" w:after="62"/>
            </w:pPr>
            <w:r w:rsidRPr="00E16E1E">
              <w:rPr>
                <w:rFonts w:hint="eastAsia"/>
              </w:rPr>
              <w:t>外部开关</w:t>
            </w:r>
          </w:p>
        </w:tc>
        <w:tc>
          <w:tcPr>
            <w:tcW w:w="0" w:type="auto"/>
            <w:vAlign w:val="center"/>
          </w:tcPr>
          <w:p w14:paraId="60F3235E" w14:textId="77777777" w:rsidR="008A3F57" w:rsidRPr="00E16E1E" w:rsidRDefault="008A3F57" w:rsidP="008A3F57">
            <w:pPr>
              <w:pStyle w:val="TabFig"/>
              <w:spacing w:before="62" w:after="62"/>
            </w:pPr>
            <w:r w:rsidRPr="00E16E1E">
              <w:rPr>
                <w:rFonts w:hint="eastAsia"/>
              </w:rPr>
              <w:t>软件</w:t>
            </w:r>
          </w:p>
        </w:tc>
      </w:tr>
      <w:tr w:rsidR="008A3F57" w:rsidRPr="00E16E1E" w14:paraId="21447F6C" w14:textId="77777777" w:rsidTr="003374E3">
        <w:tc>
          <w:tcPr>
            <w:tcW w:w="0" w:type="auto"/>
            <w:vMerge w:val="restart"/>
            <w:vAlign w:val="center"/>
          </w:tcPr>
          <w:p w14:paraId="35716D30" w14:textId="1522750C" w:rsidR="008A3F57" w:rsidRPr="00E16E1E" w:rsidRDefault="008A3F57" w:rsidP="008A3F57">
            <w:pPr>
              <w:pStyle w:val="TabFig"/>
              <w:spacing w:before="62" w:after="62"/>
            </w:pPr>
            <w:r w:rsidRPr="00E16E1E">
              <w:rPr>
                <w:rFonts w:hint="eastAsia"/>
              </w:rPr>
              <w:t>RS422</w:t>
            </w:r>
            <w:r w:rsidRPr="00E16E1E">
              <w:rPr>
                <w:rFonts w:hint="eastAsia"/>
              </w:rPr>
              <w:t>串口</w:t>
            </w:r>
          </w:p>
        </w:tc>
        <w:tc>
          <w:tcPr>
            <w:tcW w:w="1191" w:type="dxa"/>
            <w:vMerge w:val="restart"/>
            <w:vAlign w:val="center"/>
          </w:tcPr>
          <w:p w14:paraId="5B769D75" w14:textId="6AB3F829" w:rsidR="008A3F57" w:rsidRPr="00E16E1E" w:rsidRDefault="008A3F57" w:rsidP="008A3F57">
            <w:pPr>
              <w:pStyle w:val="TabFig"/>
              <w:spacing w:before="62" w:after="62"/>
            </w:pPr>
            <w:r w:rsidRPr="00E16E1E">
              <w:rPr>
                <w:rFonts w:hint="eastAsia"/>
              </w:rPr>
              <w:t>RS422</w:t>
            </w:r>
          </w:p>
        </w:tc>
        <w:tc>
          <w:tcPr>
            <w:tcW w:w="1191" w:type="dxa"/>
            <w:vAlign w:val="center"/>
          </w:tcPr>
          <w:p w14:paraId="7083753B" w14:textId="77777777" w:rsidR="008A3F57" w:rsidRPr="00E16E1E" w:rsidRDefault="008A3F57" w:rsidP="008A3F57">
            <w:pPr>
              <w:pStyle w:val="TabFig"/>
              <w:spacing w:before="62" w:after="62"/>
            </w:pPr>
            <w:r w:rsidRPr="00E16E1E">
              <w:rPr>
                <w:rFonts w:hint="eastAsia"/>
              </w:rPr>
              <w:t>接收</w:t>
            </w:r>
            <w:r w:rsidRPr="00E16E1E">
              <w:rPr>
                <w:rFonts w:hint="eastAsia"/>
              </w:rPr>
              <w:t>RIU</w:t>
            </w:r>
            <w:r w:rsidRPr="00E16E1E">
              <w:rPr>
                <w:rFonts w:hint="eastAsia"/>
              </w:rPr>
              <w:t>下发控制指令</w:t>
            </w:r>
          </w:p>
        </w:tc>
        <w:tc>
          <w:tcPr>
            <w:tcW w:w="1252" w:type="dxa"/>
            <w:vAlign w:val="center"/>
          </w:tcPr>
          <w:p w14:paraId="7E354F91" w14:textId="77777777" w:rsidR="008A3F57" w:rsidRPr="00E16E1E" w:rsidRDefault="008A3F57" w:rsidP="008A3F57">
            <w:pPr>
              <w:pStyle w:val="TabFig"/>
              <w:spacing w:before="62" w:after="62"/>
            </w:pPr>
            <w:r w:rsidRPr="00E16E1E">
              <w:rPr>
                <w:rFonts w:hint="eastAsia"/>
              </w:rPr>
              <w:t>控制指令</w:t>
            </w:r>
          </w:p>
        </w:tc>
        <w:tc>
          <w:tcPr>
            <w:tcW w:w="1876" w:type="dxa"/>
            <w:vAlign w:val="center"/>
          </w:tcPr>
          <w:p w14:paraId="5E3A66AF" w14:textId="524770AF" w:rsidR="008A3F57" w:rsidRPr="00E16E1E" w:rsidRDefault="008A3F57" w:rsidP="008A3F57">
            <w:pPr>
              <w:pStyle w:val="TabFig"/>
              <w:spacing w:before="62" w:after="62"/>
            </w:pPr>
            <w:r w:rsidRPr="00E16E1E">
              <w:rPr>
                <w:rFonts w:hint="eastAsia"/>
              </w:rPr>
              <w:t>RS422_RX</w:t>
            </w:r>
          </w:p>
        </w:tc>
        <w:tc>
          <w:tcPr>
            <w:tcW w:w="0" w:type="auto"/>
            <w:vAlign w:val="center"/>
          </w:tcPr>
          <w:p w14:paraId="01822EE8" w14:textId="77777777" w:rsidR="008A3F57" w:rsidRPr="00E16E1E" w:rsidRDefault="008A3F57" w:rsidP="008A3F57">
            <w:pPr>
              <w:pStyle w:val="TabFig"/>
              <w:spacing w:before="62" w:after="62"/>
            </w:pPr>
            <w:r w:rsidRPr="00E16E1E">
              <w:rPr>
                <w:rFonts w:hint="eastAsia"/>
              </w:rPr>
              <w:t>RIU</w:t>
            </w:r>
          </w:p>
        </w:tc>
        <w:tc>
          <w:tcPr>
            <w:tcW w:w="0" w:type="auto"/>
            <w:vAlign w:val="center"/>
          </w:tcPr>
          <w:p w14:paraId="7A4E19E6" w14:textId="77777777" w:rsidR="008A3F57" w:rsidRPr="00E16E1E" w:rsidRDefault="008A3F57" w:rsidP="008A3F57">
            <w:pPr>
              <w:pStyle w:val="TabFig"/>
              <w:spacing w:before="62" w:after="62"/>
            </w:pPr>
            <w:r w:rsidRPr="00E16E1E">
              <w:rPr>
                <w:rFonts w:hint="eastAsia"/>
              </w:rPr>
              <w:t>软件</w:t>
            </w:r>
          </w:p>
        </w:tc>
      </w:tr>
      <w:tr w:rsidR="008A3F57" w:rsidRPr="00E16E1E" w14:paraId="2042E580" w14:textId="77777777" w:rsidTr="003374E3">
        <w:tc>
          <w:tcPr>
            <w:tcW w:w="0" w:type="auto"/>
            <w:vMerge/>
            <w:vAlign w:val="center"/>
          </w:tcPr>
          <w:p w14:paraId="5BD922C8" w14:textId="77777777" w:rsidR="008A3F57" w:rsidRPr="00E16E1E" w:rsidRDefault="008A3F57" w:rsidP="008A3F57">
            <w:pPr>
              <w:pStyle w:val="TabFig"/>
              <w:spacing w:before="62" w:after="62"/>
            </w:pPr>
          </w:p>
        </w:tc>
        <w:tc>
          <w:tcPr>
            <w:tcW w:w="1191" w:type="dxa"/>
            <w:vMerge/>
            <w:vAlign w:val="center"/>
          </w:tcPr>
          <w:p w14:paraId="3418369D" w14:textId="77777777" w:rsidR="008A3F57" w:rsidRPr="00E16E1E" w:rsidRDefault="008A3F57" w:rsidP="008A3F57">
            <w:pPr>
              <w:pStyle w:val="TabFig"/>
              <w:spacing w:before="62" w:after="62"/>
            </w:pPr>
          </w:p>
        </w:tc>
        <w:tc>
          <w:tcPr>
            <w:tcW w:w="1191" w:type="dxa"/>
            <w:vAlign w:val="center"/>
          </w:tcPr>
          <w:p w14:paraId="1FF3E45A" w14:textId="77777777" w:rsidR="008A3F57" w:rsidRPr="00E16E1E" w:rsidRDefault="008A3F57" w:rsidP="008A3F57">
            <w:pPr>
              <w:pStyle w:val="TabFig"/>
              <w:spacing w:before="62" w:after="62"/>
            </w:pPr>
            <w:r w:rsidRPr="00E16E1E">
              <w:rPr>
                <w:rFonts w:hint="eastAsia"/>
              </w:rPr>
              <w:t>向</w:t>
            </w:r>
            <w:r w:rsidRPr="00E16E1E">
              <w:rPr>
                <w:rFonts w:hint="eastAsia"/>
              </w:rPr>
              <w:t>RIU</w:t>
            </w:r>
            <w:r w:rsidRPr="00E16E1E">
              <w:rPr>
                <w:rFonts w:hint="eastAsia"/>
              </w:rPr>
              <w:t>发送电机的运行参数</w:t>
            </w:r>
          </w:p>
        </w:tc>
        <w:tc>
          <w:tcPr>
            <w:tcW w:w="1252" w:type="dxa"/>
            <w:vAlign w:val="center"/>
          </w:tcPr>
          <w:p w14:paraId="6A8C16D3" w14:textId="77777777" w:rsidR="008A3F57" w:rsidRPr="00E16E1E" w:rsidRDefault="008A3F57" w:rsidP="008A3F57">
            <w:pPr>
              <w:pStyle w:val="TabFig"/>
              <w:spacing w:before="62" w:after="62"/>
            </w:pPr>
            <w:r w:rsidRPr="00E16E1E">
              <w:rPr>
                <w:rFonts w:hint="eastAsia"/>
              </w:rPr>
              <w:t>电机运行参数</w:t>
            </w:r>
          </w:p>
        </w:tc>
        <w:tc>
          <w:tcPr>
            <w:tcW w:w="1876" w:type="dxa"/>
            <w:vAlign w:val="center"/>
          </w:tcPr>
          <w:p w14:paraId="1B549D75" w14:textId="1EC7DD80" w:rsidR="008A3F57" w:rsidRPr="00E16E1E" w:rsidRDefault="008A3F57" w:rsidP="008A3F57">
            <w:pPr>
              <w:pStyle w:val="TabFig"/>
              <w:spacing w:before="62" w:after="62"/>
            </w:pPr>
            <w:r w:rsidRPr="00E16E1E">
              <w:rPr>
                <w:rFonts w:hint="eastAsia"/>
              </w:rPr>
              <w:t>RS422_TX</w:t>
            </w:r>
          </w:p>
        </w:tc>
        <w:tc>
          <w:tcPr>
            <w:tcW w:w="0" w:type="auto"/>
            <w:vAlign w:val="center"/>
          </w:tcPr>
          <w:p w14:paraId="18294E33" w14:textId="77777777" w:rsidR="008A3F57" w:rsidRPr="00E16E1E" w:rsidRDefault="008A3F57" w:rsidP="008A3F57">
            <w:pPr>
              <w:pStyle w:val="TabFig"/>
              <w:spacing w:before="62" w:after="62"/>
            </w:pPr>
            <w:r w:rsidRPr="00E16E1E">
              <w:rPr>
                <w:rFonts w:hint="eastAsia"/>
              </w:rPr>
              <w:t>软件</w:t>
            </w:r>
          </w:p>
        </w:tc>
        <w:tc>
          <w:tcPr>
            <w:tcW w:w="0" w:type="auto"/>
            <w:vAlign w:val="center"/>
          </w:tcPr>
          <w:p w14:paraId="03A9B2F4" w14:textId="77777777" w:rsidR="008A3F57" w:rsidRPr="00E16E1E" w:rsidRDefault="008A3F57" w:rsidP="008A3F57">
            <w:pPr>
              <w:pStyle w:val="TabFig"/>
              <w:spacing w:before="62" w:after="62"/>
            </w:pPr>
            <w:r w:rsidRPr="00E16E1E">
              <w:rPr>
                <w:rFonts w:hint="eastAsia"/>
              </w:rPr>
              <w:t>RIU</w:t>
            </w:r>
          </w:p>
        </w:tc>
      </w:tr>
      <w:tr w:rsidR="008A3F57" w:rsidRPr="00E16E1E" w14:paraId="235093C4" w14:textId="77777777" w:rsidTr="003374E3">
        <w:tc>
          <w:tcPr>
            <w:tcW w:w="0" w:type="auto"/>
            <w:vMerge w:val="restart"/>
            <w:vAlign w:val="center"/>
          </w:tcPr>
          <w:p w14:paraId="2515523A" w14:textId="77777777" w:rsidR="008A3F57" w:rsidRPr="00E16E1E" w:rsidRDefault="008A3F57" w:rsidP="008A3F57">
            <w:pPr>
              <w:pStyle w:val="TabFig"/>
              <w:spacing w:before="62" w:after="62"/>
            </w:pPr>
            <w:r w:rsidRPr="00E16E1E">
              <w:rPr>
                <w:rFonts w:hint="eastAsia"/>
              </w:rPr>
              <w:t>E2PROM</w:t>
            </w:r>
            <w:r w:rsidRPr="00E16E1E">
              <w:rPr>
                <w:rFonts w:hint="eastAsia"/>
              </w:rPr>
              <w:t>读写</w:t>
            </w:r>
          </w:p>
        </w:tc>
        <w:tc>
          <w:tcPr>
            <w:tcW w:w="1191" w:type="dxa"/>
            <w:vMerge w:val="restart"/>
            <w:vAlign w:val="center"/>
          </w:tcPr>
          <w:p w14:paraId="3E002E79" w14:textId="77777777" w:rsidR="008A3F57" w:rsidRPr="00E16E1E" w:rsidRDefault="008A3F57" w:rsidP="008A3F57">
            <w:pPr>
              <w:pStyle w:val="TabFig"/>
              <w:spacing w:before="62" w:after="62"/>
            </w:pPr>
            <w:r w:rsidRPr="00E16E1E">
              <w:rPr>
                <w:rFonts w:hint="eastAsia"/>
              </w:rPr>
              <w:t>DATA_STORE</w:t>
            </w:r>
          </w:p>
        </w:tc>
        <w:tc>
          <w:tcPr>
            <w:tcW w:w="1191" w:type="dxa"/>
            <w:vAlign w:val="center"/>
          </w:tcPr>
          <w:p w14:paraId="2803A2AA" w14:textId="5CC44A99" w:rsidR="008A3F57" w:rsidRPr="00E16E1E" w:rsidRDefault="008A3F57" w:rsidP="008A3F57">
            <w:pPr>
              <w:pStyle w:val="TabFig"/>
              <w:spacing w:before="62" w:after="62"/>
            </w:pPr>
            <w:r w:rsidRPr="00E16E1E">
              <w:rPr>
                <w:rFonts w:hint="eastAsia"/>
              </w:rPr>
              <w:t>将</w:t>
            </w:r>
            <w:r>
              <w:rPr>
                <w:rFonts w:hint="eastAsia"/>
              </w:rPr>
              <w:t>故障信息</w:t>
            </w:r>
            <w:r w:rsidRPr="00E16E1E">
              <w:rPr>
                <w:rFonts w:hint="eastAsia"/>
              </w:rPr>
              <w:t>写入</w:t>
            </w:r>
            <w:r w:rsidRPr="00E16E1E">
              <w:rPr>
                <w:rFonts w:hint="eastAsia"/>
              </w:rPr>
              <w:t>E2PROM</w:t>
            </w:r>
          </w:p>
        </w:tc>
        <w:tc>
          <w:tcPr>
            <w:tcW w:w="1252" w:type="dxa"/>
            <w:vAlign w:val="center"/>
          </w:tcPr>
          <w:p w14:paraId="2E840AE8" w14:textId="759C2AA4" w:rsidR="008A3F57" w:rsidRPr="00E16E1E" w:rsidRDefault="008A3F57" w:rsidP="008A3F57">
            <w:pPr>
              <w:pStyle w:val="TabFig"/>
              <w:spacing w:before="62" w:after="62"/>
            </w:pPr>
            <w:r>
              <w:rPr>
                <w:rFonts w:hint="eastAsia"/>
              </w:rPr>
              <w:t>故障信息</w:t>
            </w:r>
          </w:p>
        </w:tc>
        <w:tc>
          <w:tcPr>
            <w:tcW w:w="1876" w:type="dxa"/>
            <w:vAlign w:val="center"/>
          </w:tcPr>
          <w:p w14:paraId="1AA33422" w14:textId="575CA1A7" w:rsidR="008A3F57" w:rsidRPr="00E16E1E" w:rsidRDefault="008A3F57" w:rsidP="008A3F57">
            <w:pPr>
              <w:pStyle w:val="TabFig"/>
              <w:spacing w:before="62" w:after="62"/>
            </w:pPr>
            <w:r w:rsidRPr="00E16E1E">
              <w:rPr>
                <w:rFonts w:hint="eastAsia"/>
              </w:rPr>
              <w:t>DATA_STORE_Write</w:t>
            </w:r>
          </w:p>
        </w:tc>
        <w:tc>
          <w:tcPr>
            <w:tcW w:w="0" w:type="auto"/>
            <w:vAlign w:val="center"/>
          </w:tcPr>
          <w:p w14:paraId="0213CBA1" w14:textId="77777777" w:rsidR="008A3F57" w:rsidRPr="00E16E1E" w:rsidRDefault="008A3F57" w:rsidP="008A3F57">
            <w:pPr>
              <w:pStyle w:val="TabFig"/>
              <w:spacing w:before="62" w:after="62"/>
            </w:pPr>
            <w:r w:rsidRPr="00E16E1E">
              <w:rPr>
                <w:rFonts w:hint="eastAsia"/>
              </w:rPr>
              <w:t>软件</w:t>
            </w:r>
          </w:p>
        </w:tc>
        <w:tc>
          <w:tcPr>
            <w:tcW w:w="0" w:type="auto"/>
            <w:vAlign w:val="center"/>
          </w:tcPr>
          <w:p w14:paraId="4C7799B5" w14:textId="77777777" w:rsidR="008A3F57" w:rsidRPr="00E16E1E" w:rsidRDefault="008A3F57" w:rsidP="008A3F57">
            <w:pPr>
              <w:pStyle w:val="TabFig"/>
              <w:spacing w:before="62" w:after="62"/>
            </w:pPr>
            <w:r w:rsidRPr="00E16E1E">
              <w:rPr>
                <w:rFonts w:hint="eastAsia"/>
              </w:rPr>
              <w:t>E2PROM</w:t>
            </w:r>
          </w:p>
        </w:tc>
      </w:tr>
      <w:tr w:rsidR="008A3F57" w:rsidRPr="00E16E1E" w14:paraId="083FD53F" w14:textId="77777777" w:rsidTr="003374E3">
        <w:tc>
          <w:tcPr>
            <w:tcW w:w="0" w:type="auto"/>
            <w:vMerge/>
            <w:vAlign w:val="center"/>
          </w:tcPr>
          <w:p w14:paraId="65419CF8" w14:textId="77777777" w:rsidR="008A3F57" w:rsidRPr="00E16E1E" w:rsidRDefault="008A3F57" w:rsidP="008A3F57">
            <w:pPr>
              <w:pStyle w:val="TabFig"/>
              <w:spacing w:before="62" w:after="62"/>
            </w:pPr>
          </w:p>
        </w:tc>
        <w:tc>
          <w:tcPr>
            <w:tcW w:w="1191" w:type="dxa"/>
            <w:vMerge/>
            <w:vAlign w:val="center"/>
          </w:tcPr>
          <w:p w14:paraId="212FBCF9" w14:textId="77777777" w:rsidR="008A3F57" w:rsidRPr="00E16E1E" w:rsidRDefault="008A3F57" w:rsidP="008A3F57">
            <w:pPr>
              <w:pStyle w:val="TabFig"/>
              <w:spacing w:before="62" w:after="62"/>
            </w:pPr>
          </w:p>
        </w:tc>
        <w:tc>
          <w:tcPr>
            <w:tcW w:w="1191" w:type="dxa"/>
            <w:vAlign w:val="center"/>
          </w:tcPr>
          <w:p w14:paraId="3F715EFE" w14:textId="71CFE74D" w:rsidR="008A3F57" w:rsidRPr="00E16E1E" w:rsidRDefault="008A3F57" w:rsidP="008A3F57">
            <w:pPr>
              <w:pStyle w:val="TabFig"/>
              <w:spacing w:before="62" w:after="62"/>
            </w:pPr>
            <w:r w:rsidRPr="00E16E1E">
              <w:rPr>
                <w:rFonts w:hint="eastAsia"/>
              </w:rPr>
              <w:t>从</w:t>
            </w:r>
            <w:r w:rsidRPr="00E16E1E">
              <w:rPr>
                <w:rFonts w:hint="eastAsia"/>
              </w:rPr>
              <w:t>E2PROM</w:t>
            </w:r>
            <w:r w:rsidRPr="00E16E1E">
              <w:rPr>
                <w:rFonts w:hint="eastAsia"/>
              </w:rPr>
              <w:t>中读取</w:t>
            </w:r>
            <w:r>
              <w:rPr>
                <w:rFonts w:hint="eastAsia"/>
              </w:rPr>
              <w:t>故障信息</w:t>
            </w:r>
          </w:p>
        </w:tc>
        <w:tc>
          <w:tcPr>
            <w:tcW w:w="1252" w:type="dxa"/>
            <w:vAlign w:val="center"/>
          </w:tcPr>
          <w:p w14:paraId="7B561B80" w14:textId="41F66BBA" w:rsidR="008A3F57" w:rsidRPr="00E16E1E" w:rsidRDefault="008A3F57" w:rsidP="008A3F57">
            <w:pPr>
              <w:pStyle w:val="TabFig"/>
              <w:spacing w:before="62" w:after="62"/>
            </w:pPr>
            <w:r>
              <w:rPr>
                <w:rFonts w:hint="eastAsia"/>
              </w:rPr>
              <w:t>故障信息</w:t>
            </w:r>
          </w:p>
        </w:tc>
        <w:tc>
          <w:tcPr>
            <w:tcW w:w="1876" w:type="dxa"/>
            <w:vAlign w:val="center"/>
          </w:tcPr>
          <w:p w14:paraId="3169E68D" w14:textId="45EE05AD" w:rsidR="008A3F57" w:rsidRPr="00E16E1E" w:rsidRDefault="008A3F57" w:rsidP="008A3F57">
            <w:pPr>
              <w:pStyle w:val="TabFig"/>
              <w:spacing w:before="62" w:after="62"/>
            </w:pPr>
            <w:r w:rsidRPr="00E16E1E">
              <w:rPr>
                <w:rFonts w:hint="eastAsia"/>
              </w:rPr>
              <w:t>DATA_STORE_Read</w:t>
            </w:r>
          </w:p>
        </w:tc>
        <w:tc>
          <w:tcPr>
            <w:tcW w:w="0" w:type="auto"/>
            <w:vAlign w:val="center"/>
          </w:tcPr>
          <w:p w14:paraId="46BE7C2D" w14:textId="77777777" w:rsidR="008A3F57" w:rsidRPr="00E16E1E" w:rsidRDefault="008A3F57" w:rsidP="008A3F57">
            <w:pPr>
              <w:pStyle w:val="TabFig"/>
              <w:spacing w:before="62" w:after="62"/>
            </w:pPr>
            <w:r w:rsidRPr="00E16E1E">
              <w:rPr>
                <w:rFonts w:hint="eastAsia"/>
              </w:rPr>
              <w:t>E2PROM</w:t>
            </w:r>
          </w:p>
        </w:tc>
        <w:tc>
          <w:tcPr>
            <w:tcW w:w="0" w:type="auto"/>
            <w:vAlign w:val="center"/>
          </w:tcPr>
          <w:p w14:paraId="14AE92BB" w14:textId="77777777" w:rsidR="008A3F57" w:rsidRPr="00E16E1E" w:rsidRDefault="008A3F57" w:rsidP="008A3F57">
            <w:pPr>
              <w:pStyle w:val="TabFig"/>
              <w:spacing w:before="62" w:after="62"/>
            </w:pPr>
            <w:r w:rsidRPr="00E16E1E">
              <w:rPr>
                <w:rFonts w:hint="eastAsia"/>
              </w:rPr>
              <w:t>软件</w:t>
            </w:r>
          </w:p>
        </w:tc>
      </w:tr>
      <w:tr w:rsidR="008A3F57" w:rsidRPr="00E16E1E" w14:paraId="37E3E558" w14:textId="77777777" w:rsidTr="003374E3">
        <w:tc>
          <w:tcPr>
            <w:tcW w:w="0" w:type="auto"/>
            <w:vAlign w:val="center"/>
          </w:tcPr>
          <w:p w14:paraId="13E4860A" w14:textId="77777777" w:rsidR="008A3F57" w:rsidRPr="00E16E1E" w:rsidRDefault="008A3F57" w:rsidP="008A3F57">
            <w:pPr>
              <w:pStyle w:val="TabFig"/>
              <w:spacing w:before="62" w:after="62"/>
            </w:pPr>
            <w:r w:rsidRPr="00E16E1E">
              <w:rPr>
                <w:rFonts w:hint="eastAsia"/>
              </w:rPr>
              <w:t>PWM</w:t>
            </w:r>
            <w:r w:rsidRPr="00E16E1E">
              <w:rPr>
                <w:rFonts w:hint="eastAsia"/>
              </w:rPr>
              <w:t>信号输出接口</w:t>
            </w:r>
          </w:p>
        </w:tc>
        <w:tc>
          <w:tcPr>
            <w:tcW w:w="1191" w:type="dxa"/>
            <w:vAlign w:val="center"/>
          </w:tcPr>
          <w:p w14:paraId="40F6F14B" w14:textId="5C2548B2" w:rsidR="008A3F57" w:rsidRPr="00E16E1E" w:rsidRDefault="008A3F57" w:rsidP="008A3F57">
            <w:pPr>
              <w:pStyle w:val="TabFig"/>
              <w:spacing w:before="62" w:after="62"/>
            </w:pPr>
            <w:r w:rsidRPr="00E16E1E">
              <w:rPr>
                <w:rFonts w:hint="eastAsia"/>
              </w:rPr>
              <w:t>PWM_</w:t>
            </w:r>
            <w:r>
              <w:rPr>
                <w:rFonts w:hint="eastAsia"/>
              </w:rPr>
              <w:t>OUTPUT</w:t>
            </w:r>
          </w:p>
        </w:tc>
        <w:tc>
          <w:tcPr>
            <w:tcW w:w="1191" w:type="dxa"/>
            <w:vAlign w:val="center"/>
          </w:tcPr>
          <w:p w14:paraId="5C93A4E8" w14:textId="77777777" w:rsidR="008A3F57" w:rsidRPr="00E16E1E" w:rsidRDefault="008A3F57" w:rsidP="008A3F57">
            <w:pPr>
              <w:pStyle w:val="TabFig"/>
              <w:spacing w:before="62" w:after="62"/>
            </w:pPr>
            <w:r w:rsidRPr="00E16E1E">
              <w:rPr>
                <w:rFonts w:hint="eastAsia"/>
              </w:rPr>
              <w:t>输出</w:t>
            </w:r>
            <w:r w:rsidRPr="00E16E1E">
              <w:rPr>
                <w:rFonts w:hint="eastAsia"/>
              </w:rPr>
              <w:t>PWM</w:t>
            </w:r>
            <w:r w:rsidRPr="00E16E1E">
              <w:rPr>
                <w:rFonts w:hint="eastAsia"/>
              </w:rPr>
              <w:t>信号，驱动电机</w:t>
            </w:r>
          </w:p>
        </w:tc>
        <w:tc>
          <w:tcPr>
            <w:tcW w:w="1252" w:type="dxa"/>
            <w:vAlign w:val="center"/>
          </w:tcPr>
          <w:p w14:paraId="272A503E" w14:textId="77777777" w:rsidR="008A3F57" w:rsidRPr="00E16E1E" w:rsidRDefault="008A3F57" w:rsidP="008A3F57">
            <w:pPr>
              <w:pStyle w:val="TabFig"/>
              <w:spacing w:before="62" w:after="62"/>
            </w:pPr>
            <w:r w:rsidRPr="00E16E1E">
              <w:rPr>
                <w:rFonts w:hint="eastAsia"/>
              </w:rPr>
              <w:t>PWM</w:t>
            </w:r>
            <w:r w:rsidRPr="00E16E1E">
              <w:rPr>
                <w:rFonts w:hint="eastAsia"/>
              </w:rPr>
              <w:t>信号</w:t>
            </w:r>
          </w:p>
        </w:tc>
        <w:tc>
          <w:tcPr>
            <w:tcW w:w="1876" w:type="dxa"/>
            <w:vAlign w:val="center"/>
          </w:tcPr>
          <w:p w14:paraId="1D552CF2" w14:textId="073839EA" w:rsidR="008A3F57" w:rsidRPr="00E16E1E" w:rsidRDefault="008A3F57" w:rsidP="008A3F57">
            <w:pPr>
              <w:pStyle w:val="TabFig"/>
              <w:spacing w:before="62" w:after="62"/>
            </w:pPr>
            <w:r w:rsidRPr="00E16E1E">
              <w:rPr>
                <w:rFonts w:hint="eastAsia"/>
              </w:rPr>
              <w:t>PWM_</w:t>
            </w:r>
            <w:r>
              <w:rPr>
                <w:rFonts w:hint="eastAsia"/>
              </w:rPr>
              <w:t>OUTPUT</w:t>
            </w:r>
          </w:p>
        </w:tc>
        <w:tc>
          <w:tcPr>
            <w:tcW w:w="0" w:type="auto"/>
            <w:vAlign w:val="center"/>
          </w:tcPr>
          <w:p w14:paraId="67AA1242" w14:textId="77777777" w:rsidR="008A3F57" w:rsidRPr="00E16E1E" w:rsidRDefault="008A3F57" w:rsidP="008A3F57">
            <w:pPr>
              <w:pStyle w:val="TabFig"/>
              <w:spacing w:before="62" w:after="62"/>
            </w:pPr>
            <w:r w:rsidRPr="00E16E1E">
              <w:rPr>
                <w:rFonts w:hint="eastAsia"/>
              </w:rPr>
              <w:t>软件</w:t>
            </w:r>
          </w:p>
        </w:tc>
        <w:tc>
          <w:tcPr>
            <w:tcW w:w="0" w:type="auto"/>
            <w:vAlign w:val="center"/>
          </w:tcPr>
          <w:p w14:paraId="028B5FB9" w14:textId="77777777" w:rsidR="008A3F57" w:rsidRPr="00E16E1E" w:rsidRDefault="008A3F57" w:rsidP="008A3F57">
            <w:pPr>
              <w:pStyle w:val="TabFig"/>
              <w:spacing w:before="62" w:after="62"/>
            </w:pPr>
            <w:r w:rsidRPr="00E16E1E">
              <w:rPr>
                <w:rFonts w:hint="eastAsia"/>
              </w:rPr>
              <w:t>驱动电机</w:t>
            </w:r>
          </w:p>
        </w:tc>
      </w:tr>
    </w:tbl>
    <w:p w14:paraId="3CE23019" w14:textId="77777777" w:rsidR="00E16E1E" w:rsidRDefault="00E16E1E" w:rsidP="00E16E1E">
      <w:pPr>
        <w:pStyle w:val="3"/>
        <w:spacing w:before="156" w:after="156"/>
      </w:pPr>
      <w:bookmarkStart w:id="65" w:name="_Toc168868820"/>
      <w:r>
        <w:rPr>
          <w:rFonts w:hint="eastAsia"/>
        </w:rPr>
        <w:t>模拟信号采集接口</w:t>
      </w:r>
      <w:bookmarkEnd w:id="65"/>
    </w:p>
    <w:p w14:paraId="4C5BF25E" w14:textId="77777777" w:rsidR="00E16E1E" w:rsidRDefault="00E16E1E" w:rsidP="00E16E1E">
      <w:pPr>
        <w:ind w:firstLine="480"/>
      </w:pPr>
      <w:r>
        <w:rPr>
          <w:rFonts w:hint="eastAsia"/>
        </w:rPr>
        <w:t>需求标识：</w:t>
      </w:r>
      <w:r>
        <w:rPr>
          <w:rFonts w:hint="eastAsia"/>
        </w:rPr>
        <w:t>XQ_IN_0001</w:t>
      </w:r>
    </w:p>
    <w:p w14:paraId="7E6DDE54" w14:textId="76ACB398" w:rsidR="00E16E1E" w:rsidRDefault="00E16E1E" w:rsidP="00E16E1E">
      <w:pPr>
        <w:ind w:firstLine="480"/>
      </w:pPr>
      <w:r>
        <w:rPr>
          <w:rFonts w:hint="eastAsia"/>
        </w:rPr>
        <w:t>内部模拟信号采集分别为</w:t>
      </w:r>
      <w:r w:rsidR="008A3F57" w:rsidRPr="008A3F57">
        <w:rPr>
          <w:rFonts w:hint="eastAsia"/>
        </w:rPr>
        <w:t>270V</w:t>
      </w:r>
      <w:r w:rsidR="008A3F57" w:rsidRPr="008A3F57">
        <w:rPr>
          <w:rFonts w:hint="eastAsia"/>
        </w:rPr>
        <w:t>电源电压、</w:t>
      </w:r>
      <w:r w:rsidR="008A3F57" w:rsidRPr="008A3F57">
        <w:rPr>
          <w:rFonts w:hint="eastAsia"/>
        </w:rPr>
        <w:t>270V</w:t>
      </w:r>
      <w:r w:rsidR="008A3F57" w:rsidRPr="008A3F57">
        <w:rPr>
          <w:rFonts w:hint="eastAsia"/>
        </w:rPr>
        <w:t>电源电流、</w:t>
      </w:r>
      <w:r w:rsidR="008A3F57" w:rsidRPr="008A3F57">
        <w:rPr>
          <w:rFonts w:hint="eastAsia"/>
        </w:rPr>
        <w:t>A</w:t>
      </w:r>
      <w:r w:rsidR="008A3F57" w:rsidRPr="008A3F57">
        <w:rPr>
          <w:rFonts w:hint="eastAsia"/>
        </w:rPr>
        <w:t>相电流、</w:t>
      </w:r>
      <w:r w:rsidR="008A3F57" w:rsidRPr="008A3F57">
        <w:rPr>
          <w:rFonts w:hint="eastAsia"/>
        </w:rPr>
        <w:t>C</w:t>
      </w:r>
      <w:r w:rsidR="008A3F57" w:rsidRPr="008A3F57">
        <w:rPr>
          <w:rFonts w:hint="eastAsia"/>
        </w:rPr>
        <w:t>相电流、油箱液位、泵出口压力、冷却液温度、电机温度、控制器温度</w:t>
      </w:r>
      <w:r>
        <w:rPr>
          <w:rFonts w:hint="eastAsia"/>
        </w:rPr>
        <w:t>等。采用定时器中断触发采样，采样周期</w:t>
      </w:r>
      <w:r>
        <w:rPr>
          <w:rFonts w:hint="eastAsia"/>
        </w:rPr>
        <w:t>100us</w:t>
      </w:r>
      <w:r>
        <w:rPr>
          <w:rFonts w:hint="eastAsia"/>
        </w:rPr>
        <w:t>。该接口采集的数据一方面参与到闭环调速控制，另一方面用作实时保护（运行报警和自保护停机），并通过</w:t>
      </w:r>
      <w:r>
        <w:rPr>
          <w:rFonts w:hint="eastAsia"/>
        </w:rPr>
        <w:t>RS422</w:t>
      </w:r>
      <w:r>
        <w:rPr>
          <w:rFonts w:hint="eastAsia"/>
        </w:rPr>
        <w:t>串口发送给</w:t>
      </w:r>
      <w:r>
        <w:rPr>
          <w:rFonts w:hint="eastAsia"/>
        </w:rPr>
        <w:t>RIU</w:t>
      </w:r>
      <w:r>
        <w:rPr>
          <w:rFonts w:hint="eastAsia"/>
        </w:rPr>
        <w:t>。</w:t>
      </w:r>
    </w:p>
    <w:p w14:paraId="3BEC9CA8" w14:textId="77777777" w:rsidR="00E16E1E" w:rsidRDefault="00E16E1E" w:rsidP="00E16E1E">
      <w:pPr>
        <w:pStyle w:val="3"/>
        <w:spacing w:before="156" w:after="156"/>
      </w:pPr>
      <w:bookmarkStart w:id="66" w:name="_Toc168868821"/>
      <w:r>
        <w:rPr>
          <w:rFonts w:hint="eastAsia"/>
        </w:rPr>
        <w:t>硬线起停控制</w:t>
      </w:r>
      <w:bookmarkEnd w:id="66"/>
    </w:p>
    <w:p w14:paraId="7F42BCC2" w14:textId="77777777" w:rsidR="00E16E1E" w:rsidRDefault="00E16E1E" w:rsidP="00E16E1E">
      <w:pPr>
        <w:ind w:firstLine="480"/>
      </w:pPr>
      <w:r>
        <w:rPr>
          <w:rFonts w:hint="eastAsia"/>
        </w:rPr>
        <w:t>需求标识：</w:t>
      </w:r>
      <w:r>
        <w:rPr>
          <w:rFonts w:hint="eastAsia"/>
        </w:rPr>
        <w:t>XQ_IN_0002</w:t>
      </w:r>
    </w:p>
    <w:p w14:paraId="3E50559D" w14:textId="77777777" w:rsidR="00E16E1E" w:rsidRDefault="00E16E1E" w:rsidP="00E16E1E">
      <w:pPr>
        <w:ind w:firstLine="480"/>
      </w:pPr>
      <w:r>
        <w:rPr>
          <w:rFonts w:hint="eastAsia"/>
        </w:rPr>
        <w:t>软件接收硬线起停信号，当硬线信号有效时（输入开关信号为</w:t>
      </w:r>
      <w:r w:rsidR="00BC4672">
        <w:rPr>
          <w:rFonts w:hint="eastAsia"/>
        </w:rPr>
        <w:t>低电平），电机起动，硬线信号无效时（输入开关信号为高</w:t>
      </w:r>
      <w:r>
        <w:rPr>
          <w:rFonts w:hint="eastAsia"/>
        </w:rPr>
        <w:t>电平），电机停转。起停信号连续判断</w:t>
      </w:r>
      <w:r>
        <w:rPr>
          <w:rFonts w:hint="eastAsia"/>
        </w:rPr>
        <w:t>1000</w:t>
      </w:r>
      <w:r>
        <w:rPr>
          <w:rFonts w:hint="eastAsia"/>
        </w:rPr>
        <w:t>次，剔除开关信号抖动影响。</w:t>
      </w:r>
    </w:p>
    <w:p w14:paraId="2AF13AAF" w14:textId="77777777" w:rsidR="00E16E1E" w:rsidRDefault="00E16E1E" w:rsidP="00E16E1E">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84D6A">
        <w:rPr>
          <w:noProof/>
        </w:rPr>
        <w:t>9</w:t>
      </w:r>
      <w:r>
        <w:fldChar w:fldCharType="end"/>
      </w:r>
      <w:r>
        <w:t xml:space="preserve"> </w:t>
      </w:r>
      <w:r w:rsidRPr="00965AEE">
        <w:rPr>
          <w:rFonts w:hint="eastAsia"/>
        </w:rPr>
        <w:t>硬线起停控制接口数据元素表</w:t>
      </w:r>
    </w:p>
    <w:tbl>
      <w:tblPr>
        <w:tblStyle w:val="a3"/>
        <w:tblW w:w="0" w:type="auto"/>
        <w:tblLook w:val="04A0" w:firstRow="1" w:lastRow="0" w:firstColumn="1" w:lastColumn="0" w:noHBand="0" w:noVBand="1"/>
      </w:tblPr>
      <w:tblGrid>
        <w:gridCol w:w="685"/>
        <w:gridCol w:w="1139"/>
        <w:gridCol w:w="3558"/>
        <w:gridCol w:w="850"/>
        <w:gridCol w:w="993"/>
        <w:gridCol w:w="1071"/>
      </w:tblGrid>
      <w:tr w:rsidR="00E16E1E" w:rsidRPr="00E16E1E" w14:paraId="7D339BE7" w14:textId="77777777" w:rsidTr="00E16E1E">
        <w:tc>
          <w:tcPr>
            <w:tcW w:w="685" w:type="dxa"/>
            <w:vAlign w:val="center"/>
          </w:tcPr>
          <w:p w14:paraId="03650C77" w14:textId="77777777" w:rsidR="00E16E1E" w:rsidRPr="00E16E1E" w:rsidRDefault="00E16E1E" w:rsidP="00E16E1E">
            <w:pPr>
              <w:pStyle w:val="TabFig"/>
              <w:spacing w:before="62" w:after="62"/>
            </w:pPr>
            <w:r w:rsidRPr="00E16E1E">
              <w:rPr>
                <w:rFonts w:hint="eastAsia"/>
              </w:rPr>
              <w:t>序号</w:t>
            </w:r>
          </w:p>
        </w:tc>
        <w:tc>
          <w:tcPr>
            <w:tcW w:w="1139" w:type="dxa"/>
            <w:vAlign w:val="center"/>
          </w:tcPr>
          <w:p w14:paraId="569BF03E" w14:textId="77777777" w:rsidR="00E16E1E" w:rsidRPr="00E16E1E" w:rsidRDefault="00E16E1E" w:rsidP="00E16E1E">
            <w:pPr>
              <w:pStyle w:val="TabFig"/>
              <w:spacing w:before="62" w:after="62"/>
            </w:pPr>
            <w:r w:rsidRPr="00E16E1E">
              <w:rPr>
                <w:rFonts w:hint="eastAsia"/>
              </w:rPr>
              <w:t>标识号</w:t>
            </w:r>
          </w:p>
        </w:tc>
        <w:tc>
          <w:tcPr>
            <w:tcW w:w="3558" w:type="dxa"/>
            <w:vAlign w:val="center"/>
          </w:tcPr>
          <w:p w14:paraId="375C7183" w14:textId="77777777" w:rsidR="00E16E1E" w:rsidRPr="00E16E1E" w:rsidRDefault="00E16E1E" w:rsidP="00E16E1E">
            <w:pPr>
              <w:pStyle w:val="TabFig"/>
              <w:spacing w:before="62" w:after="62"/>
            </w:pPr>
            <w:r w:rsidRPr="00E16E1E">
              <w:rPr>
                <w:rFonts w:hint="eastAsia"/>
              </w:rPr>
              <w:t>说明</w:t>
            </w:r>
          </w:p>
        </w:tc>
        <w:tc>
          <w:tcPr>
            <w:tcW w:w="850" w:type="dxa"/>
            <w:vAlign w:val="center"/>
          </w:tcPr>
          <w:p w14:paraId="707B7326" w14:textId="77777777" w:rsidR="00E16E1E" w:rsidRPr="00E16E1E" w:rsidRDefault="00E16E1E" w:rsidP="00E16E1E">
            <w:pPr>
              <w:pStyle w:val="TabFig"/>
              <w:spacing w:before="62" w:after="62"/>
            </w:pPr>
            <w:r w:rsidRPr="00E16E1E">
              <w:rPr>
                <w:rFonts w:hint="eastAsia"/>
              </w:rPr>
              <w:t>值域</w:t>
            </w:r>
          </w:p>
        </w:tc>
        <w:tc>
          <w:tcPr>
            <w:tcW w:w="993" w:type="dxa"/>
            <w:vAlign w:val="center"/>
          </w:tcPr>
          <w:p w14:paraId="4AFD5A5C" w14:textId="77777777" w:rsidR="00E16E1E" w:rsidRPr="00E16E1E" w:rsidRDefault="00E16E1E" w:rsidP="00E16E1E">
            <w:pPr>
              <w:pStyle w:val="TabFig"/>
              <w:spacing w:before="62" w:after="62"/>
            </w:pPr>
            <w:r w:rsidRPr="00E16E1E">
              <w:rPr>
                <w:rFonts w:hint="eastAsia"/>
              </w:rPr>
              <w:t>数据类型</w:t>
            </w:r>
          </w:p>
        </w:tc>
        <w:tc>
          <w:tcPr>
            <w:tcW w:w="1071" w:type="dxa"/>
            <w:vAlign w:val="center"/>
          </w:tcPr>
          <w:p w14:paraId="74806871" w14:textId="77777777" w:rsidR="00E16E1E" w:rsidRPr="00E16E1E" w:rsidRDefault="00E16E1E" w:rsidP="00E16E1E">
            <w:pPr>
              <w:pStyle w:val="TabFig"/>
              <w:spacing w:before="62" w:after="62"/>
            </w:pPr>
            <w:r w:rsidRPr="00E16E1E">
              <w:rPr>
                <w:rFonts w:hint="eastAsia"/>
              </w:rPr>
              <w:t>表示方法</w:t>
            </w:r>
          </w:p>
        </w:tc>
      </w:tr>
      <w:tr w:rsidR="00E16E1E" w:rsidRPr="00E16E1E" w14:paraId="45B7E4E9" w14:textId="77777777" w:rsidTr="00E16E1E">
        <w:tc>
          <w:tcPr>
            <w:tcW w:w="685" w:type="dxa"/>
            <w:vAlign w:val="center"/>
          </w:tcPr>
          <w:p w14:paraId="3FF0D9A4" w14:textId="77777777" w:rsidR="00E16E1E" w:rsidRPr="00E16E1E" w:rsidRDefault="00E16E1E" w:rsidP="00E16E1E">
            <w:pPr>
              <w:pStyle w:val="TabFig"/>
              <w:spacing w:before="62" w:after="62"/>
            </w:pPr>
            <w:r w:rsidRPr="00E16E1E">
              <w:rPr>
                <w:rFonts w:hint="eastAsia"/>
              </w:rPr>
              <w:t>1</w:t>
            </w:r>
          </w:p>
        </w:tc>
        <w:tc>
          <w:tcPr>
            <w:tcW w:w="1139" w:type="dxa"/>
            <w:vAlign w:val="center"/>
          </w:tcPr>
          <w:p w14:paraId="15DA31A3" w14:textId="77777777" w:rsidR="00E16E1E" w:rsidRPr="00E16E1E" w:rsidRDefault="00E16E1E" w:rsidP="00E16E1E">
            <w:pPr>
              <w:pStyle w:val="TabFig"/>
              <w:spacing w:before="62" w:after="62"/>
            </w:pPr>
            <w:r w:rsidRPr="00E16E1E">
              <w:rPr>
                <w:rFonts w:hint="eastAsia"/>
              </w:rPr>
              <w:t>HARDLINE _KG</w:t>
            </w:r>
          </w:p>
        </w:tc>
        <w:tc>
          <w:tcPr>
            <w:tcW w:w="3558" w:type="dxa"/>
            <w:vAlign w:val="center"/>
          </w:tcPr>
          <w:p w14:paraId="6EAEF182" w14:textId="77777777" w:rsidR="00E16E1E" w:rsidRPr="00E16E1E" w:rsidRDefault="00E16E1E" w:rsidP="00E16E1E">
            <w:pPr>
              <w:pStyle w:val="TabFig"/>
              <w:spacing w:before="62" w:after="62"/>
            </w:pPr>
            <w:r w:rsidRPr="00E16E1E">
              <w:rPr>
                <w:rFonts w:hint="eastAsia"/>
              </w:rPr>
              <w:t>硬线起停信号</w:t>
            </w:r>
            <w:r w:rsidRPr="00E16E1E">
              <w:rPr>
                <w:rFonts w:hint="eastAsia"/>
              </w:rPr>
              <w:t>GPIOE1</w:t>
            </w:r>
            <w:r w:rsidRPr="00E16E1E">
              <w:rPr>
                <w:rFonts w:hint="eastAsia"/>
              </w:rPr>
              <w:t>输入到</w:t>
            </w:r>
            <w:r w:rsidRPr="00E16E1E">
              <w:rPr>
                <w:rFonts w:hint="eastAsia"/>
              </w:rPr>
              <w:t>DSP</w:t>
            </w:r>
            <w:r w:rsidRPr="00E16E1E">
              <w:rPr>
                <w:rFonts w:hint="eastAsia"/>
              </w:rPr>
              <w:t>中，软件根据</w:t>
            </w:r>
            <w:r w:rsidRPr="00E16E1E">
              <w:rPr>
                <w:rFonts w:hint="eastAsia"/>
              </w:rPr>
              <w:t>GPIO</w:t>
            </w:r>
            <w:r w:rsidRPr="00E16E1E">
              <w:rPr>
                <w:rFonts w:hint="eastAsia"/>
              </w:rPr>
              <w:t>输入的高低电平进行运行或停机处理</w:t>
            </w:r>
          </w:p>
        </w:tc>
        <w:tc>
          <w:tcPr>
            <w:tcW w:w="850" w:type="dxa"/>
            <w:vAlign w:val="center"/>
          </w:tcPr>
          <w:p w14:paraId="48740A60" w14:textId="77777777" w:rsidR="00E16E1E" w:rsidRPr="00E16E1E" w:rsidRDefault="00E16E1E" w:rsidP="00E16E1E">
            <w:pPr>
              <w:pStyle w:val="TabFig"/>
              <w:spacing w:before="62" w:after="62"/>
            </w:pPr>
            <w:r w:rsidRPr="00E16E1E">
              <w:rPr>
                <w:rFonts w:hint="eastAsia"/>
              </w:rPr>
              <w:t>0/1</w:t>
            </w:r>
          </w:p>
        </w:tc>
        <w:tc>
          <w:tcPr>
            <w:tcW w:w="993" w:type="dxa"/>
            <w:vAlign w:val="center"/>
          </w:tcPr>
          <w:p w14:paraId="26BEF259" w14:textId="77777777" w:rsidR="00E16E1E" w:rsidRPr="00E16E1E" w:rsidRDefault="00E16E1E" w:rsidP="00E16E1E">
            <w:pPr>
              <w:pStyle w:val="TabFig"/>
              <w:spacing w:before="62" w:after="62"/>
            </w:pPr>
            <w:r w:rsidRPr="00E16E1E">
              <w:rPr>
                <w:rFonts w:hint="eastAsia"/>
              </w:rPr>
              <w:t>BOOL</w:t>
            </w:r>
          </w:p>
        </w:tc>
        <w:tc>
          <w:tcPr>
            <w:tcW w:w="1071" w:type="dxa"/>
            <w:vAlign w:val="center"/>
          </w:tcPr>
          <w:p w14:paraId="06640246" w14:textId="77777777" w:rsidR="00E16E1E" w:rsidRPr="00E16E1E" w:rsidRDefault="00E16E1E" w:rsidP="00E16E1E">
            <w:pPr>
              <w:pStyle w:val="TabFig"/>
              <w:spacing w:before="62" w:after="62"/>
            </w:pPr>
            <w:r w:rsidRPr="00E16E1E">
              <w:rPr>
                <w:rFonts w:hint="eastAsia"/>
              </w:rPr>
              <w:t>二进制</w:t>
            </w:r>
          </w:p>
        </w:tc>
      </w:tr>
    </w:tbl>
    <w:p w14:paraId="3AD5A24D" w14:textId="77777777" w:rsidR="00E16E1E" w:rsidRDefault="00E16E1E" w:rsidP="00E16E1E">
      <w:pPr>
        <w:pStyle w:val="3"/>
        <w:spacing w:before="156" w:after="156"/>
      </w:pPr>
      <w:bookmarkStart w:id="67" w:name="_Toc168868822"/>
      <w:r>
        <w:rPr>
          <w:rFonts w:hint="eastAsia"/>
        </w:rPr>
        <w:lastRenderedPageBreak/>
        <w:t>RS422</w:t>
      </w:r>
      <w:r>
        <w:rPr>
          <w:rFonts w:hint="eastAsia"/>
        </w:rPr>
        <w:t>串口</w:t>
      </w:r>
      <w:bookmarkEnd w:id="67"/>
    </w:p>
    <w:p w14:paraId="30C02DC7" w14:textId="77777777" w:rsidR="00E16E1E" w:rsidRDefault="00E16E1E" w:rsidP="00E16E1E">
      <w:pPr>
        <w:ind w:firstLine="480"/>
      </w:pPr>
      <w:r>
        <w:rPr>
          <w:rFonts w:hint="eastAsia"/>
        </w:rPr>
        <w:t>需求标识：</w:t>
      </w:r>
      <w:r>
        <w:rPr>
          <w:rFonts w:hint="eastAsia"/>
        </w:rPr>
        <w:t>XQ_JK_0001</w:t>
      </w:r>
    </w:p>
    <w:p w14:paraId="57A901E9" w14:textId="29B786CA" w:rsidR="00E16E1E" w:rsidRDefault="00E16E1E" w:rsidP="00E16E1E">
      <w:pPr>
        <w:ind w:firstLine="480"/>
      </w:pPr>
      <w:r>
        <w:rPr>
          <w:rFonts w:hint="eastAsia"/>
        </w:rPr>
        <w:t>RS422</w:t>
      </w:r>
      <w:r>
        <w:rPr>
          <w:rFonts w:hint="eastAsia"/>
        </w:rPr>
        <w:t>串口</w:t>
      </w:r>
      <w:r>
        <w:rPr>
          <w:rFonts w:hint="eastAsia"/>
        </w:rPr>
        <w:t>A</w:t>
      </w:r>
      <w:r>
        <w:rPr>
          <w:rFonts w:hint="eastAsia"/>
        </w:rPr>
        <w:t>用于软件与</w:t>
      </w:r>
      <w:r>
        <w:rPr>
          <w:rFonts w:hint="eastAsia"/>
        </w:rPr>
        <w:t>RIU</w:t>
      </w:r>
      <w:r>
        <w:rPr>
          <w:rFonts w:hint="eastAsia"/>
        </w:rPr>
        <w:t>进行通讯，软件一方面接收</w:t>
      </w:r>
      <w:r>
        <w:rPr>
          <w:rFonts w:hint="eastAsia"/>
        </w:rPr>
        <w:t>RIU</w:t>
      </w:r>
      <w:r>
        <w:rPr>
          <w:rFonts w:hint="eastAsia"/>
        </w:rPr>
        <w:t>下发的控制指令，另一方面通过串口以</w:t>
      </w:r>
      <w:r w:rsidR="00915B7B">
        <w:rPr>
          <w:rFonts w:hint="eastAsia"/>
        </w:rPr>
        <w:t>2</w:t>
      </w:r>
      <w:r>
        <w:rPr>
          <w:rFonts w:hint="eastAsia"/>
        </w:rPr>
        <w:t>00ms</w:t>
      </w:r>
      <w:r>
        <w:rPr>
          <w:rFonts w:hint="eastAsia"/>
        </w:rPr>
        <w:t>周期上传电机关键运行参数。通讯的格式和数据传递的格式遵循《</w:t>
      </w:r>
      <w:r w:rsidR="001C2F98">
        <w:rPr>
          <w:rFonts w:hint="eastAsia"/>
        </w:rPr>
        <w:t>J/CYL-37</w:t>
      </w:r>
      <w:r w:rsidR="001C2F98">
        <w:rPr>
          <w:rFonts w:hint="eastAsia"/>
        </w:rPr>
        <w:t>液冷动力组件</w:t>
      </w:r>
      <w:r>
        <w:rPr>
          <w:rFonts w:hint="eastAsia"/>
        </w:rPr>
        <w:t>控制器串口通讯协议》的相关规定。</w:t>
      </w:r>
    </w:p>
    <w:p w14:paraId="3C606F86" w14:textId="77777777" w:rsidR="00DF46EA" w:rsidRDefault="00DF46EA" w:rsidP="00DF46EA">
      <w:pPr>
        <w:pStyle w:val="3"/>
        <w:spacing w:before="156" w:after="156"/>
      </w:pPr>
      <w:bookmarkStart w:id="68" w:name="_Toc168868824"/>
      <w:r>
        <w:rPr>
          <w:rFonts w:hint="eastAsia"/>
        </w:rPr>
        <w:t>PWM</w:t>
      </w:r>
      <w:r>
        <w:rPr>
          <w:rFonts w:hint="eastAsia"/>
        </w:rPr>
        <w:t>信号输出</w:t>
      </w:r>
      <w:bookmarkEnd w:id="68"/>
    </w:p>
    <w:p w14:paraId="5AA3365A" w14:textId="77777777" w:rsidR="00DF46EA" w:rsidRDefault="00DF46EA" w:rsidP="00DF46EA">
      <w:pPr>
        <w:ind w:firstLine="480"/>
      </w:pPr>
      <w:r>
        <w:rPr>
          <w:rFonts w:hint="eastAsia"/>
        </w:rPr>
        <w:t>需求标识：</w:t>
      </w:r>
      <w:r>
        <w:rPr>
          <w:rFonts w:hint="eastAsia"/>
        </w:rPr>
        <w:t>XQ_OUT_0001</w:t>
      </w:r>
    </w:p>
    <w:p w14:paraId="42691042" w14:textId="77777777" w:rsidR="00E16E1E" w:rsidRDefault="00DF46EA" w:rsidP="00DF46EA">
      <w:pPr>
        <w:ind w:firstLine="480"/>
      </w:pPr>
      <w:r>
        <w:rPr>
          <w:rFonts w:hint="eastAsia"/>
        </w:rPr>
        <w:t>软件在接收到控制指令后，采集电机的相电流，进行位置估算，在空间矢量计算后，输出</w:t>
      </w:r>
      <w:r>
        <w:rPr>
          <w:rFonts w:hint="eastAsia"/>
        </w:rPr>
        <w:t>6</w:t>
      </w:r>
      <w:r>
        <w:rPr>
          <w:rFonts w:hint="eastAsia"/>
        </w:rPr>
        <w:t>路</w:t>
      </w:r>
      <w:r>
        <w:rPr>
          <w:rFonts w:hint="eastAsia"/>
        </w:rPr>
        <w:t>PWM</w:t>
      </w:r>
      <w:r>
        <w:rPr>
          <w:rFonts w:hint="eastAsia"/>
        </w:rPr>
        <w:t>信号，输出信号的更新频率为</w:t>
      </w:r>
      <w:r>
        <w:rPr>
          <w:rFonts w:hint="eastAsia"/>
        </w:rPr>
        <w:t>10K</w:t>
      </w:r>
      <w:r>
        <w:rPr>
          <w:rFonts w:hint="eastAsia"/>
        </w:rPr>
        <w:t>，该信号在经过驱动放大后，驱动电机运行。</w:t>
      </w:r>
    </w:p>
    <w:p w14:paraId="53A18D97" w14:textId="77777777" w:rsidR="00DF46EA" w:rsidRDefault="00DF46EA" w:rsidP="00DF46EA">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84D6A">
        <w:rPr>
          <w:noProof/>
        </w:rPr>
        <w:t>11</w:t>
      </w:r>
      <w:r>
        <w:fldChar w:fldCharType="end"/>
      </w:r>
      <w:r>
        <w:t xml:space="preserve"> </w:t>
      </w:r>
      <w:r w:rsidRPr="005E1658">
        <w:t>PWM</w:t>
      </w:r>
      <w:r w:rsidRPr="005E1658">
        <w:t>信号输出接口数据元素表</w:t>
      </w:r>
    </w:p>
    <w:tbl>
      <w:tblPr>
        <w:tblStyle w:val="a3"/>
        <w:tblW w:w="0" w:type="auto"/>
        <w:jc w:val="center"/>
        <w:tblLook w:val="04A0" w:firstRow="1" w:lastRow="0" w:firstColumn="1" w:lastColumn="0" w:noHBand="0" w:noVBand="1"/>
      </w:tblPr>
      <w:tblGrid>
        <w:gridCol w:w="576"/>
        <w:gridCol w:w="1237"/>
        <w:gridCol w:w="1116"/>
        <w:gridCol w:w="764"/>
        <w:gridCol w:w="936"/>
        <w:gridCol w:w="936"/>
      </w:tblGrid>
      <w:tr w:rsidR="00DF46EA" w:rsidRPr="00DF46EA" w14:paraId="1E86F685" w14:textId="77777777" w:rsidTr="00DF46EA">
        <w:trPr>
          <w:jc w:val="center"/>
        </w:trPr>
        <w:tc>
          <w:tcPr>
            <w:tcW w:w="0" w:type="auto"/>
            <w:vAlign w:val="center"/>
          </w:tcPr>
          <w:p w14:paraId="77C1BCFC" w14:textId="77777777" w:rsidR="00DF46EA" w:rsidRPr="00DF46EA" w:rsidRDefault="00DF46EA" w:rsidP="00DF46EA">
            <w:pPr>
              <w:pStyle w:val="TabFig"/>
              <w:spacing w:before="62" w:after="62"/>
            </w:pPr>
            <w:r w:rsidRPr="00DF46EA">
              <w:rPr>
                <w:rFonts w:hint="eastAsia"/>
              </w:rPr>
              <w:t>序号</w:t>
            </w:r>
          </w:p>
        </w:tc>
        <w:tc>
          <w:tcPr>
            <w:tcW w:w="0" w:type="auto"/>
            <w:vAlign w:val="center"/>
          </w:tcPr>
          <w:p w14:paraId="5E7BF54C" w14:textId="77777777" w:rsidR="00DF46EA" w:rsidRPr="00DF46EA" w:rsidRDefault="00DF46EA" w:rsidP="00DF46EA">
            <w:pPr>
              <w:pStyle w:val="TabFig"/>
              <w:spacing w:before="62" w:after="62"/>
            </w:pPr>
            <w:r w:rsidRPr="00DF46EA">
              <w:rPr>
                <w:rFonts w:hint="eastAsia"/>
              </w:rPr>
              <w:t>标识号</w:t>
            </w:r>
          </w:p>
        </w:tc>
        <w:tc>
          <w:tcPr>
            <w:tcW w:w="0" w:type="auto"/>
            <w:vAlign w:val="center"/>
          </w:tcPr>
          <w:p w14:paraId="547E5839" w14:textId="77777777" w:rsidR="00DF46EA" w:rsidRPr="00DF46EA" w:rsidRDefault="00DF46EA" w:rsidP="00DF46EA">
            <w:pPr>
              <w:pStyle w:val="TabFig"/>
              <w:spacing w:before="62" w:after="62"/>
            </w:pPr>
            <w:r w:rsidRPr="00DF46EA">
              <w:rPr>
                <w:rFonts w:hint="eastAsia"/>
              </w:rPr>
              <w:t>说明</w:t>
            </w:r>
          </w:p>
        </w:tc>
        <w:tc>
          <w:tcPr>
            <w:tcW w:w="0" w:type="auto"/>
            <w:vAlign w:val="center"/>
          </w:tcPr>
          <w:p w14:paraId="0E0B66F7" w14:textId="77777777" w:rsidR="00DF46EA" w:rsidRPr="00DF46EA" w:rsidRDefault="00DF46EA" w:rsidP="00DF46EA">
            <w:pPr>
              <w:pStyle w:val="TabFig"/>
              <w:spacing w:before="62" w:after="62"/>
            </w:pPr>
            <w:r w:rsidRPr="00DF46EA">
              <w:rPr>
                <w:rFonts w:hint="eastAsia"/>
              </w:rPr>
              <w:t>值域</w:t>
            </w:r>
          </w:p>
        </w:tc>
        <w:tc>
          <w:tcPr>
            <w:tcW w:w="0" w:type="auto"/>
            <w:vAlign w:val="center"/>
          </w:tcPr>
          <w:p w14:paraId="6679C68E" w14:textId="77777777" w:rsidR="00DF46EA" w:rsidRPr="00DF46EA" w:rsidRDefault="00DF46EA" w:rsidP="00DF46EA">
            <w:pPr>
              <w:pStyle w:val="TabFig"/>
              <w:spacing w:before="62" w:after="62"/>
            </w:pPr>
            <w:r w:rsidRPr="00DF46EA">
              <w:rPr>
                <w:rFonts w:hint="eastAsia"/>
              </w:rPr>
              <w:t>数据类型</w:t>
            </w:r>
          </w:p>
        </w:tc>
        <w:tc>
          <w:tcPr>
            <w:tcW w:w="0" w:type="auto"/>
            <w:vAlign w:val="center"/>
          </w:tcPr>
          <w:p w14:paraId="68C31199" w14:textId="77777777" w:rsidR="00DF46EA" w:rsidRPr="00DF46EA" w:rsidRDefault="00DF46EA" w:rsidP="00DF46EA">
            <w:pPr>
              <w:pStyle w:val="TabFig"/>
              <w:spacing w:before="62" w:after="62"/>
            </w:pPr>
            <w:r w:rsidRPr="00DF46EA">
              <w:rPr>
                <w:rFonts w:hint="eastAsia"/>
              </w:rPr>
              <w:t>表示方法</w:t>
            </w:r>
          </w:p>
        </w:tc>
      </w:tr>
      <w:tr w:rsidR="00DF46EA" w:rsidRPr="00E16E1E" w14:paraId="382C37DB" w14:textId="77777777" w:rsidTr="00DF46EA">
        <w:trPr>
          <w:jc w:val="center"/>
        </w:trPr>
        <w:tc>
          <w:tcPr>
            <w:tcW w:w="0" w:type="auto"/>
            <w:vAlign w:val="center"/>
          </w:tcPr>
          <w:p w14:paraId="3AAC2149" w14:textId="77777777" w:rsidR="00DF46EA" w:rsidRPr="00DF46EA" w:rsidRDefault="00DF46EA" w:rsidP="00DF46EA">
            <w:pPr>
              <w:pStyle w:val="TabFig"/>
              <w:spacing w:before="62" w:after="62"/>
            </w:pPr>
            <w:r w:rsidRPr="00DF46EA">
              <w:rPr>
                <w:rFonts w:hint="eastAsia"/>
              </w:rPr>
              <w:t>1</w:t>
            </w:r>
          </w:p>
        </w:tc>
        <w:tc>
          <w:tcPr>
            <w:tcW w:w="0" w:type="auto"/>
            <w:vAlign w:val="center"/>
          </w:tcPr>
          <w:p w14:paraId="7885C69B" w14:textId="77777777" w:rsidR="00DF46EA" w:rsidRPr="00DF46EA" w:rsidRDefault="00DF46EA" w:rsidP="00DF46EA">
            <w:pPr>
              <w:pStyle w:val="TabFig"/>
              <w:spacing w:before="62" w:after="62"/>
            </w:pPr>
            <w:r w:rsidRPr="00DF46EA">
              <w:rPr>
                <w:rFonts w:hint="eastAsia"/>
              </w:rPr>
              <w:t>PWM_Output</w:t>
            </w:r>
          </w:p>
        </w:tc>
        <w:tc>
          <w:tcPr>
            <w:tcW w:w="0" w:type="auto"/>
            <w:vAlign w:val="center"/>
          </w:tcPr>
          <w:p w14:paraId="3F212763" w14:textId="77777777" w:rsidR="00DF46EA" w:rsidRPr="00DF46EA" w:rsidRDefault="00DF46EA" w:rsidP="00DF46EA">
            <w:pPr>
              <w:pStyle w:val="TabFig"/>
              <w:spacing w:before="62" w:after="62"/>
            </w:pPr>
            <w:r w:rsidRPr="00DF46EA">
              <w:rPr>
                <w:rFonts w:hint="eastAsia"/>
              </w:rPr>
              <w:t>输出占空比</w:t>
            </w:r>
          </w:p>
        </w:tc>
        <w:tc>
          <w:tcPr>
            <w:tcW w:w="0" w:type="auto"/>
            <w:vAlign w:val="center"/>
          </w:tcPr>
          <w:p w14:paraId="75F0DD33" w14:textId="77777777" w:rsidR="00DF46EA" w:rsidRPr="00DF46EA" w:rsidRDefault="00DF46EA" w:rsidP="00DF46EA">
            <w:pPr>
              <w:pStyle w:val="TabFig"/>
              <w:spacing w:before="62" w:after="62"/>
            </w:pPr>
            <w:r w:rsidRPr="00DF46EA">
              <w:rPr>
                <w:rFonts w:hint="eastAsia"/>
              </w:rPr>
              <w:t>0~6000</w:t>
            </w:r>
          </w:p>
        </w:tc>
        <w:tc>
          <w:tcPr>
            <w:tcW w:w="0" w:type="auto"/>
            <w:vAlign w:val="center"/>
          </w:tcPr>
          <w:p w14:paraId="3462DE5F" w14:textId="77777777" w:rsidR="00DF46EA" w:rsidRPr="00DF46EA" w:rsidRDefault="00DF46EA" w:rsidP="00DF46EA">
            <w:pPr>
              <w:pStyle w:val="TabFig"/>
              <w:spacing w:before="62" w:after="62"/>
            </w:pPr>
            <w:r w:rsidRPr="00DF46EA">
              <w:rPr>
                <w:rFonts w:hint="eastAsia"/>
              </w:rPr>
              <w:t>整形</w:t>
            </w:r>
          </w:p>
        </w:tc>
        <w:tc>
          <w:tcPr>
            <w:tcW w:w="0" w:type="auto"/>
            <w:vAlign w:val="center"/>
          </w:tcPr>
          <w:p w14:paraId="4FF9AB44" w14:textId="77777777" w:rsidR="00DF46EA" w:rsidRPr="00E16E1E" w:rsidRDefault="00DF46EA" w:rsidP="00DF46EA">
            <w:pPr>
              <w:pStyle w:val="TabFig"/>
              <w:spacing w:before="62" w:after="62"/>
            </w:pPr>
            <w:r w:rsidRPr="00DF46EA">
              <w:rPr>
                <w:rFonts w:hint="eastAsia"/>
              </w:rPr>
              <w:t>十进制</w:t>
            </w:r>
          </w:p>
        </w:tc>
      </w:tr>
    </w:tbl>
    <w:p w14:paraId="0E5343EC" w14:textId="77777777" w:rsidR="007C1149" w:rsidRDefault="007C1149" w:rsidP="007C1149">
      <w:pPr>
        <w:pStyle w:val="2"/>
        <w:spacing w:before="156" w:after="156"/>
      </w:pPr>
      <w:bookmarkStart w:id="69" w:name="_Toc168868825"/>
      <w:r>
        <w:rPr>
          <w:rFonts w:hint="eastAsia"/>
        </w:rPr>
        <w:t>CSCI</w:t>
      </w:r>
      <w:r>
        <w:rPr>
          <w:rFonts w:hint="eastAsia"/>
        </w:rPr>
        <w:t>的内部接口需求</w:t>
      </w:r>
      <w:bookmarkEnd w:id="69"/>
    </w:p>
    <w:p w14:paraId="2B6169DC" w14:textId="77777777" w:rsidR="007C1149" w:rsidRDefault="007C1149" w:rsidP="007C1149">
      <w:pPr>
        <w:ind w:firstLine="480"/>
      </w:pPr>
      <w:r>
        <w:rPr>
          <w:rFonts w:hint="eastAsia"/>
        </w:rPr>
        <w:t>液冷动力组件控制器软件内部各功能单元之间的接口简述如下图</w:t>
      </w:r>
      <w:r>
        <w:rPr>
          <w:rFonts w:hint="eastAsia"/>
        </w:rPr>
        <w:t>24</w:t>
      </w:r>
      <w:r>
        <w:rPr>
          <w:rFonts w:hint="eastAsia"/>
        </w:rPr>
        <w:t>所示。</w:t>
      </w:r>
    </w:p>
    <w:p w14:paraId="5326EE71" w14:textId="77777777" w:rsidR="007C1149" w:rsidRDefault="007C1149" w:rsidP="007C1149">
      <w:pPr>
        <w:pStyle w:val="TabFig"/>
        <w:keepNext/>
        <w:spacing w:before="62" w:after="62"/>
      </w:pPr>
      <w:r>
        <w:object w:dxaOrig="9688" w:dyaOrig="3179" w14:anchorId="5201136E">
          <v:shape id="_x0000_i1047" type="#_x0000_t75" style="width:353.2pt;height:116.15pt" o:ole="">
            <v:imagedata r:id="rId58" o:title=""/>
          </v:shape>
          <o:OLEObject Type="Embed" ProgID="Visio.Drawing.11" ShapeID="_x0000_i1047" DrawAspect="Content" ObjectID="_1785436457" r:id="rId59"/>
        </w:object>
      </w:r>
    </w:p>
    <w:p w14:paraId="179656DF" w14:textId="77777777" w:rsidR="007C1149" w:rsidRDefault="007C1149" w:rsidP="007C1149">
      <w:pPr>
        <w:pStyle w:val="ae"/>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22</w:t>
      </w:r>
      <w:r>
        <w:fldChar w:fldCharType="end"/>
      </w:r>
      <w:r>
        <w:rPr>
          <w:noProof/>
        </w:rPr>
        <w:t xml:space="preserve"> </w:t>
      </w:r>
      <w:r w:rsidRPr="00D87C50">
        <w:rPr>
          <w:noProof/>
        </w:rPr>
        <w:t>CSCI</w:t>
      </w:r>
      <w:r w:rsidRPr="00D87C50">
        <w:rPr>
          <w:noProof/>
        </w:rPr>
        <w:t>内部接口设计</w:t>
      </w:r>
    </w:p>
    <w:p w14:paraId="241F3871" w14:textId="77777777" w:rsidR="007C1149" w:rsidRDefault="007C1149" w:rsidP="007C1149">
      <w:pPr>
        <w:pStyle w:val="2"/>
        <w:spacing w:before="156" w:after="156"/>
      </w:pPr>
      <w:bookmarkStart w:id="70" w:name="_Toc168868826"/>
      <w:r>
        <w:rPr>
          <w:rFonts w:hint="eastAsia"/>
        </w:rPr>
        <w:t>CSCI</w:t>
      </w:r>
      <w:r>
        <w:rPr>
          <w:rFonts w:hint="eastAsia"/>
        </w:rPr>
        <w:t>内部数据需求</w:t>
      </w:r>
      <w:bookmarkEnd w:id="70"/>
    </w:p>
    <w:p w14:paraId="5CC51F9D" w14:textId="77777777" w:rsidR="007C1149" w:rsidRDefault="007C1149" w:rsidP="007C1149">
      <w:pPr>
        <w:ind w:firstLine="480"/>
      </w:pPr>
      <w:r>
        <w:rPr>
          <w:rFonts w:hint="eastAsia"/>
        </w:rPr>
        <w:t>CSCI</w:t>
      </w:r>
      <w:r>
        <w:rPr>
          <w:rFonts w:hint="eastAsia"/>
        </w:rPr>
        <w:t>内部数据需求详见软件设计说明。</w:t>
      </w:r>
    </w:p>
    <w:p w14:paraId="798FB459" w14:textId="77777777" w:rsidR="00DF46EA" w:rsidRDefault="00DF46EA" w:rsidP="00DF46EA">
      <w:pPr>
        <w:pStyle w:val="2"/>
        <w:spacing w:before="156" w:after="156"/>
      </w:pPr>
      <w:bookmarkStart w:id="71" w:name="_Toc168868827"/>
      <w:r>
        <w:rPr>
          <w:rFonts w:hint="eastAsia"/>
        </w:rPr>
        <w:t>适应性需求</w:t>
      </w:r>
      <w:bookmarkEnd w:id="71"/>
    </w:p>
    <w:p w14:paraId="1906AE19" w14:textId="77777777" w:rsidR="00DF46EA" w:rsidRDefault="00DF46EA" w:rsidP="00DF46EA">
      <w:pPr>
        <w:ind w:firstLine="480"/>
      </w:pPr>
      <w:r>
        <w:rPr>
          <w:rFonts w:hint="eastAsia"/>
        </w:rPr>
        <w:t>无。</w:t>
      </w:r>
    </w:p>
    <w:p w14:paraId="481D5711" w14:textId="77777777" w:rsidR="00DF46EA" w:rsidRDefault="00DF46EA" w:rsidP="00DF46EA">
      <w:pPr>
        <w:pStyle w:val="2"/>
        <w:spacing w:before="156" w:after="156"/>
      </w:pPr>
      <w:bookmarkStart w:id="72" w:name="_Toc168868828"/>
      <w:r>
        <w:rPr>
          <w:rFonts w:hint="eastAsia"/>
        </w:rPr>
        <w:t>保密性需求</w:t>
      </w:r>
      <w:bookmarkEnd w:id="72"/>
    </w:p>
    <w:p w14:paraId="28A2109A" w14:textId="77777777" w:rsidR="00DF46EA" w:rsidRDefault="00DF46EA" w:rsidP="00DF46EA">
      <w:pPr>
        <w:ind w:firstLine="480"/>
      </w:pPr>
      <w:r>
        <w:rPr>
          <w:rFonts w:hint="eastAsia"/>
        </w:rPr>
        <w:t>无。</w:t>
      </w:r>
    </w:p>
    <w:p w14:paraId="7E062936" w14:textId="77777777" w:rsidR="007C1149" w:rsidRDefault="007C1149" w:rsidP="007C1149">
      <w:pPr>
        <w:pStyle w:val="2"/>
        <w:spacing w:before="156" w:after="156"/>
      </w:pPr>
      <w:bookmarkStart w:id="73" w:name="_Toc168868829"/>
      <w:r>
        <w:rPr>
          <w:rFonts w:hint="eastAsia"/>
        </w:rPr>
        <w:lastRenderedPageBreak/>
        <w:t>安全性需求</w:t>
      </w:r>
      <w:bookmarkEnd w:id="73"/>
    </w:p>
    <w:p w14:paraId="4D67EE5C" w14:textId="77777777" w:rsidR="007C1149" w:rsidRDefault="007C1149" w:rsidP="007C1149">
      <w:pPr>
        <w:ind w:firstLine="480"/>
      </w:pPr>
      <w:r>
        <w:rPr>
          <w:rFonts w:hint="eastAsia"/>
        </w:rPr>
        <w:t>工作软件安全性需求如下：</w:t>
      </w:r>
    </w:p>
    <w:p w14:paraId="27300F13" w14:textId="77777777" w:rsidR="007C1149" w:rsidRDefault="007C1149" w:rsidP="007C1149">
      <w:pPr>
        <w:ind w:firstLine="480"/>
      </w:pPr>
      <w:r>
        <w:rPr>
          <w:rFonts w:hint="eastAsia"/>
        </w:rPr>
        <w:t>1</w:t>
      </w:r>
      <w:r>
        <w:rPr>
          <w:rFonts w:hint="eastAsia"/>
        </w:rPr>
        <w:t>）所有接收到的控制指令，必须进行正确性检验后，方可执行后续操作。对于错误的指令不执行，仍保持上一次正常工作状态。</w:t>
      </w:r>
    </w:p>
    <w:p w14:paraId="79BF0299" w14:textId="77777777" w:rsidR="007C1149" w:rsidRDefault="007C1149" w:rsidP="007C1149">
      <w:pPr>
        <w:ind w:firstLine="480"/>
      </w:pPr>
      <w:r>
        <w:rPr>
          <w:rFonts w:hint="eastAsia"/>
        </w:rPr>
        <w:t>2</w:t>
      </w:r>
      <w:r>
        <w:rPr>
          <w:rFonts w:hint="eastAsia"/>
        </w:rPr>
        <w:t>）采集的模拟量需进行滤波处理。</w:t>
      </w:r>
    </w:p>
    <w:p w14:paraId="2FD3985A" w14:textId="77777777" w:rsidR="007C1149" w:rsidRDefault="007C1149" w:rsidP="007C1149">
      <w:pPr>
        <w:ind w:firstLine="480"/>
      </w:pPr>
      <w:r>
        <w:rPr>
          <w:rFonts w:hint="eastAsia"/>
        </w:rPr>
        <w:t>3</w:t>
      </w:r>
      <w:r>
        <w:rPr>
          <w:rFonts w:hint="eastAsia"/>
        </w:rPr>
        <w:t>）故障检测需进行多次判断降低误停机的风险。</w:t>
      </w:r>
    </w:p>
    <w:p w14:paraId="63887668" w14:textId="77777777" w:rsidR="007C1149" w:rsidRDefault="007C1149" w:rsidP="007C1149">
      <w:pPr>
        <w:ind w:firstLine="480"/>
      </w:pPr>
      <w:r>
        <w:rPr>
          <w:rFonts w:hint="eastAsia"/>
        </w:rPr>
        <w:t>4</w:t>
      </w:r>
      <w:r>
        <w:rPr>
          <w:rFonts w:hint="eastAsia"/>
        </w:rPr>
        <w:t>）具备上电自检、周期自检功能。</w:t>
      </w:r>
    </w:p>
    <w:p w14:paraId="05335917" w14:textId="77777777" w:rsidR="007C1149" w:rsidRDefault="007C1149" w:rsidP="007C1149">
      <w:pPr>
        <w:ind w:firstLine="480"/>
      </w:pPr>
      <w:r>
        <w:rPr>
          <w:rFonts w:hint="eastAsia"/>
        </w:rPr>
        <w:t>5</w:t>
      </w:r>
      <w:r>
        <w:rPr>
          <w:rFonts w:hint="eastAsia"/>
        </w:rPr>
        <w:t>）设置软件看门狗，复位时间</w:t>
      </w:r>
      <w:r>
        <w:rPr>
          <w:rFonts w:hint="eastAsia"/>
        </w:rPr>
        <w:t>320ms</w:t>
      </w:r>
      <w:r>
        <w:rPr>
          <w:rFonts w:hint="eastAsia"/>
        </w:rPr>
        <w:t>±</w:t>
      </w:r>
      <w:r>
        <w:rPr>
          <w:rFonts w:hint="eastAsia"/>
        </w:rPr>
        <w:t>10ms</w:t>
      </w:r>
      <w:r>
        <w:rPr>
          <w:rFonts w:hint="eastAsia"/>
        </w:rPr>
        <w:t>（该复位时间为</w:t>
      </w:r>
      <w:r>
        <w:rPr>
          <w:rFonts w:hint="eastAsia"/>
        </w:rPr>
        <w:t>JDSP320F2812</w:t>
      </w:r>
      <w:r>
        <w:rPr>
          <w:rFonts w:hint="eastAsia"/>
        </w:rPr>
        <w:t>数字芯片的器件特性决定），喂狗周期</w:t>
      </w:r>
      <w:r>
        <w:rPr>
          <w:rFonts w:hint="eastAsia"/>
        </w:rPr>
        <w:t>277ms</w:t>
      </w:r>
      <w:r>
        <w:rPr>
          <w:rFonts w:hint="eastAsia"/>
        </w:rPr>
        <w:t>±</w:t>
      </w:r>
      <w:r>
        <w:rPr>
          <w:rFonts w:hint="eastAsia"/>
        </w:rPr>
        <w:t>10ms</w:t>
      </w:r>
      <w:r>
        <w:rPr>
          <w:rFonts w:hint="eastAsia"/>
        </w:rPr>
        <w:t>，程序异常导致不能正常喂狗时，软件会进入复位，在复位过程中，硬件设计保证控制器处于安全状态，即功率管处于关断状态、驱动电源处于无供电状态。复位后，电机停转，软件重新初始化运行，并执行上电自检，在自检通过后，电机按当前指令状态运行。</w:t>
      </w:r>
    </w:p>
    <w:p w14:paraId="6C63AD39" w14:textId="02FF1733" w:rsidR="00DF46EA" w:rsidRDefault="00DF46EA" w:rsidP="00DF46EA">
      <w:pPr>
        <w:pStyle w:val="2"/>
        <w:spacing w:before="156" w:after="156"/>
      </w:pPr>
      <w:bookmarkStart w:id="74" w:name="_Toc168868830"/>
      <w:r>
        <w:rPr>
          <w:rFonts w:hint="eastAsia"/>
        </w:rPr>
        <w:t>CSCI</w:t>
      </w:r>
      <w:r w:rsidR="007C1149">
        <w:rPr>
          <w:rFonts w:hint="eastAsia"/>
        </w:rPr>
        <w:t>环境适应性</w:t>
      </w:r>
      <w:r>
        <w:rPr>
          <w:rFonts w:hint="eastAsia"/>
        </w:rPr>
        <w:t>需求</w:t>
      </w:r>
      <w:bookmarkEnd w:id="74"/>
    </w:p>
    <w:p w14:paraId="46F95646" w14:textId="77777777" w:rsidR="00DF46EA" w:rsidRDefault="00DF46EA" w:rsidP="00DF46EA">
      <w:pPr>
        <w:ind w:firstLine="480"/>
      </w:pPr>
      <w:r>
        <w:rPr>
          <w:rFonts w:hint="eastAsia"/>
        </w:rPr>
        <w:t>该软件必须运行在</w:t>
      </w:r>
      <w:r w:rsidR="00563ACA">
        <w:rPr>
          <w:rFonts w:hint="eastAsia"/>
        </w:rPr>
        <w:t>J</w:t>
      </w:r>
      <w:r w:rsidR="00563ACA">
        <w:t>/CYL-37</w:t>
      </w:r>
      <w:r w:rsidR="00563ACA">
        <w:rPr>
          <w:rFonts w:hint="eastAsia"/>
        </w:rPr>
        <w:t>液冷</w:t>
      </w:r>
      <w:r w:rsidR="00563ACA">
        <w:t>动力组件</w:t>
      </w:r>
      <w:r>
        <w:rPr>
          <w:rFonts w:hint="eastAsia"/>
        </w:rPr>
        <w:t>硬件平台下，脱离此平台，将不运行或错误执行。软件基于</w:t>
      </w:r>
      <w:r>
        <w:rPr>
          <w:rFonts w:hint="eastAsia"/>
        </w:rPr>
        <w:t>TI</w:t>
      </w:r>
      <w:r>
        <w:rPr>
          <w:rFonts w:hint="eastAsia"/>
        </w:rPr>
        <w:t>公司的</w:t>
      </w:r>
      <w:r>
        <w:rPr>
          <w:rFonts w:hint="eastAsia"/>
        </w:rPr>
        <w:t>Code Composer Studio Version10.0</w:t>
      </w:r>
      <w:r>
        <w:rPr>
          <w:rFonts w:hint="eastAsia"/>
        </w:rPr>
        <w:t>进行开发。</w:t>
      </w:r>
    </w:p>
    <w:p w14:paraId="666F8AED" w14:textId="77777777" w:rsidR="00DF46EA" w:rsidRDefault="00DF46EA" w:rsidP="00DF46EA">
      <w:pPr>
        <w:pStyle w:val="3"/>
        <w:spacing w:before="156" w:after="156"/>
      </w:pPr>
      <w:bookmarkStart w:id="75" w:name="_Toc168868831"/>
      <w:r>
        <w:rPr>
          <w:rFonts w:hint="eastAsia"/>
        </w:rPr>
        <w:t>宿主机硬件环境</w:t>
      </w:r>
      <w:bookmarkEnd w:id="75"/>
    </w:p>
    <w:p w14:paraId="60319B95" w14:textId="77777777" w:rsidR="00DF46EA" w:rsidRDefault="00563ACA" w:rsidP="00563ACA">
      <w:pPr>
        <w:pStyle w:val="ad"/>
        <w:numPr>
          <w:ilvl w:val="0"/>
          <w:numId w:val="23"/>
        </w:numPr>
        <w:ind w:firstLineChars="0"/>
      </w:pPr>
      <w:r>
        <w:rPr>
          <w:rFonts w:hint="eastAsia"/>
        </w:rPr>
        <w:t>计算机：</w:t>
      </w:r>
      <w:r w:rsidR="00DF46EA">
        <w:rPr>
          <w:rFonts w:hint="eastAsia"/>
        </w:rPr>
        <w:t>Intel(R) Core(TM)</w:t>
      </w:r>
      <w:r>
        <w:t xml:space="preserve"> i7-10700</w:t>
      </w:r>
      <w:r w:rsidR="00DF46EA">
        <w:rPr>
          <w:rFonts w:hint="eastAsia"/>
        </w:rPr>
        <w:t xml:space="preserve"> CPU</w:t>
      </w:r>
      <w:r>
        <w:rPr>
          <w:rFonts w:hint="eastAsia"/>
        </w:rPr>
        <w:t xml:space="preserve"> @ 2.90GHz</w:t>
      </w:r>
      <w:r w:rsidR="00DF46EA">
        <w:rPr>
          <w:rFonts w:hint="eastAsia"/>
        </w:rPr>
        <w:t>；</w:t>
      </w:r>
    </w:p>
    <w:p w14:paraId="6A2A9C23" w14:textId="77777777" w:rsidR="00DF46EA" w:rsidRDefault="00DF46EA" w:rsidP="00563ACA">
      <w:pPr>
        <w:pStyle w:val="ad"/>
        <w:numPr>
          <w:ilvl w:val="0"/>
          <w:numId w:val="23"/>
        </w:numPr>
        <w:ind w:firstLineChars="0"/>
      </w:pPr>
      <w:r>
        <w:rPr>
          <w:rFonts w:hint="eastAsia"/>
        </w:rPr>
        <w:t>仿真器：</w:t>
      </w:r>
      <w:r w:rsidR="00563ACA">
        <w:t>YXDSP-XDS100V3</w:t>
      </w:r>
      <w:r>
        <w:rPr>
          <w:rFonts w:hint="eastAsia"/>
        </w:rPr>
        <w:t>。</w:t>
      </w:r>
    </w:p>
    <w:p w14:paraId="7FB4D1F6" w14:textId="77777777" w:rsidR="00DF46EA" w:rsidRDefault="00DF46EA" w:rsidP="00DF46EA">
      <w:pPr>
        <w:pStyle w:val="3"/>
        <w:spacing w:before="156" w:after="156"/>
      </w:pPr>
      <w:bookmarkStart w:id="76" w:name="_Toc168868832"/>
      <w:r>
        <w:rPr>
          <w:rFonts w:hint="eastAsia"/>
        </w:rPr>
        <w:t>目标机硬件环境</w:t>
      </w:r>
      <w:bookmarkEnd w:id="76"/>
    </w:p>
    <w:p w14:paraId="56E7D61B" w14:textId="77777777" w:rsidR="00DF46EA" w:rsidRDefault="00DF46EA" w:rsidP="00DF46EA">
      <w:pPr>
        <w:ind w:firstLine="480"/>
      </w:pPr>
      <w:r>
        <w:rPr>
          <w:rFonts w:hint="eastAsia"/>
        </w:rPr>
        <w:t>JDSP320F2812</w:t>
      </w:r>
      <w:r>
        <w:rPr>
          <w:rFonts w:hint="eastAsia"/>
        </w:rPr>
        <w:t>，</w:t>
      </w:r>
      <w:r>
        <w:rPr>
          <w:rFonts w:hint="eastAsia"/>
        </w:rPr>
        <w:t>JDSP320F2812</w:t>
      </w:r>
      <w:r>
        <w:rPr>
          <w:rFonts w:hint="eastAsia"/>
        </w:rPr>
        <w:t>是中电</w:t>
      </w:r>
      <w:r>
        <w:rPr>
          <w:rFonts w:hint="eastAsia"/>
        </w:rPr>
        <w:t>58</w:t>
      </w:r>
      <w:r>
        <w:rPr>
          <w:rFonts w:hint="eastAsia"/>
        </w:rPr>
        <w:t>所国产化美国德州仪器（</w:t>
      </w:r>
      <w:r>
        <w:rPr>
          <w:rFonts w:hint="eastAsia"/>
        </w:rPr>
        <w:t>TI</w:t>
      </w:r>
      <w:r>
        <w:rPr>
          <w:rFonts w:hint="eastAsia"/>
        </w:rPr>
        <w:t>）生产</w:t>
      </w:r>
      <w:r>
        <w:rPr>
          <w:rFonts w:hint="eastAsia"/>
        </w:rPr>
        <w:t>SMJ320F2812</w:t>
      </w:r>
      <w:r>
        <w:rPr>
          <w:rFonts w:hint="eastAsia"/>
        </w:rPr>
        <w:t>的一款面向电机控制领域的专用</w:t>
      </w:r>
      <w:r>
        <w:rPr>
          <w:rFonts w:hint="eastAsia"/>
        </w:rPr>
        <w:t>32</w:t>
      </w:r>
      <w:r>
        <w:rPr>
          <w:rFonts w:hint="eastAsia"/>
        </w:rPr>
        <w:t>位定点数字信号处理器（</w:t>
      </w:r>
      <w:r>
        <w:rPr>
          <w:rFonts w:hint="eastAsia"/>
        </w:rPr>
        <w:t>DSP</w:t>
      </w:r>
      <w:r>
        <w:rPr>
          <w:rFonts w:hint="eastAsia"/>
        </w:rPr>
        <w:t>），其系统组成：</w:t>
      </w:r>
      <w:r>
        <w:rPr>
          <w:rFonts w:hint="eastAsia"/>
        </w:rPr>
        <w:t>150MHz</w:t>
      </w:r>
      <w:r>
        <w:rPr>
          <w:rFonts w:hint="eastAsia"/>
        </w:rPr>
        <w:t>、每秒</w:t>
      </w:r>
      <w:r>
        <w:rPr>
          <w:rFonts w:hint="eastAsia"/>
        </w:rPr>
        <w:t>150</w:t>
      </w:r>
      <w:r>
        <w:rPr>
          <w:rFonts w:hint="eastAsia"/>
        </w:rPr>
        <w:t>×</w:t>
      </w:r>
      <w:r>
        <w:rPr>
          <w:rFonts w:hint="eastAsia"/>
        </w:rPr>
        <w:t>106</w:t>
      </w:r>
      <w:r>
        <w:rPr>
          <w:rFonts w:hint="eastAsia"/>
        </w:rPr>
        <w:t>条指令的低电压</w:t>
      </w:r>
      <w:r>
        <w:rPr>
          <w:rFonts w:hint="eastAsia"/>
        </w:rPr>
        <w:t>3.3V CPU</w:t>
      </w:r>
      <w:r>
        <w:rPr>
          <w:rFonts w:hint="eastAsia"/>
        </w:rPr>
        <w:t>，片内存储器，中断管理模块，事件管理模块，片内集成设备等。</w:t>
      </w:r>
      <w:r>
        <w:rPr>
          <w:rFonts w:hint="eastAsia"/>
        </w:rPr>
        <w:t>JDSP320F2812</w:t>
      </w:r>
      <w:r>
        <w:rPr>
          <w:rFonts w:hint="eastAsia"/>
        </w:rPr>
        <w:t>采用增强的哈佛结构，芯片内部具有六条</w:t>
      </w:r>
      <w:r>
        <w:rPr>
          <w:rFonts w:hint="eastAsia"/>
        </w:rPr>
        <w:t>32</w:t>
      </w:r>
      <w:r>
        <w:rPr>
          <w:rFonts w:hint="eastAsia"/>
        </w:rPr>
        <w:t>位总线，其程序存储器总线和数据存储器总线相互独立，支持并行的程序和操作数寻址，因此</w:t>
      </w:r>
      <w:r>
        <w:rPr>
          <w:rFonts w:hint="eastAsia"/>
        </w:rPr>
        <w:t>CPU</w:t>
      </w:r>
      <w:r>
        <w:rPr>
          <w:rFonts w:hint="eastAsia"/>
        </w:rPr>
        <w:t>的读</w:t>
      </w:r>
      <w:r>
        <w:rPr>
          <w:rFonts w:hint="eastAsia"/>
        </w:rPr>
        <w:t>/</w:t>
      </w:r>
      <w:r>
        <w:rPr>
          <w:rFonts w:hint="eastAsia"/>
        </w:rPr>
        <w:t>写可在同一周期完成，这中高速运算能力使精确控制、多变量控制、神经网络、遗传算法等复杂的计算变现实。</w:t>
      </w:r>
      <w:r>
        <w:rPr>
          <w:rFonts w:hint="eastAsia"/>
        </w:rPr>
        <w:t>JDSP320F2812</w:t>
      </w:r>
      <w:r>
        <w:rPr>
          <w:rFonts w:hint="eastAsia"/>
        </w:rPr>
        <w:t>的特点主要体现：片内存储器丰富，通常不需外部扩展，这简化了电路设计；片内包括两个管理事件模块</w:t>
      </w:r>
      <w:r>
        <w:rPr>
          <w:rFonts w:hint="eastAsia"/>
        </w:rPr>
        <w:t>EVA</w:t>
      </w:r>
      <w:r>
        <w:rPr>
          <w:rFonts w:hint="eastAsia"/>
        </w:rPr>
        <w:t>和</w:t>
      </w:r>
      <w:r>
        <w:rPr>
          <w:rFonts w:hint="eastAsia"/>
        </w:rPr>
        <w:t>EVB</w:t>
      </w:r>
      <w:r>
        <w:rPr>
          <w:rFonts w:hint="eastAsia"/>
        </w:rPr>
        <w:t>，这为开发电机控制提供方便；自带多路</w:t>
      </w:r>
      <w:r>
        <w:rPr>
          <w:rFonts w:hint="eastAsia"/>
        </w:rPr>
        <w:t>A/D</w:t>
      </w:r>
      <w:r>
        <w:rPr>
          <w:rFonts w:hint="eastAsia"/>
        </w:rPr>
        <w:t>转换器，这简化控制设计电路；多个快速中断管理，</w:t>
      </w:r>
      <w:r>
        <w:rPr>
          <w:rFonts w:hint="eastAsia"/>
        </w:rPr>
        <w:lastRenderedPageBreak/>
        <w:t>这为电机实时控制算法的实现提供了便利条件；含有标准异步串行通讯接口和符合</w:t>
      </w:r>
      <w:r>
        <w:rPr>
          <w:rFonts w:hint="eastAsia"/>
        </w:rPr>
        <w:t>CAN 2.0B</w:t>
      </w:r>
      <w:r>
        <w:rPr>
          <w:rFonts w:hint="eastAsia"/>
        </w:rPr>
        <w:t>标准的增强型</w:t>
      </w:r>
      <w:r>
        <w:rPr>
          <w:rFonts w:hint="eastAsia"/>
        </w:rPr>
        <w:t>CAN</w:t>
      </w:r>
      <w:r>
        <w:rPr>
          <w:rFonts w:hint="eastAsia"/>
        </w:rPr>
        <w:t>总线控制器，通过外扩串口驱动器和</w:t>
      </w:r>
      <w:r>
        <w:rPr>
          <w:rFonts w:hint="eastAsia"/>
        </w:rPr>
        <w:t>CAN</w:t>
      </w:r>
      <w:r>
        <w:rPr>
          <w:rFonts w:hint="eastAsia"/>
        </w:rPr>
        <w:t>总线驱动器还可方便地与操控计算机进行通讯；高效代码，</w:t>
      </w:r>
      <w:r>
        <w:rPr>
          <w:rFonts w:hint="eastAsia"/>
        </w:rPr>
        <w:t>SMJ320F2812</w:t>
      </w:r>
      <w:r>
        <w:rPr>
          <w:rFonts w:hint="eastAsia"/>
        </w:rPr>
        <w:t>和</w:t>
      </w:r>
      <w:r>
        <w:rPr>
          <w:rFonts w:hint="eastAsia"/>
        </w:rPr>
        <w:t>C/C++</w:t>
      </w:r>
      <w:r>
        <w:rPr>
          <w:rFonts w:hint="eastAsia"/>
        </w:rPr>
        <w:t>编译程序设计在一起，以确保最高的效率，使设计者能够使用高级语言进行开发，此外软件还包括很多设计库，简化了开发程序。</w:t>
      </w:r>
    </w:p>
    <w:p w14:paraId="170DC0DF" w14:textId="77777777" w:rsidR="00DF46EA" w:rsidRDefault="00DF46EA" w:rsidP="00DF46EA">
      <w:pPr>
        <w:pStyle w:val="3"/>
        <w:spacing w:before="156" w:after="156"/>
      </w:pPr>
      <w:bookmarkStart w:id="77" w:name="_Toc168868833"/>
      <w:r>
        <w:rPr>
          <w:rFonts w:hint="eastAsia"/>
        </w:rPr>
        <w:t>宿主机软件环境</w:t>
      </w:r>
      <w:bookmarkEnd w:id="77"/>
    </w:p>
    <w:p w14:paraId="05ACF68B" w14:textId="0ECD5AC9" w:rsidR="00DF46EA" w:rsidRDefault="00BB6159" w:rsidP="00563ACA">
      <w:pPr>
        <w:pStyle w:val="ad"/>
        <w:numPr>
          <w:ilvl w:val="0"/>
          <w:numId w:val="24"/>
        </w:numPr>
        <w:ind w:firstLineChars="0"/>
      </w:pPr>
      <w:r>
        <w:t>Microsoft Windows 10</w:t>
      </w:r>
      <w:r w:rsidR="00DF46EA">
        <w:rPr>
          <w:rFonts w:hint="eastAsia"/>
        </w:rPr>
        <w:t>；</w:t>
      </w:r>
    </w:p>
    <w:p w14:paraId="577AE991" w14:textId="77777777" w:rsidR="00DF46EA" w:rsidRDefault="00DF46EA" w:rsidP="00563ACA">
      <w:pPr>
        <w:pStyle w:val="ad"/>
        <w:numPr>
          <w:ilvl w:val="0"/>
          <w:numId w:val="24"/>
        </w:numPr>
        <w:ind w:firstLineChars="0"/>
      </w:pPr>
      <w:r>
        <w:t>Code Composer Studio Version 10.0</w:t>
      </w:r>
    </w:p>
    <w:p w14:paraId="215F4CEC" w14:textId="77777777" w:rsidR="00DF46EA" w:rsidRDefault="00DF46EA" w:rsidP="00DF46EA">
      <w:pPr>
        <w:pStyle w:val="3"/>
        <w:spacing w:before="156" w:after="156"/>
      </w:pPr>
      <w:bookmarkStart w:id="78" w:name="_Toc168868834"/>
      <w:r>
        <w:rPr>
          <w:rFonts w:hint="eastAsia"/>
        </w:rPr>
        <w:t>目标机软件环境</w:t>
      </w:r>
      <w:bookmarkEnd w:id="78"/>
    </w:p>
    <w:p w14:paraId="6016CD21" w14:textId="77777777" w:rsidR="00DF46EA" w:rsidRDefault="00DF46EA" w:rsidP="00DF46EA">
      <w:pPr>
        <w:ind w:firstLine="480"/>
      </w:pPr>
      <w:r>
        <w:rPr>
          <w:rFonts w:hint="eastAsia"/>
        </w:rPr>
        <w:t>无。</w:t>
      </w:r>
    </w:p>
    <w:p w14:paraId="4F62EC6A" w14:textId="1A650D57" w:rsidR="007C1149" w:rsidRDefault="007C1149" w:rsidP="00DF46EA">
      <w:pPr>
        <w:ind w:firstLine="480"/>
      </w:pPr>
    </w:p>
    <w:p w14:paraId="67B2A1DC" w14:textId="15CBF5CF" w:rsidR="007C1149" w:rsidRDefault="007C1149" w:rsidP="007C1149">
      <w:pPr>
        <w:pStyle w:val="2"/>
        <w:spacing w:before="156" w:after="156"/>
      </w:pPr>
      <w:bookmarkStart w:id="79" w:name="_Toc168868835"/>
      <w:r>
        <w:rPr>
          <w:rFonts w:hint="eastAsia"/>
        </w:rPr>
        <w:t>其他质量特性</w:t>
      </w:r>
      <w:bookmarkEnd w:id="79"/>
    </w:p>
    <w:p w14:paraId="4AF86371" w14:textId="77777777" w:rsidR="007C1149" w:rsidRDefault="007C1149" w:rsidP="007C1149">
      <w:pPr>
        <w:ind w:firstLine="480"/>
      </w:pPr>
      <w:r>
        <w:rPr>
          <w:rFonts w:hint="eastAsia"/>
        </w:rPr>
        <w:t>该软件为嵌入式软件，在相同硬件平台下可以移值，软件功能、性能、执行方式不会发生变化。软件不存在冗余代码，代码注释率不低于</w:t>
      </w:r>
      <w:r>
        <w:rPr>
          <w:rFonts w:hint="eastAsia"/>
        </w:rPr>
        <w:t>20%</w:t>
      </w:r>
      <w:r>
        <w:rPr>
          <w:rFonts w:hint="eastAsia"/>
        </w:rPr>
        <w:t>。</w:t>
      </w:r>
    </w:p>
    <w:p w14:paraId="65C84B32" w14:textId="77777777" w:rsidR="00DF46EA" w:rsidRDefault="00DF46EA" w:rsidP="00DF46EA">
      <w:pPr>
        <w:pStyle w:val="2"/>
        <w:spacing w:before="156" w:after="156"/>
      </w:pPr>
      <w:bookmarkStart w:id="80" w:name="_Toc168868836"/>
      <w:r>
        <w:rPr>
          <w:rFonts w:hint="eastAsia"/>
        </w:rPr>
        <w:t>计算机资源需求</w:t>
      </w:r>
      <w:bookmarkEnd w:id="80"/>
    </w:p>
    <w:p w14:paraId="4FF99FB2" w14:textId="77777777" w:rsidR="00DF46EA" w:rsidRDefault="00DF46EA" w:rsidP="00190282">
      <w:pPr>
        <w:pStyle w:val="ad"/>
        <w:numPr>
          <w:ilvl w:val="0"/>
          <w:numId w:val="36"/>
        </w:numPr>
        <w:ind w:firstLineChars="0"/>
      </w:pPr>
      <w:r>
        <w:rPr>
          <w:rFonts w:hint="eastAsia"/>
        </w:rPr>
        <w:t>硬件需求</w:t>
      </w:r>
    </w:p>
    <w:p w14:paraId="36704409" w14:textId="77777777" w:rsidR="00DF46EA" w:rsidRDefault="00563ACA" w:rsidP="00190282">
      <w:pPr>
        <w:pStyle w:val="ad"/>
        <w:numPr>
          <w:ilvl w:val="0"/>
          <w:numId w:val="38"/>
        </w:numPr>
        <w:ind w:firstLineChars="0"/>
      </w:pPr>
      <w:r>
        <w:rPr>
          <w:rFonts w:hint="eastAsia"/>
        </w:rPr>
        <w:t>Intel(R) Core(TM)</w:t>
      </w:r>
      <w:r>
        <w:t xml:space="preserve"> i7-10700</w:t>
      </w:r>
      <w:r>
        <w:rPr>
          <w:rFonts w:hint="eastAsia"/>
        </w:rPr>
        <w:t xml:space="preserve"> CPU @ 2.90GHz</w:t>
      </w:r>
      <w:r>
        <w:rPr>
          <w:rFonts w:hint="eastAsia"/>
        </w:rPr>
        <w:t>；</w:t>
      </w:r>
      <w:r w:rsidR="00DF46EA">
        <w:rPr>
          <w:rFonts w:hint="eastAsia"/>
        </w:rPr>
        <w:t>，</w:t>
      </w:r>
      <w:r>
        <w:t>16</w:t>
      </w:r>
      <w:r w:rsidR="00DF46EA">
        <w:rPr>
          <w:rFonts w:hint="eastAsia"/>
        </w:rPr>
        <w:t>GB</w:t>
      </w:r>
      <w:r w:rsidR="00DF46EA">
        <w:rPr>
          <w:rFonts w:hint="eastAsia"/>
        </w:rPr>
        <w:t>内存；</w:t>
      </w:r>
    </w:p>
    <w:p w14:paraId="0BEED4FB" w14:textId="77777777" w:rsidR="00DF46EA" w:rsidRDefault="00563ACA" w:rsidP="00190282">
      <w:pPr>
        <w:pStyle w:val="ad"/>
        <w:numPr>
          <w:ilvl w:val="0"/>
          <w:numId w:val="38"/>
        </w:numPr>
        <w:ind w:firstLineChars="0"/>
      </w:pPr>
      <w:r w:rsidRPr="00563ACA">
        <w:t>YXDSP-XDS100V3</w:t>
      </w:r>
      <w:r w:rsidR="00DF46EA">
        <w:rPr>
          <w:rFonts w:hint="eastAsia"/>
        </w:rPr>
        <w:t>。</w:t>
      </w:r>
    </w:p>
    <w:p w14:paraId="646D4E24" w14:textId="77777777" w:rsidR="00DF46EA" w:rsidRDefault="00DF46EA" w:rsidP="00190282">
      <w:pPr>
        <w:pStyle w:val="ad"/>
        <w:numPr>
          <w:ilvl w:val="0"/>
          <w:numId w:val="36"/>
        </w:numPr>
        <w:ind w:firstLineChars="0"/>
      </w:pPr>
      <w:r>
        <w:rPr>
          <w:rFonts w:hint="eastAsia"/>
        </w:rPr>
        <w:t>软件需求</w:t>
      </w:r>
    </w:p>
    <w:p w14:paraId="505B9451" w14:textId="07C1A637" w:rsidR="00DF46EA" w:rsidRDefault="00BB6159" w:rsidP="00DF46EA">
      <w:pPr>
        <w:ind w:firstLine="480"/>
      </w:pPr>
      <w:r>
        <w:t>Microsoft Windows 10</w:t>
      </w:r>
      <w:r w:rsidR="00DF46EA">
        <w:rPr>
          <w:rFonts w:hint="eastAsia"/>
        </w:rPr>
        <w:t>、</w:t>
      </w:r>
      <w:r w:rsidR="00DF46EA">
        <w:rPr>
          <w:rFonts w:hint="eastAsia"/>
        </w:rPr>
        <w:t>Code Composer Studio Version10.0</w:t>
      </w:r>
      <w:r w:rsidR="00DF46EA">
        <w:rPr>
          <w:rFonts w:hint="eastAsia"/>
        </w:rPr>
        <w:t>、地面维护设备通讯软件（以</w:t>
      </w:r>
      <w:r w:rsidR="00DF46EA">
        <w:rPr>
          <w:rFonts w:hint="eastAsia"/>
        </w:rPr>
        <w:t>VC++</w:t>
      </w:r>
      <w:r w:rsidR="00DF46EA">
        <w:rPr>
          <w:rFonts w:hint="eastAsia"/>
        </w:rPr>
        <w:t>为基础工厂自行开发）、</w:t>
      </w:r>
      <w:r w:rsidR="00DF46EA">
        <w:rPr>
          <w:rFonts w:hint="eastAsia"/>
        </w:rPr>
        <w:t>VC++6.0</w:t>
      </w:r>
      <w:r w:rsidR="00DF46EA">
        <w:rPr>
          <w:rFonts w:hint="eastAsia"/>
        </w:rPr>
        <w:t>。其中</w:t>
      </w:r>
      <w:r>
        <w:t>Microsoft Windows 10</w:t>
      </w:r>
      <w:r w:rsidR="00DF46EA">
        <w:rPr>
          <w:rFonts w:hint="eastAsia"/>
        </w:rPr>
        <w:t>为计算机操作系统，</w:t>
      </w:r>
      <w:r w:rsidR="00DF46EA">
        <w:rPr>
          <w:rFonts w:hint="eastAsia"/>
        </w:rPr>
        <w:t>Code Composer Studio Version10.0</w:t>
      </w:r>
      <w:r w:rsidR="00DF46EA">
        <w:rPr>
          <w:rFonts w:hint="eastAsia"/>
        </w:rPr>
        <w:t>为芯片</w:t>
      </w:r>
      <w:r w:rsidR="00DF46EA">
        <w:rPr>
          <w:rFonts w:hint="eastAsia"/>
        </w:rPr>
        <w:t>JDSP320F2812</w:t>
      </w:r>
      <w:r w:rsidR="00DF46EA">
        <w:rPr>
          <w:rFonts w:hint="eastAsia"/>
        </w:rPr>
        <w:t>的专用开发软件，</w:t>
      </w:r>
      <w:r w:rsidR="00DF46EA">
        <w:rPr>
          <w:rFonts w:hint="eastAsia"/>
        </w:rPr>
        <w:t>VC++6.0</w:t>
      </w:r>
      <w:r w:rsidR="00DF46EA">
        <w:rPr>
          <w:rFonts w:hint="eastAsia"/>
        </w:rPr>
        <w:t>是地面维护设备软件的开发软件，目的是检测底层嵌入式软件功能、性能的执行情况。</w:t>
      </w:r>
    </w:p>
    <w:p w14:paraId="1B9D3A92" w14:textId="77777777" w:rsidR="00DF46EA" w:rsidRDefault="00DF46EA" w:rsidP="00DF46EA">
      <w:pPr>
        <w:pStyle w:val="2"/>
        <w:spacing w:before="156" w:after="156"/>
      </w:pPr>
      <w:bookmarkStart w:id="81" w:name="_Toc168868837"/>
      <w:r>
        <w:rPr>
          <w:rFonts w:hint="eastAsia"/>
        </w:rPr>
        <w:t>设计和实现约束</w:t>
      </w:r>
      <w:bookmarkEnd w:id="81"/>
    </w:p>
    <w:p w14:paraId="79DCB499" w14:textId="77777777" w:rsidR="00DF46EA" w:rsidRDefault="00DF46EA" w:rsidP="00190282">
      <w:pPr>
        <w:pStyle w:val="ad"/>
        <w:numPr>
          <w:ilvl w:val="0"/>
          <w:numId w:val="39"/>
        </w:numPr>
        <w:ind w:firstLineChars="0"/>
      </w:pPr>
      <w:r>
        <w:rPr>
          <w:rFonts w:hint="eastAsia"/>
        </w:rPr>
        <w:t>软件设计约束</w:t>
      </w:r>
    </w:p>
    <w:p w14:paraId="23094F50" w14:textId="77777777" w:rsidR="00DF46EA" w:rsidRDefault="00DF46EA" w:rsidP="00DF46EA">
      <w:pPr>
        <w:ind w:firstLine="480"/>
      </w:pPr>
      <w:r>
        <w:rPr>
          <w:rFonts w:hint="eastAsia"/>
        </w:rPr>
        <w:t>①软件设计需遵循</w:t>
      </w:r>
      <w:r>
        <w:rPr>
          <w:rFonts w:hint="eastAsia"/>
        </w:rPr>
        <w:t>GJB/Z 102A-2012</w:t>
      </w:r>
      <w:r>
        <w:rPr>
          <w:rFonts w:hint="eastAsia"/>
        </w:rPr>
        <w:t>《军用软件安全性设计指南》、</w:t>
      </w:r>
      <w:r>
        <w:rPr>
          <w:rFonts w:hint="eastAsia"/>
        </w:rPr>
        <w:t>GJB 2786A-2009</w:t>
      </w:r>
      <w:r>
        <w:rPr>
          <w:rFonts w:hint="eastAsia"/>
        </w:rPr>
        <w:t>《军用软件开发通用要求》、</w:t>
      </w:r>
      <w:r w:rsidR="00563ACA" w:rsidRPr="0097210C">
        <w:rPr>
          <w:rFonts w:hint="eastAsia"/>
        </w:rPr>
        <w:t>GJB 438C-2021</w:t>
      </w:r>
      <w:r>
        <w:rPr>
          <w:rFonts w:hint="eastAsia"/>
        </w:rPr>
        <w:t>《军用软件开发文档通用要求》等相关法规文件；</w:t>
      </w:r>
    </w:p>
    <w:p w14:paraId="3734821C" w14:textId="5A9E51F9" w:rsidR="00DF46EA" w:rsidRDefault="00DF46EA" w:rsidP="00953351">
      <w:pPr>
        <w:pStyle w:val="ad"/>
        <w:numPr>
          <w:ilvl w:val="0"/>
          <w:numId w:val="38"/>
        </w:numPr>
        <w:ind w:firstLineChars="0"/>
      </w:pPr>
      <w:r>
        <w:rPr>
          <w:rFonts w:hint="eastAsia"/>
        </w:rPr>
        <w:lastRenderedPageBreak/>
        <w:t>软件功能设计应遵循《</w:t>
      </w:r>
      <w:r w:rsidR="00953351">
        <w:rPr>
          <w:rFonts w:hint="eastAsia"/>
        </w:rPr>
        <w:t>液冷动力组件</w:t>
      </w:r>
      <w:r>
        <w:rPr>
          <w:rFonts w:hint="eastAsia"/>
        </w:rPr>
        <w:t>控制器软件研制任务书》的相关功能、接口规定；</w:t>
      </w:r>
    </w:p>
    <w:p w14:paraId="74704209" w14:textId="77777777" w:rsidR="00DF46EA" w:rsidRDefault="00DF46EA" w:rsidP="00DF46EA">
      <w:pPr>
        <w:ind w:firstLine="480"/>
      </w:pPr>
      <w:r>
        <w:rPr>
          <w:rFonts w:hint="eastAsia"/>
        </w:rPr>
        <w:t>③软件设计需遵循</w:t>
      </w:r>
      <w:r>
        <w:rPr>
          <w:rFonts w:hint="eastAsia"/>
        </w:rPr>
        <w:t>JDSP320F2812</w:t>
      </w:r>
      <w:r>
        <w:rPr>
          <w:rFonts w:hint="eastAsia"/>
        </w:rPr>
        <w:t>芯片相关设计、开发规则；</w:t>
      </w:r>
    </w:p>
    <w:p w14:paraId="11A2599E" w14:textId="77777777" w:rsidR="00DF46EA" w:rsidRDefault="00DF46EA" w:rsidP="00190282">
      <w:pPr>
        <w:pStyle w:val="ad"/>
        <w:numPr>
          <w:ilvl w:val="0"/>
          <w:numId w:val="39"/>
        </w:numPr>
        <w:ind w:firstLineChars="0"/>
      </w:pPr>
      <w:r>
        <w:rPr>
          <w:rFonts w:hint="eastAsia"/>
        </w:rPr>
        <w:t>软件的实现约束</w:t>
      </w:r>
    </w:p>
    <w:p w14:paraId="1C54D01A" w14:textId="77777777" w:rsidR="00DF46EA" w:rsidRDefault="00DF46EA" w:rsidP="00DF46EA">
      <w:pPr>
        <w:ind w:firstLine="480"/>
      </w:pPr>
      <w:r>
        <w:rPr>
          <w:rFonts w:hint="eastAsia"/>
        </w:rPr>
        <w:t>①采用结构化和模块化设计方法；</w:t>
      </w:r>
    </w:p>
    <w:p w14:paraId="7CC036C8" w14:textId="77777777" w:rsidR="00DF46EA" w:rsidRDefault="00DF46EA" w:rsidP="00DF46EA">
      <w:pPr>
        <w:ind w:firstLine="480"/>
      </w:pPr>
      <w:r>
        <w:rPr>
          <w:rFonts w:hint="eastAsia"/>
        </w:rPr>
        <w:t>②中断不允许嵌套；</w:t>
      </w:r>
    </w:p>
    <w:p w14:paraId="75027F7A" w14:textId="77777777" w:rsidR="00DF46EA" w:rsidRDefault="00DF46EA" w:rsidP="00DF46EA">
      <w:pPr>
        <w:ind w:firstLine="480"/>
      </w:pPr>
      <w:r>
        <w:rPr>
          <w:rFonts w:hint="eastAsia"/>
        </w:rPr>
        <w:t>③实际运行时间在实时周期（</w:t>
      </w:r>
      <w:r>
        <w:rPr>
          <w:rFonts w:hint="eastAsia"/>
        </w:rPr>
        <w:t>100us</w:t>
      </w:r>
      <w:r>
        <w:rPr>
          <w:rFonts w:hint="eastAsia"/>
        </w:rPr>
        <w:t>）中有</w:t>
      </w:r>
      <w:r>
        <w:rPr>
          <w:rFonts w:hint="eastAsia"/>
        </w:rPr>
        <w:t>30</w:t>
      </w:r>
      <w:r>
        <w:rPr>
          <w:rFonts w:hint="eastAsia"/>
        </w:rPr>
        <w:t>％以上的余量；</w:t>
      </w:r>
    </w:p>
    <w:p w14:paraId="7BE17004" w14:textId="77777777" w:rsidR="00DF46EA" w:rsidRDefault="00DF46EA" w:rsidP="00DF46EA">
      <w:pPr>
        <w:ind w:firstLine="480"/>
      </w:pPr>
      <w:r>
        <w:rPr>
          <w:rFonts w:hint="eastAsia"/>
        </w:rPr>
        <w:t>④存储空间留有</w:t>
      </w:r>
      <w:r>
        <w:rPr>
          <w:rFonts w:hint="eastAsia"/>
        </w:rPr>
        <w:t>30</w:t>
      </w:r>
      <w:r>
        <w:rPr>
          <w:rFonts w:hint="eastAsia"/>
        </w:rPr>
        <w:t>％以上的余量。</w:t>
      </w:r>
      <w:r>
        <w:rPr>
          <w:rFonts w:hint="eastAsia"/>
        </w:rPr>
        <w:t>DSP</w:t>
      </w:r>
      <w:r>
        <w:rPr>
          <w:rFonts w:hint="eastAsia"/>
        </w:rPr>
        <w:t>内部</w:t>
      </w:r>
      <w:r>
        <w:rPr>
          <w:rFonts w:hint="eastAsia"/>
        </w:rPr>
        <w:t>flash</w:t>
      </w:r>
      <w:r>
        <w:rPr>
          <w:rFonts w:hint="eastAsia"/>
        </w:rPr>
        <w:t>存储空间</w:t>
      </w:r>
      <w:r>
        <w:rPr>
          <w:rFonts w:hint="eastAsia"/>
        </w:rPr>
        <w:t>128K*16</w:t>
      </w:r>
      <w:r>
        <w:rPr>
          <w:rFonts w:hint="eastAsia"/>
        </w:rPr>
        <w:t>位，内部</w:t>
      </w:r>
      <w:r>
        <w:rPr>
          <w:rFonts w:hint="eastAsia"/>
        </w:rPr>
        <w:t>RAM</w:t>
      </w:r>
      <w:r>
        <w:rPr>
          <w:rFonts w:hint="eastAsia"/>
        </w:rPr>
        <w:t>空间</w:t>
      </w:r>
      <w:r>
        <w:rPr>
          <w:rFonts w:hint="eastAsia"/>
        </w:rPr>
        <w:t>18K*16</w:t>
      </w:r>
      <w:r>
        <w:rPr>
          <w:rFonts w:hint="eastAsia"/>
        </w:rPr>
        <w:t>位。</w:t>
      </w:r>
    </w:p>
    <w:p w14:paraId="12933DAC" w14:textId="77777777" w:rsidR="00DF46EA" w:rsidRDefault="00DF46EA" w:rsidP="00DF46EA">
      <w:pPr>
        <w:pStyle w:val="2"/>
        <w:spacing w:before="156" w:after="156"/>
      </w:pPr>
      <w:bookmarkStart w:id="82" w:name="_Toc168868838"/>
      <w:r>
        <w:rPr>
          <w:rFonts w:hint="eastAsia"/>
        </w:rPr>
        <w:t>人员需求</w:t>
      </w:r>
      <w:bookmarkEnd w:id="82"/>
    </w:p>
    <w:p w14:paraId="35B19879" w14:textId="39354E02" w:rsidR="00DF46EA" w:rsidRDefault="00DF46EA" w:rsidP="00DF46EA">
      <w:pPr>
        <w:ind w:firstLine="480"/>
      </w:pPr>
      <w:r>
        <w:rPr>
          <w:rFonts w:hint="eastAsia"/>
        </w:rPr>
        <w:t>能力需求：能熟悉使用开发软件</w:t>
      </w:r>
      <w:r>
        <w:rPr>
          <w:rFonts w:hint="eastAsia"/>
        </w:rPr>
        <w:t>Code Composer Studio Version10.0</w:t>
      </w:r>
      <w:r>
        <w:rPr>
          <w:rFonts w:hint="eastAsia"/>
        </w:rPr>
        <w:t>、</w:t>
      </w:r>
      <w:r>
        <w:rPr>
          <w:rFonts w:hint="eastAsia"/>
        </w:rPr>
        <w:t>VC++6.0</w:t>
      </w:r>
      <w:r>
        <w:rPr>
          <w:rFonts w:hint="eastAsia"/>
        </w:rPr>
        <w:t>；能掌握永磁同步电机控制策略的相关理论知识；能熟悉掌握</w:t>
      </w:r>
      <w:r w:rsidR="00953351">
        <w:rPr>
          <w:rFonts w:hint="eastAsia"/>
        </w:rPr>
        <w:t>液冷动力组件</w:t>
      </w:r>
      <w:r>
        <w:rPr>
          <w:rFonts w:hint="eastAsia"/>
        </w:rPr>
        <w:t>控制器硬件平台的相关硬件知识。</w:t>
      </w:r>
    </w:p>
    <w:p w14:paraId="79331B24" w14:textId="77777777" w:rsidR="00DF46EA" w:rsidRDefault="00DF46EA" w:rsidP="00DF46EA">
      <w:pPr>
        <w:ind w:firstLine="480"/>
      </w:pPr>
      <w:r>
        <w:rPr>
          <w:rFonts w:hint="eastAsia"/>
        </w:rPr>
        <w:t>人员需求：</w:t>
      </w:r>
      <w:r>
        <w:rPr>
          <w:rFonts w:hint="eastAsia"/>
        </w:rPr>
        <w:t>6</w:t>
      </w:r>
      <w:r>
        <w:rPr>
          <w:rFonts w:hint="eastAsia"/>
        </w:rPr>
        <w:t>人，一、软件需求分析（</w:t>
      </w:r>
      <w:r>
        <w:rPr>
          <w:rFonts w:hint="eastAsia"/>
        </w:rPr>
        <w:t>2</w:t>
      </w:r>
      <w:r>
        <w:rPr>
          <w:rFonts w:hint="eastAsia"/>
        </w:rPr>
        <w:t>人）；二、开发地面维护设备系统软件，以为软件功能测试提供平台，开发底层嵌入式嵌入式软件，以便执行系统的相关功能、性能（</w:t>
      </w:r>
      <w:r>
        <w:rPr>
          <w:rFonts w:hint="eastAsia"/>
        </w:rPr>
        <w:t>2</w:t>
      </w:r>
      <w:r>
        <w:rPr>
          <w:rFonts w:hint="eastAsia"/>
        </w:rPr>
        <w:t>人）；三、对软件进行详细系统测试，以便保证系统软件的可靠性（</w:t>
      </w:r>
      <w:r>
        <w:rPr>
          <w:rFonts w:hint="eastAsia"/>
        </w:rPr>
        <w:t>2</w:t>
      </w:r>
      <w:r>
        <w:rPr>
          <w:rFonts w:hint="eastAsia"/>
        </w:rPr>
        <w:t>人）。</w:t>
      </w:r>
    </w:p>
    <w:p w14:paraId="38A53555" w14:textId="77777777" w:rsidR="00DF46EA" w:rsidRDefault="00DF46EA" w:rsidP="00DF46EA">
      <w:pPr>
        <w:pStyle w:val="2"/>
        <w:spacing w:before="156" w:after="156"/>
      </w:pPr>
      <w:bookmarkStart w:id="83" w:name="_Toc168868839"/>
      <w:r>
        <w:rPr>
          <w:rFonts w:hint="eastAsia"/>
        </w:rPr>
        <w:t>培训需求</w:t>
      </w:r>
      <w:bookmarkEnd w:id="83"/>
    </w:p>
    <w:p w14:paraId="34FBBE18" w14:textId="77777777" w:rsidR="00DF46EA" w:rsidRDefault="00DF46EA" w:rsidP="00DF46EA">
      <w:pPr>
        <w:ind w:firstLine="480"/>
      </w:pPr>
      <w:r>
        <w:rPr>
          <w:rFonts w:hint="eastAsia"/>
        </w:rPr>
        <w:t>无。</w:t>
      </w:r>
    </w:p>
    <w:p w14:paraId="38B86BBF" w14:textId="77777777" w:rsidR="00DF46EA" w:rsidRDefault="00DF46EA" w:rsidP="00DF46EA">
      <w:pPr>
        <w:pStyle w:val="2"/>
        <w:spacing w:before="156" w:after="156"/>
      </w:pPr>
      <w:bookmarkStart w:id="84" w:name="_Toc168868840"/>
      <w:r>
        <w:rPr>
          <w:rFonts w:hint="eastAsia"/>
        </w:rPr>
        <w:t>软件保障需求</w:t>
      </w:r>
      <w:bookmarkEnd w:id="84"/>
    </w:p>
    <w:p w14:paraId="160A4DBD" w14:textId="77777777" w:rsidR="00DF46EA" w:rsidRDefault="00DF46EA" w:rsidP="00DF46EA">
      <w:pPr>
        <w:ind w:firstLine="480"/>
      </w:pPr>
      <w:r>
        <w:rPr>
          <w:rFonts w:hint="eastAsia"/>
        </w:rPr>
        <w:t>软件开发方负有保修和检测的责任；产品超过保修期限时，软件开发方承担有偿复测、维修和应用户要求修改的责任。</w:t>
      </w:r>
    </w:p>
    <w:p w14:paraId="24550CDA" w14:textId="77777777" w:rsidR="00DF46EA" w:rsidRDefault="00DF46EA" w:rsidP="00190282">
      <w:pPr>
        <w:pStyle w:val="ad"/>
        <w:numPr>
          <w:ilvl w:val="0"/>
          <w:numId w:val="40"/>
        </w:numPr>
        <w:ind w:firstLineChars="0"/>
      </w:pPr>
      <w:r>
        <w:rPr>
          <w:rFonts w:hint="eastAsia"/>
        </w:rPr>
        <w:t>人员保障</w:t>
      </w:r>
    </w:p>
    <w:p w14:paraId="6DDABBB8" w14:textId="77777777" w:rsidR="00DF46EA" w:rsidRDefault="00DF46EA" w:rsidP="00DF46EA">
      <w:pPr>
        <w:ind w:firstLine="480"/>
      </w:pPr>
      <w:r>
        <w:rPr>
          <w:rFonts w:hint="eastAsia"/>
        </w:rPr>
        <w:t>为了实现软件的开发，在人力资源上应能提供保障。</w:t>
      </w:r>
    </w:p>
    <w:p w14:paraId="7B606858" w14:textId="77777777" w:rsidR="00DF46EA" w:rsidRDefault="00DF46EA" w:rsidP="00190282">
      <w:pPr>
        <w:pStyle w:val="ad"/>
        <w:numPr>
          <w:ilvl w:val="0"/>
          <w:numId w:val="40"/>
        </w:numPr>
        <w:ind w:firstLineChars="0"/>
      </w:pPr>
      <w:r>
        <w:rPr>
          <w:rFonts w:hint="eastAsia"/>
        </w:rPr>
        <w:t>硬件保障</w:t>
      </w:r>
    </w:p>
    <w:p w14:paraId="3C8FE464" w14:textId="77777777" w:rsidR="00DF46EA" w:rsidRDefault="00DF46EA" w:rsidP="00DF46EA">
      <w:pPr>
        <w:ind w:firstLine="480"/>
      </w:pPr>
      <w:r>
        <w:rPr>
          <w:rFonts w:hint="eastAsia"/>
        </w:rPr>
        <w:t>需提供软件开发的相关硬件资源，以便软件开发。</w:t>
      </w:r>
    </w:p>
    <w:p w14:paraId="7739A3DF" w14:textId="77777777" w:rsidR="00DF46EA" w:rsidRDefault="00DF46EA" w:rsidP="00190282">
      <w:pPr>
        <w:pStyle w:val="ad"/>
        <w:numPr>
          <w:ilvl w:val="0"/>
          <w:numId w:val="40"/>
        </w:numPr>
        <w:ind w:firstLineChars="0"/>
      </w:pPr>
      <w:r>
        <w:rPr>
          <w:rFonts w:hint="eastAsia"/>
        </w:rPr>
        <w:t>软件质量体系保障</w:t>
      </w:r>
    </w:p>
    <w:p w14:paraId="79509027" w14:textId="77777777" w:rsidR="00DF46EA" w:rsidRDefault="00DF46EA" w:rsidP="00DF46EA">
      <w:pPr>
        <w:ind w:firstLine="480"/>
      </w:pPr>
      <w:r>
        <w:rPr>
          <w:rFonts w:hint="eastAsia"/>
        </w:rPr>
        <w:t>软件开发应遵循相关软件质量体系，以确保软件的质量。</w:t>
      </w:r>
    </w:p>
    <w:p w14:paraId="22B728F9" w14:textId="77777777" w:rsidR="00DF46EA" w:rsidRDefault="00DF46EA" w:rsidP="00190282">
      <w:pPr>
        <w:pStyle w:val="ad"/>
        <w:numPr>
          <w:ilvl w:val="0"/>
          <w:numId w:val="40"/>
        </w:numPr>
        <w:ind w:firstLineChars="0"/>
      </w:pPr>
      <w:r>
        <w:rPr>
          <w:rFonts w:hint="eastAsia"/>
        </w:rPr>
        <w:t>软件修改保障</w:t>
      </w:r>
    </w:p>
    <w:p w14:paraId="67AB9539" w14:textId="77777777" w:rsidR="00DF46EA" w:rsidRDefault="00DF46EA" w:rsidP="00DF46EA">
      <w:pPr>
        <w:ind w:firstLine="480"/>
      </w:pPr>
      <w:r>
        <w:rPr>
          <w:rFonts w:hint="eastAsia"/>
        </w:rPr>
        <w:t>该软件的修改承制方根据相关手续进行修改，修改后的软件需通过验证以及总体单位的认可。</w:t>
      </w:r>
    </w:p>
    <w:p w14:paraId="3C889176" w14:textId="77777777" w:rsidR="00DF46EA" w:rsidRDefault="00DF46EA" w:rsidP="00190282">
      <w:pPr>
        <w:pStyle w:val="ad"/>
        <w:numPr>
          <w:ilvl w:val="0"/>
          <w:numId w:val="40"/>
        </w:numPr>
        <w:ind w:firstLineChars="0"/>
      </w:pPr>
      <w:r>
        <w:rPr>
          <w:rFonts w:hint="eastAsia"/>
        </w:rPr>
        <w:lastRenderedPageBreak/>
        <w:t>软件升级</w:t>
      </w:r>
    </w:p>
    <w:p w14:paraId="5E4128F8" w14:textId="77777777" w:rsidR="00DF46EA" w:rsidRDefault="00DF46EA" w:rsidP="00DF46EA">
      <w:pPr>
        <w:ind w:firstLine="480"/>
      </w:pPr>
      <w:r>
        <w:rPr>
          <w:rFonts w:hint="eastAsia"/>
        </w:rPr>
        <w:t>由于型号要求，对软件进行升级，这需承制方根据软件相关要求开展工作，升级后的软件需通过验证以及总体单位的认可。</w:t>
      </w:r>
    </w:p>
    <w:p w14:paraId="2EEA6DAB" w14:textId="77777777" w:rsidR="00DF46EA" w:rsidRDefault="00DF46EA" w:rsidP="00DF46EA">
      <w:pPr>
        <w:pStyle w:val="2"/>
        <w:spacing w:before="156" w:after="156"/>
      </w:pPr>
      <w:bookmarkStart w:id="85" w:name="_Toc168868841"/>
      <w:r>
        <w:rPr>
          <w:rFonts w:hint="eastAsia"/>
        </w:rPr>
        <w:t>验收、交付和包装需求</w:t>
      </w:r>
      <w:bookmarkEnd w:id="85"/>
    </w:p>
    <w:p w14:paraId="727DF5BC" w14:textId="77777777" w:rsidR="00DF46EA" w:rsidRDefault="00DF46EA" w:rsidP="00DF46EA">
      <w:pPr>
        <w:ind w:firstLine="480"/>
      </w:pPr>
      <w:r>
        <w:rPr>
          <w:rFonts w:hint="eastAsia"/>
        </w:rPr>
        <w:t>该软件为嵌入式软件，是</w:t>
      </w:r>
      <w:r>
        <w:rPr>
          <w:rFonts w:hint="eastAsia"/>
        </w:rPr>
        <w:t>JDSP320F2812</w:t>
      </w:r>
      <w:r>
        <w:rPr>
          <w:rFonts w:hint="eastAsia"/>
        </w:rPr>
        <w:t>的开发软件，是以</w:t>
      </w:r>
      <w:r w:rsidR="00190282">
        <w:rPr>
          <w:rFonts w:hint="eastAsia"/>
        </w:rPr>
        <w:t>J</w:t>
      </w:r>
      <w:r w:rsidR="00190282">
        <w:t>/CYL-37</w:t>
      </w:r>
      <w:r w:rsidR="00190282">
        <w:rPr>
          <w:rFonts w:hint="eastAsia"/>
        </w:rPr>
        <w:t>液冷</w:t>
      </w:r>
      <w:r w:rsidR="00190282">
        <w:t>动力组件</w:t>
      </w:r>
      <w:r w:rsidR="00190282">
        <w:rPr>
          <w:rFonts w:hint="eastAsia"/>
        </w:rPr>
        <w:t>硬件平台</w:t>
      </w:r>
      <w:r>
        <w:rPr>
          <w:rFonts w:hint="eastAsia"/>
        </w:rPr>
        <w:t>实现控制器的功能，软件在成品交付时已烧写在芯片里。</w:t>
      </w:r>
    </w:p>
    <w:p w14:paraId="65492B79" w14:textId="77777777" w:rsidR="00DF46EA" w:rsidRDefault="00DF46EA" w:rsidP="00DF46EA">
      <w:pPr>
        <w:ind w:firstLine="480"/>
      </w:pPr>
      <w:r>
        <w:rPr>
          <w:rFonts w:hint="eastAsia"/>
        </w:rPr>
        <w:t>对于总体有要求时，可将代码刻成光盘交付（光盘上需注明版本号、名称、标识）。</w:t>
      </w:r>
    </w:p>
    <w:p w14:paraId="4315BCAA" w14:textId="77777777" w:rsidR="00DF46EA" w:rsidRDefault="00DF46EA" w:rsidP="00DF46EA">
      <w:pPr>
        <w:ind w:firstLine="480"/>
      </w:pPr>
      <w:r>
        <w:rPr>
          <w:rFonts w:hint="eastAsia"/>
        </w:rPr>
        <w:t>对于软件相关的纸制文档，在一批成品中随成品交付一份。</w:t>
      </w:r>
    </w:p>
    <w:p w14:paraId="4678EA30" w14:textId="77777777" w:rsidR="007C1149" w:rsidRDefault="007C1149" w:rsidP="007C1149">
      <w:pPr>
        <w:pStyle w:val="2"/>
        <w:spacing w:before="156" w:after="156"/>
      </w:pPr>
      <w:bookmarkStart w:id="86" w:name="_Toc168868842"/>
      <w:r>
        <w:rPr>
          <w:rFonts w:hint="eastAsia"/>
        </w:rPr>
        <w:t>其它需求</w:t>
      </w:r>
      <w:bookmarkEnd w:id="86"/>
    </w:p>
    <w:p w14:paraId="27BD118D" w14:textId="77777777" w:rsidR="007C1149" w:rsidRDefault="007C1149" w:rsidP="007C1149">
      <w:pPr>
        <w:ind w:firstLine="480"/>
      </w:pPr>
      <w:r>
        <w:rPr>
          <w:rFonts w:hint="eastAsia"/>
        </w:rPr>
        <w:t>无。</w:t>
      </w:r>
    </w:p>
    <w:p w14:paraId="33F39B54" w14:textId="79513C19" w:rsidR="00DF46EA" w:rsidRDefault="00DF46EA" w:rsidP="00DF46EA">
      <w:pPr>
        <w:pStyle w:val="2"/>
        <w:spacing w:before="156" w:after="156"/>
      </w:pPr>
      <w:bookmarkStart w:id="87" w:name="_Toc168868843"/>
      <w:r>
        <w:rPr>
          <w:rFonts w:hint="eastAsia"/>
        </w:rPr>
        <w:t>需求的优先顺序和关键</w:t>
      </w:r>
      <w:r w:rsidR="007C1149">
        <w:rPr>
          <w:rFonts w:hint="eastAsia"/>
        </w:rPr>
        <w:t>性</w:t>
      </w:r>
      <w:bookmarkEnd w:id="87"/>
    </w:p>
    <w:p w14:paraId="239AA9A1" w14:textId="77777777" w:rsidR="00DF46EA" w:rsidRDefault="00DF46EA" w:rsidP="00DF46EA">
      <w:pPr>
        <w:ind w:firstLine="480"/>
      </w:pPr>
      <w:r>
        <w:rPr>
          <w:rFonts w:hint="eastAsia"/>
        </w:rPr>
        <w:t>无。</w:t>
      </w:r>
    </w:p>
    <w:p w14:paraId="2D4035A7" w14:textId="77777777" w:rsidR="00DF46EA" w:rsidRDefault="00DF46EA" w:rsidP="00DF46EA">
      <w:pPr>
        <w:pStyle w:val="1"/>
        <w:spacing w:before="156" w:after="156"/>
      </w:pPr>
      <w:bookmarkStart w:id="88" w:name="_Toc168868844"/>
      <w:r>
        <w:rPr>
          <w:rFonts w:hint="eastAsia"/>
        </w:rPr>
        <w:t>合格性规定</w:t>
      </w:r>
      <w:bookmarkEnd w:id="88"/>
    </w:p>
    <w:p w14:paraId="13570BDB" w14:textId="77777777" w:rsidR="00DF46EA" w:rsidRDefault="00DF46EA" w:rsidP="00DF46EA">
      <w:pPr>
        <w:ind w:firstLine="480"/>
      </w:pPr>
      <w:r>
        <w:rPr>
          <w:rFonts w:hint="eastAsia"/>
        </w:rPr>
        <w:t>合格性规定见表</w:t>
      </w:r>
      <w:r>
        <w:rPr>
          <w:rFonts w:hint="eastAsia"/>
        </w:rPr>
        <w:t>17</w:t>
      </w:r>
    </w:p>
    <w:p w14:paraId="0D6E8F47" w14:textId="77777777" w:rsidR="004C5DBE" w:rsidRDefault="004C5DBE" w:rsidP="004C5DBE">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84D6A">
        <w:rPr>
          <w:noProof/>
        </w:rPr>
        <w:t>12</w:t>
      </w:r>
      <w:r>
        <w:fldChar w:fldCharType="end"/>
      </w:r>
      <w:r>
        <w:rPr>
          <w:noProof/>
        </w:rPr>
        <w:t xml:space="preserve"> </w:t>
      </w:r>
      <w:r w:rsidRPr="00996E01">
        <w:rPr>
          <w:rFonts w:hint="eastAsia"/>
          <w:noProof/>
        </w:rPr>
        <w:t>软件合格性规定</w:t>
      </w:r>
    </w:p>
    <w:tbl>
      <w:tblPr>
        <w:tblStyle w:val="a3"/>
        <w:tblW w:w="5000" w:type="pct"/>
        <w:jc w:val="center"/>
        <w:tblLook w:val="04A0" w:firstRow="1" w:lastRow="0" w:firstColumn="1" w:lastColumn="0" w:noHBand="0" w:noVBand="1"/>
      </w:tblPr>
      <w:tblGrid>
        <w:gridCol w:w="1078"/>
        <w:gridCol w:w="2695"/>
        <w:gridCol w:w="1336"/>
        <w:gridCol w:w="1593"/>
        <w:gridCol w:w="1594"/>
      </w:tblGrid>
      <w:tr w:rsidR="004C5DBE" w:rsidRPr="004C5DBE" w14:paraId="29BAD44B" w14:textId="77777777" w:rsidTr="00AE779C">
        <w:trPr>
          <w:jc w:val="center"/>
        </w:trPr>
        <w:tc>
          <w:tcPr>
            <w:tcW w:w="650" w:type="pct"/>
            <w:vAlign w:val="center"/>
          </w:tcPr>
          <w:p w14:paraId="657B4B8A" w14:textId="77777777" w:rsidR="004C5DBE" w:rsidRPr="004C5DBE" w:rsidRDefault="004C5DBE" w:rsidP="004C5DBE">
            <w:pPr>
              <w:pStyle w:val="TabFig"/>
              <w:spacing w:before="62" w:after="62"/>
            </w:pPr>
            <w:r w:rsidRPr="004C5DBE">
              <w:rPr>
                <w:rFonts w:hint="eastAsia"/>
              </w:rPr>
              <w:t>章节号</w:t>
            </w:r>
          </w:p>
        </w:tc>
        <w:tc>
          <w:tcPr>
            <w:tcW w:w="1624" w:type="pct"/>
            <w:vAlign w:val="center"/>
          </w:tcPr>
          <w:p w14:paraId="460DE88A" w14:textId="77777777" w:rsidR="004C5DBE" w:rsidRPr="004C5DBE" w:rsidRDefault="004C5DBE" w:rsidP="004C5DBE">
            <w:pPr>
              <w:pStyle w:val="TabFig"/>
              <w:spacing w:before="62" w:after="62"/>
            </w:pPr>
            <w:r w:rsidRPr="004C5DBE">
              <w:rPr>
                <w:rFonts w:hint="eastAsia"/>
              </w:rPr>
              <w:t>能力需求</w:t>
            </w:r>
          </w:p>
        </w:tc>
        <w:tc>
          <w:tcPr>
            <w:tcW w:w="805" w:type="pct"/>
            <w:vAlign w:val="center"/>
          </w:tcPr>
          <w:p w14:paraId="1E9ED631" w14:textId="77777777" w:rsidR="004C5DBE" w:rsidRPr="004C5DBE" w:rsidRDefault="004C5DBE" w:rsidP="004C5DBE">
            <w:pPr>
              <w:pStyle w:val="TabFig"/>
              <w:spacing w:before="62" w:after="62"/>
            </w:pPr>
            <w:r w:rsidRPr="004C5DBE">
              <w:rPr>
                <w:rFonts w:hint="eastAsia"/>
              </w:rPr>
              <w:t>所在章节</w:t>
            </w:r>
          </w:p>
        </w:tc>
        <w:tc>
          <w:tcPr>
            <w:tcW w:w="960" w:type="pct"/>
            <w:vAlign w:val="center"/>
          </w:tcPr>
          <w:p w14:paraId="4E8BEA65" w14:textId="77777777" w:rsidR="004C5DBE" w:rsidRPr="004C5DBE" w:rsidRDefault="004C5DBE" w:rsidP="004C5DBE">
            <w:pPr>
              <w:pStyle w:val="TabFig"/>
              <w:spacing w:before="62" w:after="62"/>
            </w:pPr>
            <w:r w:rsidRPr="004C5DBE">
              <w:rPr>
                <w:rFonts w:hint="eastAsia"/>
              </w:rPr>
              <w:t>合格性方法</w:t>
            </w:r>
          </w:p>
        </w:tc>
        <w:tc>
          <w:tcPr>
            <w:tcW w:w="960" w:type="pct"/>
            <w:vAlign w:val="center"/>
          </w:tcPr>
          <w:p w14:paraId="68AC014D" w14:textId="77777777" w:rsidR="004C5DBE" w:rsidRPr="004C5DBE" w:rsidRDefault="004C5DBE" w:rsidP="004C5DBE">
            <w:pPr>
              <w:pStyle w:val="TabFig"/>
              <w:spacing w:before="62" w:after="62"/>
            </w:pPr>
            <w:r w:rsidRPr="004C5DBE">
              <w:rPr>
                <w:rFonts w:hint="eastAsia"/>
              </w:rPr>
              <w:t>合格性级别</w:t>
            </w:r>
          </w:p>
        </w:tc>
      </w:tr>
      <w:tr w:rsidR="004C5DBE" w:rsidRPr="004C5DBE" w14:paraId="6C2854EB" w14:textId="77777777" w:rsidTr="00AE779C">
        <w:trPr>
          <w:jc w:val="center"/>
        </w:trPr>
        <w:tc>
          <w:tcPr>
            <w:tcW w:w="650" w:type="pct"/>
            <w:vAlign w:val="center"/>
          </w:tcPr>
          <w:p w14:paraId="7F6F1B9B" w14:textId="77777777" w:rsidR="004C5DBE" w:rsidRPr="004C5DBE" w:rsidRDefault="004C5DBE" w:rsidP="004C5DBE">
            <w:pPr>
              <w:pStyle w:val="TabFig"/>
              <w:spacing w:before="62" w:after="62"/>
            </w:pPr>
            <w:r w:rsidRPr="004C5DBE">
              <w:rPr>
                <w:rFonts w:hint="eastAsia"/>
              </w:rPr>
              <w:t>XQ1</w:t>
            </w:r>
          </w:p>
        </w:tc>
        <w:tc>
          <w:tcPr>
            <w:tcW w:w="1624" w:type="pct"/>
            <w:vAlign w:val="center"/>
          </w:tcPr>
          <w:p w14:paraId="64830BC2" w14:textId="77777777" w:rsidR="004C5DBE" w:rsidRPr="004C5DBE" w:rsidRDefault="004C5DBE" w:rsidP="004C5DBE">
            <w:pPr>
              <w:pStyle w:val="TabFig"/>
              <w:spacing w:before="62" w:after="62"/>
            </w:pPr>
            <w:r w:rsidRPr="004C5DBE">
              <w:rPr>
                <w:rFonts w:hint="eastAsia"/>
              </w:rPr>
              <w:t>上电初始化</w:t>
            </w:r>
          </w:p>
        </w:tc>
        <w:tc>
          <w:tcPr>
            <w:tcW w:w="805" w:type="pct"/>
            <w:vAlign w:val="center"/>
          </w:tcPr>
          <w:p w14:paraId="1266F476" w14:textId="77777777" w:rsidR="004C5DBE" w:rsidRPr="004C5DBE" w:rsidRDefault="004C5DBE" w:rsidP="004C5DBE">
            <w:pPr>
              <w:pStyle w:val="TabFig"/>
              <w:spacing w:before="62" w:after="62"/>
            </w:pPr>
            <w:r w:rsidRPr="004C5DBE">
              <w:rPr>
                <w:rFonts w:hint="eastAsia"/>
              </w:rPr>
              <w:t>3.2.1</w:t>
            </w:r>
          </w:p>
        </w:tc>
        <w:tc>
          <w:tcPr>
            <w:tcW w:w="960" w:type="pct"/>
            <w:vAlign w:val="center"/>
          </w:tcPr>
          <w:p w14:paraId="12BD0453" w14:textId="77777777" w:rsidR="004C5DBE" w:rsidRPr="004C5DBE" w:rsidRDefault="004C5DBE" w:rsidP="004C5DBE">
            <w:pPr>
              <w:pStyle w:val="TabFig"/>
              <w:spacing w:before="62" w:after="62"/>
            </w:pPr>
            <w:r w:rsidRPr="004C5DBE">
              <w:rPr>
                <w:rFonts w:hint="eastAsia"/>
              </w:rPr>
              <w:t>A</w:t>
            </w:r>
            <w:r w:rsidRPr="004C5DBE">
              <w:rPr>
                <w:rFonts w:hint="eastAsia"/>
              </w:rPr>
              <w:t>、</w:t>
            </w:r>
            <w:r w:rsidRPr="004C5DBE">
              <w:rPr>
                <w:rFonts w:hint="eastAsia"/>
              </w:rPr>
              <w:t>Z</w:t>
            </w:r>
            <w:r w:rsidRPr="004C5DBE">
              <w:rPr>
                <w:rFonts w:hint="eastAsia"/>
              </w:rPr>
              <w:t>、</w:t>
            </w:r>
            <w:r w:rsidRPr="004C5DBE">
              <w:rPr>
                <w:rFonts w:hint="eastAsia"/>
              </w:rPr>
              <w:t>D</w:t>
            </w:r>
          </w:p>
        </w:tc>
        <w:tc>
          <w:tcPr>
            <w:tcW w:w="960" w:type="pct"/>
            <w:vAlign w:val="center"/>
          </w:tcPr>
          <w:p w14:paraId="785B9321" w14:textId="77777777" w:rsidR="004C5DBE" w:rsidRPr="004C5DBE" w:rsidRDefault="004C5DBE" w:rsidP="004C5DBE">
            <w:pPr>
              <w:pStyle w:val="TabFig"/>
              <w:spacing w:before="62" w:after="62"/>
            </w:pPr>
            <w:r w:rsidRPr="004C5DBE">
              <w:rPr>
                <w:rFonts w:hint="eastAsia"/>
              </w:rPr>
              <w:t>1</w:t>
            </w:r>
            <w:r w:rsidRPr="004C5DBE">
              <w:rPr>
                <w:rFonts w:hint="eastAsia"/>
              </w:rPr>
              <w:t>、</w:t>
            </w:r>
            <w:r w:rsidRPr="004C5DBE">
              <w:rPr>
                <w:rFonts w:hint="eastAsia"/>
              </w:rPr>
              <w:t>3</w:t>
            </w:r>
          </w:p>
        </w:tc>
      </w:tr>
      <w:tr w:rsidR="004C5DBE" w:rsidRPr="004C5DBE" w14:paraId="730BF656" w14:textId="77777777" w:rsidTr="00AE779C">
        <w:trPr>
          <w:jc w:val="center"/>
        </w:trPr>
        <w:tc>
          <w:tcPr>
            <w:tcW w:w="650" w:type="pct"/>
            <w:vAlign w:val="center"/>
          </w:tcPr>
          <w:p w14:paraId="624EA5FE" w14:textId="77777777" w:rsidR="004C5DBE" w:rsidRPr="004C5DBE" w:rsidRDefault="004C5DBE" w:rsidP="004C5DBE">
            <w:pPr>
              <w:pStyle w:val="TabFig"/>
              <w:spacing w:before="62" w:after="62"/>
            </w:pPr>
            <w:r w:rsidRPr="004C5DBE">
              <w:rPr>
                <w:rFonts w:hint="eastAsia"/>
              </w:rPr>
              <w:t>XQ2</w:t>
            </w:r>
          </w:p>
        </w:tc>
        <w:tc>
          <w:tcPr>
            <w:tcW w:w="1624" w:type="pct"/>
            <w:vAlign w:val="center"/>
          </w:tcPr>
          <w:p w14:paraId="7E42ED64" w14:textId="77777777" w:rsidR="004C5DBE" w:rsidRPr="004C5DBE" w:rsidRDefault="004C5DBE" w:rsidP="004C5DBE">
            <w:pPr>
              <w:pStyle w:val="TabFig"/>
              <w:spacing w:before="62" w:after="62"/>
            </w:pPr>
            <w:r w:rsidRPr="004C5DBE">
              <w:rPr>
                <w:rFonts w:hint="eastAsia"/>
              </w:rPr>
              <w:t>上电自检</w:t>
            </w:r>
          </w:p>
        </w:tc>
        <w:tc>
          <w:tcPr>
            <w:tcW w:w="805" w:type="pct"/>
            <w:vAlign w:val="center"/>
          </w:tcPr>
          <w:p w14:paraId="689A19A6" w14:textId="77777777" w:rsidR="004C5DBE" w:rsidRPr="004C5DBE" w:rsidRDefault="004C5DBE" w:rsidP="004C5DBE">
            <w:pPr>
              <w:pStyle w:val="TabFig"/>
              <w:spacing w:before="62" w:after="62"/>
            </w:pPr>
            <w:r w:rsidRPr="004C5DBE">
              <w:rPr>
                <w:rFonts w:hint="eastAsia"/>
              </w:rPr>
              <w:t>3.2.2</w:t>
            </w:r>
          </w:p>
        </w:tc>
        <w:tc>
          <w:tcPr>
            <w:tcW w:w="960" w:type="pct"/>
            <w:vAlign w:val="center"/>
          </w:tcPr>
          <w:p w14:paraId="7AD6ED1D" w14:textId="77777777" w:rsidR="004C5DBE" w:rsidRPr="004C5DBE" w:rsidRDefault="004C5DBE" w:rsidP="004C5DBE">
            <w:pPr>
              <w:pStyle w:val="TabFig"/>
              <w:spacing w:before="62" w:after="62"/>
            </w:pPr>
            <w:r w:rsidRPr="004C5DBE">
              <w:rPr>
                <w:rFonts w:hint="eastAsia"/>
              </w:rPr>
              <w:t>A</w:t>
            </w:r>
            <w:r w:rsidRPr="004C5DBE">
              <w:rPr>
                <w:rFonts w:hint="eastAsia"/>
              </w:rPr>
              <w:t>、</w:t>
            </w:r>
            <w:r w:rsidRPr="004C5DBE">
              <w:rPr>
                <w:rFonts w:hint="eastAsia"/>
              </w:rPr>
              <w:t>Z</w:t>
            </w:r>
            <w:r w:rsidRPr="004C5DBE">
              <w:rPr>
                <w:rFonts w:hint="eastAsia"/>
              </w:rPr>
              <w:t>、</w:t>
            </w:r>
            <w:r w:rsidRPr="004C5DBE">
              <w:rPr>
                <w:rFonts w:hint="eastAsia"/>
              </w:rPr>
              <w:t>D</w:t>
            </w:r>
          </w:p>
        </w:tc>
        <w:tc>
          <w:tcPr>
            <w:tcW w:w="960" w:type="pct"/>
            <w:vAlign w:val="center"/>
          </w:tcPr>
          <w:p w14:paraId="22535C63" w14:textId="77777777" w:rsidR="004C5DBE" w:rsidRPr="004C5DBE" w:rsidRDefault="004C5DBE" w:rsidP="004C5DBE">
            <w:pPr>
              <w:pStyle w:val="TabFig"/>
              <w:spacing w:before="62" w:after="62"/>
            </w:pPr>
            <w:r w:rsidRPr="004C5DBE">
              <w:rPr>
                <w:rFonts w:hint="eastAsia"/>
              </w:rPr>
              <w:t>1</w:t>
            </w:r>
            <w:r w:rsidRPr="004C5DBE">
              <w:rPr>
                <w:rFonts w:hint="eastAsia"/>
              </w:rPr>
              <w:t>、</w:t>
            </w:r>
            <w:r w:rsidRPr="004C5DBE">
              <w:rPr>
                <w:rFonts w:hint="eastAsia"/>
              </w:rPr>
              <w:t>3</w:t>
            </w:r>
          </w:p>
        </w:tc>
      </w:tr>
      <w:tr w:rsidR="004C5DBE" w:rsidRPr="004C5DBE" w14:paraId="5DE654A7" w14:textId="77777777" w:rsidTr="00AE779C">
        <w:trPr>
          <w:jc w:val="center"/>
        </w:trPr>
        <w:tc>
          <w:tcPr>
            <w:tcW w:w="650" w:type="pct"/>
            <w:vAlign w:val="center"/>
          </w:tcPr>
          <w:p w14:paraId="2CF6402C" w14:textId="77777777" w:rsidR="004C5DBE" w:rsidRPr="004C5DBE" w:rsidRDefault="004C5DBE" w:rsidP="004C5DBE">
            <w:pPr>
              <w:pStyle w:val="TabFig"/>
              <w:spacing w:before="62" w:after="62"/>
            </w:pPr>
            <w:r w:rsidRPr="004C5DBE">
              <w:rPr>
                <w:rFonts w:hint="eastAsia"/>
              </w:rPr>
              <w:t>XQ3</w:t>
            </w:r>
          </w:p>
        </w:tc>
        <w:tc>
          <w:tcPr>
            <w:tcW w:w="1624" w:type="pct"/>
            <w:vAlign w:val="center"/>
          </w:tcPr>
          <w:p w14:paraId="7E08A66E" w14:textId="77777777" w:rsidR="004C5DBE" w:rsidRPr="004C5DBE" w:rsidRDefault="004C5DBE" w:rsidP="004C5DBE">
            <w:pPr>
              <w:pStyle w:val="TabFig"/>
              <w:spacing w:before="62" w:after="62"/>
            </w:pPr>
            <w:r w:rsidRPr="004C5DBE">
              <w:rPr>
                <w:rFonts w:hint="eastAsia"/>
              </w:rPr>
              <w:t>模拟量采集</w:t>
            </w:r>
          </w:p>
        </w:tc>
        <w:tc>
          <w:tcPr>
            <w:tcW w:w="805" w:type="pct"/>
            <w:vAlign w:val="center"/>
          </w:tcPr>
          <w:p w14:paraId="2CE5D0FC" w14:textId="77777777" w:rsidR="004C5DBE" w:rsidRPr="004C5DBE" w:rsidRDefault="004C5DBE" w:rsidP="004C5DBE">
            <w:pPr>
              <w:pStyle w:val="TabFig"/>
              <w:spacing w:before="62" w:after="62"/>
            </w:pPr>
            <w:r w:rsidRPr="004C5DBE">
              <w:rPr>
                <w:rFonts w:hint="eastAsia"/>
              </w:rPr>
              <w:t>3.2.3</w:t>
            </w:r>
          </w:p>
        </w:tc>
        <w:tc>
          <w:tcPr>
            <w:tcW w:w="960" w:type="pct"/>
            <w:vAlign w:val="center"/>
          </w:tcPr>
          <w:p w14:paraId="078F1351" w14:textId="77777777" w:rsidR="004C5DBE" w:rsidRPr="004C5DBE" w:rsidRDefault="004C5DBE" w:rsidP="004C5DBE">
            <w:pPr>
              <w:pStyle w:val="TabFig"/>
              <w:spacing w:before="62" w:after="62"/>
            </w:pPr>
            <w:r w:rsidRPr="004C5DBE">
              <w:rPr>
                <w:rFonts w:hint="eastAsia"/>
              </w:rPr>
              <w:t>A</w:t>
            </w:r>
            <w:r w:rsidRPr="004C5DBE">
              <w:rPr>
                <w:rFonts w:hint="eastAsia"/>
              </w:rPr>
              <w:t>、</w:t>
            </w:r>
            <w:r w:rsidRPr="004C5DBE">
              <w:rPr>
                <w:rFonts w:hint="eastAsia"/>
              </w:rPr>
              <w:t>Z</w:t>
            </w:r>
            <w:r w:rsidRPr="004C5DBE">
              <w:rPr>
                <w:rFonts w:hint="eastAsia"/>
              </w:rPr>
              <w:t>、</w:t>
            </w:r>
            <w:r w:rsidRPr="004C5DBE">
              <w:rPr>
                <w:rFonts w:hint="eastAsia"/>
              </w:rPr>
              <w:t>D</w:t>
            </w:r>
          </w:p>
        </w:tc>
        <w:tc>
          <w:tcPr>
            <w:tcW w:w="960" w:type="pct"/>
            <w:vAlign w:val="center"/>
          </w:tcPr>
          <w:p w14:paraId="16E4ADA5" w14:textId="77777777" w:rsidR="004C5DBE" w:rsidRPr="004C5DBE" w:rsidRDefault="004C5DBE" w:rsidP="004C5DBE">
            <w:pPr>
              <w:pStyle w:val="TabFig"/>
              <w:spacing w:before="62" w:after="62"/>
            </w:pPr>
            <w:r w:rsidRPr="004C5DBE">
              <w:rPr>
                <w:rFonts w:hint="eastAsia"/>
              </w:rPr>
              <w:t>1</w:t>
            </w:r>
            <w:r w:rsidRPr="004C5DBE">
              <w:rPr>
                <w:rFonts w:hint="eastAsia"/>
              </w:rPr>
              <w:t>、</w:t>
            </w:r>
            <w:r w:rsidRPr="004C5DBE">
              <w:rPr>
                <w:rFonts w:hint="eastAsia"/>
              </w:rPr>
              <w:t>3</w:t>
            </w:r>
          </w:p>
        </w:tc>
      </w:tr>
      <w:tr w:rsidR="004C5DBE" w:rsidRPr="004C5DBE" w14:paraId="2384760B" w14:textId="77777777" w:rsidTr="00AE779C">
        <w:trPr>
          <w:jc w:val="center"/>
        </w:trPr>
        <w:tc>
          <w:tcPr>
            <w:tcW w:w="650" w:type="pct"/>
            <w:vAlign w:val="center"/>
          </w:tcPr>
          <w:p w14:paraId="684A6FF8" w14:textId="77777777" w:rsidR="004C5DBE" w:rsidRPr="004C5DBE" w:rsidRDefault="004C5DBE" w:rsidP="004C5DBE">
            <w:pPr>
              <w:pStyle w:val="TabFig"/>
              <w:spacing w:before="62" w:after="62"/>
            </w:pPr>
            <w:r w:rsidRPr="004C5DBE">
              <w:rPr>
                <w:rFonts w:hint="eastAsia"/>
              </w:rPr>
              <w:t>XQ4</w:t>
            </w:r>
          </w:p>
        </w:tc>
        <w:tc>
          <w:tcPr>
            <w:tcW w:w="1624" w:type="pct"/>
            <w:vAlign w:val="center"/>
          </w:tcPr>
          <w:p w14:paraId="0AB66D1D" w14:textId="77777777" w:rsidR="004C5DBE" w:rsidRPr="004C5DBE" w:rsidRDefault="00FC5220" w:rsidP="004C5DBE">
            <w:pPr>
              <w:pStyle w:val="TabFig"/>
              <w:spacing w:before="62" w:after="62"/>
            </w:pPr>
            <w:r>
              <w:rPr>
                <w:rFonts w:hint="eastAsia"/>
              </w:rPr>
              <w:t>闭环调速</w:t>
            </w:r>
          </w:p>
        </w:tc>
        <w:tc>
          <w:tcPr>
            <w:tcW w:w="805" w:type="pct"/>
            <w:vAlign w:val="center"/>
          </w:tcPr>
          <w:p w14:paraId="1384BA38" w14:textId="77777777" w:rsidR="004C5DBE" w:rsidRPr="004C5DBE" w:rsidRDefault="004C5DBE" w:rsidP="004C5DBE">
            <w:pPr>
              <w:pStyle w:val="TabFig"/>
              <w:spacing w:before="62" w:after="62"/>
            </w:pPr>
            <w:r w:rsidRPr="004C5DBE">
              <w:rPr>
                <w:rFonts w:hint="eastAsia"/>
              </w:rPr>
              <w:t>3.2.4</w:t>
            </w:r>
          </w:p>
        </w:tc>
        <w:tc>
          <w:tcPr>
            <w:tcW w:w="960" w:type="pct"/>
            <w:vAlign w:val="center"/>
          </w:tcPr>
          <w:p w14:paraId="65E8B129" w14:textId="77777777" w:rsidR="004C5DBE" w:rsidRPr="004C5DBE" w:rsidRDefault="004C5DBE" w:rsidP="004C5DBE">
            <w:pPr>
              <w:pStyle w:val="TabFig"/>
              <w:spacing w:before="62" w:after="62"/>
            </w:pPr>
            <w:r w:rsidRPr="004C5DBE">
              <w:rPr>
                <w:rFonts w:hint="eastAsia"/>
              </w:rPr>
              <w:t>A</w:t>
            </w:r>
            <w:r w:rsidRPr="004C5DBE">
              <w:rPr>
                <w:rFonts w:hint="eastAsia"/>
              </w:rPr>
              <w:t>、</w:t>
            </w:r>
            <w:r w:rsidRPr="004C5DBE">
              <w:rPr>
                <w:rFonts w:hint="eastAsia"/>
              </w:rPr>
              <w:t>Z</w:t>
            </w:r>
            <w:r w:rsidRPr="004C5DBE">
              <w:rPr>
                <w:rFonts w:hint="eastAsia"/>
              </w:rPr>
              <w:t>、</w:t>
            </w:r>
            <w:r w:rsidRPr="004C5DBE">
              <w:rPr>
                <w:rFonts w:hint="eastAsia"/>
              </w:rPr>
              <w:t>D</w:t>
            </w:r>
          </w:p>
        </w:tc>
        <w:tc>
          <w:tcPr>
            <w:tcW w:w="960" w:type="pct"/>
            <w:vAlign w:val="center"/>
          </w:tcPr>
          <w:p w14:paraId="2AE1624A" w14:textId="77777777" w:rsidR="004C5DBE" w:rsidRPr="004C5DBE" w:rsidRDefault="004C5DBE" w:rsidP="004C5DBE">
            <w:pPr>
              <w:pStyle w:val="TabFig"/>
              <w:spacing w:before="62" w:after="62"/>
            </w:pPr>
            <w:r w:rsidRPr="004C5DBE">
              <w:rPr>
                <w:rFonts w:hint="eastAsia"/>
              </w:rPr>
              <w:t>1</w:t>
            </w:r>
            <w:r w:rsidRPr="004C5DBE">
              <w:rPr>
                <w:rFonts w:hint="eastAsia"/>
              </w:rPr>
              <w:t>、</w:t>
            </w:r>
            <w:r w:rsidRPr="004C5DBE">
              <w:rPr>
                <w:rFonts w:hint="eastAsia"/>
              </w:rPr>
              <w:t>3</w:t>
            </w:r>
          </w:p>
        </w:tc>
      </w:tr>
      <w:tr w:rsidR="004C5DBE" w:rsidRPr="004C5DBE" w14:paraId="2038B9AF" w14:textId="77777777" w:rsidTr="00AE779C">
        <w:trPr>
          <w:jc w:val="center"/>
        </w:trPr>
        <w:tc>
          <w:tcPr>
            <w:tcW w:w="650" w:type="pct"/>
            <w:vAlign w:val="center"/>
          </w:tcPr>
          <w:p w14:paraId="2BB15093" w14:textId="77777777" w:rsidR="004C5DBE" w:rsidRPr="004C5DBE" w:rsidRDefault="004C5DBE" w:rsidP="004C5DBE">
            <w:pPr>
              <w:pStyle w:val="TabFig"/>
              <w:spacing w:before="62" w:after="62"/>
            </w:pPr>
            <w:r w:rsidRPr="004C5DBE">
              <w:rPr>
                <w:rFonts w:hint="eastAsia"/>
              </w:rPr>
              <w:t>XQ5</w:t>
            </w:r>
          </w:p>
        </w:tc>
        <w:tc>
          <w:tcPr>
            <w:tcW w:w="1624" w:type="pct"/>
            <w:vAlign w:val="center"/>
          </w:tcPr>
          <w:p w14:paraId="4C6CE34E" w14:textId="77777777" w:rsidR="004C5DBE" w:rsidRPr="004C5DBE" w:rsidRDefault="004C5DBE" w:rsidP="004C5DBE">
            <w:pPr>
              <w:pStyle w:val="TabFig"/>
              <w:spacing w:before="62" w:after="62"/>
            </w:pPr>
            <w:r w:rsidRPr="004C5DBE">
              <w:rPr>
                <w:rFonts w:hint="eastAsia"/>
              </w:rPr>
              <w:t>周期自检</w:t>
            </w:r>
          </w:p>
        </w:tc>
        <w:tc>
          <w:tcPr>
            <w:tcW w:w="805" w:type="pct"/>
            <w:vAlign w:val="center"/>
          </w:tcPr>
          <w:p w14:paraId="08590141" w14:textId="77777777" w:rsidR="004C5DBE" w:rsidRPr="004C5DBE" w:rsidRDefault="004C5DBE" w:rsidP="004C5DBE">
            <w:pPr>
              <w:pStyle w:val="TabFig"/>
              <w:spacing w:before="62" w:after="62"/>
            </w:pPr>
            <w:r w:rsidRPr="004C5DBE">
              <w:rPr>
                <w:rFonts w:hint="eastAsia"/>
              </w:rPr>
              <w:t>3.2.5</w:t>
            </w:r>
          </w:p>
        </w:tc>
        <w:tc>
          <w:tcPr>
            <w:tcW w:w="960" w:type="pct"/>
            <w:vAlign w:val="center"/>
          </w:tcPr>
          <w:p w14:paraId="5991CCE4" w14:textId="77777777" w:rsidR="004C5DBE" w:rsidRPr="004C5DBE" w:rsidRDefault="004C5DBE" w:rsidP="004C5DBE">
            <w:pPr>
              <w:pStyle w:val="TabFig"/>
              <w:spacing w:before="62" w:after="62"/>
            </w:pPr>
            <w:r w:rsidRPr="004C5DBE">
              <w:rPr>
                <w:rFonts w:hint="eastAsia"/>
              </w:rPr>
              <w:t>A</w:t>
            </w:r>
            <w:r w:rsidRPr="004C5DBE">
              <w:rPr>
                <w:rFonts w:hint="eastAsia"/>
              </w:rPr>
              <w:t>、</w:t>
            </w:r>
            <w:r w:rsidRPr="004C5DBE">
              <w:rPr>
                <w:rFonts w:hint="eastAsia"/>
              </w:rPr>
              <w:t>Z</w:t>
            </w:r>
            <w:r w:rsidRPr="004C5DBE">
              <w:rPr>
                <w:rFonts w:hint="eastAsia"/>
              </w:rPr>
              <w:t>、</w:t>
            </w:r>
            <w:r w:rsidRPr="004C5DBE">
              <w:rPr>
                <w:rFonts w:hint="eastAsia"/>
              </w:rPr>
              <w:t>D</w:t>
            </w:r>
          </w:p>
        </w:tc>
        <w:tc>
          <w:tcPr>
            <w:tcW w:w="960" w:type="pct"/>
            <w:vAlign w:val="center"/>
          </w:tcPr>
          <w:p w14:paraId="496E1C19" w14:textId="77777777" w:rsidR="004C5DBE" w:rsidRPr="004C5DBE" w:rsidRDefault="004C5DBE" w:rsidP="004C5DBE">
            <w:pPr>
              <w:pStyle w:val="TabFig"/>
              <w:spacing w:before="62" w:after="62"/>
            </w:pPr>
            <w:r w:rsidRPr="004C5DBE">
              <w:rPr>
                <w:rFonts w:hint="eastAsia"/>
              </w:rPr>
              <w:t>1</w:t>
            </w:r>
            <w:r w:rsidRPr="004C5DBE">
              <w:rPr>
                <w:rFonts w:hint="eastAsia"/>
              </w:rPr>
              <w:t>、</w:t>
            </w:r>
            <w:r w:rsidRPr="004C5DBE">
              <w:rPr>
                <w:rFonts w:hint="eastAsia"/>
              </w:rPr>
              <w:t>3</w:t>
            </w:r>
          </w:p>
        </w:tc>
      </w:tr>
      <w:tr w:rsidR="004C5DBE" w:rsidRPr="004C5DBE" w14:paraId="0E5E3FE9" w14:textId="77777777" w:rsidTr="00AE779C">
        <w:trPr>
          <w:jc w:val="center"/>
        </w:trPr>
        <w:tc>
          <w:tcPr>
            <w:tcW w:w="650" w:type="pct"/>
            <w:vAlign w:val="center"/>
          </w:tcPr>
          <w:p w14:paraId="3B3836CE" w14:textId="77777777" w:rsidR="004C5DBE" w:rsidRPr="004C5DBE" w:rsidRDefault="004C5DBE" w:rsidP="004C5DBE">
            <w:pPr>
              <w:pStyle w:val="TabFig"/>
              <w:spacing w:before="62" w:after="62"/>
            </w:pPr>
            <w:r w:rsidRPr="004C5DBE">
              <w:rPr>
                <w:rFonts w:hint="eastAsia"/>
              </w:rPr>
              <w:t>XQ6</w:t>
            </w:r>
          </w:p>
        </w:tc>
        <w:tc>
          <w:tcPr>
            <w:tcW w:w="1624" w:type="pct"/>
            <w:vAlign w:val="center"/>
          </w:tcPr>
          <w:p w14:paraId="769B5A91" w14:textId="77777777" w:rsidR="004C5DBE" w:rsidRPr="004C5DBE" w:rsidRDefault="004C5DBE" w:rsidP="004C5DBE">
            <w:pPr>
              <w:pStyle w:val="TabFig"/>
              <w:spacing w:before="62" w:after="62"/>
            </w:pPr>
            <w:r w:rsidRPr="004C5DBE">
              <w:rPr>
                <w:rFonts w:hint="eastAsia"/>
              </w:rPr>
              <w:t>自保护停机</w:t>
            </w:r>
            <w:r w:rsidRPr="004C5DBE">
              <w:rPr>
                <w:rFonts w:hint="eastAsia"/>
              </w:rPr>
              <w:t>/</w:t>
            </w:r>
            <w:r w:rsidRPr="004C5DBE">
              <w:rPr>
                <w:rFonts w:hint="eastAsia"/>
              </w:rPr>
              <w:t>降额运行</w:t>
            </w:r>
          </w:p>
        </w:tc>
        <w:tc>
          <w:tcPr>
            <w:tcW w:w="805" w:type="pct"/>
            <w:vAlign w:val="center"/>
          </w:tcPr>
          <w:p w14:paraId="40EE75CB" w14:textId="77777777" w:rsidR="004C5DBE" w:rsidRPr="004C5DBE" w:rsidRDefault="004C5DBE" w:rsidP="004C5DBE">
            <w:pPr>
              <w:pStyle w:val="TabFig"/>
              <w:spacing w:before="62" w:after="62"/>
            </w:pPr>
            <w:r w:rsidRPr="004C5DBE">
              <w:rPr>
                <w:rFonts w:hint="eastAsia"/>
              </w:rPr>
              <w:t>3.2.6</w:t>
            </w:r>
          </w:p>
        </w:tc>
        <w:tc>
          <w:tcPr>
            <w:tcW w:w="960" w:type="pct"/>
            <w:vAlign w:val="center"/>
          </w:tcPr>
          <w:p w14:paraId="1729D62C" w14:textId="77777777" w:rsidR="004C5DBE" w:rsidRPr="004C5DBE" w:rsidRDefault="004C5DBE" w:rsidP="004C5DBE">
            <w:pPr>
              <w:pStyle w:val="TabFig"/>
              <w:spacing w:before="62" w:after="62"/>
            </w:pPr>
            <w:r w:rsidRPr="004C5DBE">
              <w:rPr>
                <w:rFonts w:hint="eastAsia"/>
              </w:rPr>
              <w:t>A</w:t>
            </w:r>
            <w:r w:rsidRPr="004C5DBE">
              <w:rPr>
                <w:rFonts w:hint="eastAsia"/>
              </w:rPr>
              <w:t>、</w:t>
            </w:r>
            <w:r w:rsidRPr="004C5DBE">
              <w:rPr>
                <w:rFonts w:hint="eastAsia"/>
              </w:rPr>
              <w:t>Z</w:t>
            </w:r>
            <w:r w:rsidRPr="004C5DBE">
              <w:rPr>
                <w:rFonts w:hint="eastAsia"/>
              </w:rPr>
              <w:t>、</w:t>
            </w:r>
            <w:r w:rsidRPr="004C5DBE">
              <w:rPr>
                <w:rFonts w:hint="eastAsia"/>
              </w:rPr>
              <w:t>D</w:t>
            </w:r>
          </w:p>
        </w:tc>
        <w:tc>
          <w:tcPr>
            <w:tcW w:w="960" w:type="pct"/>
            <w:vAlign w:val="center"/>
          </w:tcPr>
          <w:p w14:paraId="3B0A1F44" w14:textId="77777777" w:rsidR="004C5DBE" w:rsidRPr="004C5DBE" w:rsidRDefault="004C5DBE" w:rsidP="004C5DBE">
            <w:pPr>
              <w:pStyle w:val="TabFig"/>
              <w:spacing w:before="62" w:after="62"/>
            </w:pPr>
            <w:r w:rsidRPr="004C5DBE">
              <w:rPr>
                <w:rFonts w:hint="eastAsia"/>
              </w:rPr>
              <w:t>1</w:t>
            </w:r>
            <w:r w:rsidRPr="004C5DBE">
              <w:rPr>
                <w:rFonts w:hint="eastAsia"/>
              </w:rPr>
              <w:t>、</w:t>
            </w:r>
            <w:r w:rsidRPr="004C5DBE">
              <w:rPr>
                <w:rFonts w:hint="eastAsia"/>
              </w:rPr>
              <w:t>3</w:t>
            </w:r>
          </w:p>
        </w:tc>
      </w:tr>
      <w:tr w:rsidR="004C5DBE" w:rsidRPr="004C5DBE" w14:paraId="3E7FEEB6" w14:textId="77777777" w:rsidTr="00AE779C">
        <w:trPr>
          <w:jc w:val="center"/>
        </w:trPr>
        <w:tc>
          <w:tcPr>
            <w:tcW w:w="650" w:type="pct"/>
            <w:vAlign w:val="center"/>
          </w:tcPr>
          <w:p w14:paraId="50C676B4" w14:textId="77777777" w:rsidR="004C5DBE" w:rsidRPr="004C5DBE" w:rsidRDefault="004C5DBE" w:rsidP="004C5DBE">
            <w:pPr>
              <w:pStyle w:val="TabFig"/>
              <w:spacing w:before="62" w:after="62"/>
            </w:pPr>
            <w:r w:rsidRPr="004C5DBE">
              <w:rPr>
                <w:rFonts w:hint="eastAsia"/>
              </w:rPr>
              <w:t>XQ7</w:t>
            </w:r>
          </w:p>
        </w:tc>
        <w:tc>
          <w:tcPr>
            <w:tcW w:w="1624" w:type="pct"/>
            <w:vAlign w:val="center"/>
          </w:tcPr>
          <w:p w14:paraId="68C4C5E8" w14:textId="77777777" w:rsidR="004C5DBE" w:rsidRPr="004C5DBE" w:rsidRDefault="004C5DBE" w:rsidP="004C5DBE">
            <w:pPr>
              <w:pStyle w:val="TabFig"/>
              <w:spacing w:before="62" w:after="62"/>
            </w:pPr>
            <w:r w:rsidRPr="004C5DBE">
              <w:rPr>
                <w:rFonts w:hint="eastAsia"/>
              </w:rPr>
              <w:t>RS422</w:t>
            </w:r>
            <w:r w:rsidRPr="004C5DBE">
              <w:rPr>
                <w:rFonts w:hint="eastAsia"/>
              </w:rPr>
              <w:t>通讯</w:t>
            </w:r>
          </w:p>
        </w:tc>
        <w:tc>
          <w:tcPr>
            <w:tcW w:w="805" w:type="pct"/>
            <w:vAlign w:val="center"/>
          </w:tcPr>
          <w:p w14:paraId="5FE95269" w14:textId="77777777" w:rsidR="004C5DBE" w:rsidRPr="004C5DBE" w:rsidRDefault="004C5DBE" w:rsidP="004C5DBE">
            <w:pPr>
              <w:pStyle w:val="TabFig"/>
              <w:spacing w:before="62" w:after="62"/>
            </w:pPr>
            <w:r w:rsidRPr="004C5DBE">
              <w:rPr>
                <w:rFonts w:hint="eastAsia"/>
              </w:rPr>
              <w:t>3.2.7</w:t>
            </w:r>
          </w:p>
        </w:tc>
        <w:tc>
          <w:tcPr>
            <w:tcW w:w="960" w:type="pct"/>
            <w:vAlign w:val="center"/>
          </w:tcPr>
          <w:p w14:paraId="150B6D06" w14:textId="77777777" w:rsidR="004C5DBE" w:rsidRPr="004C5DBE" w:rsidRDefault="004C5DBE" w:rsidP="004C5DBE">
            <w:pPr>
              <w:pStyle w:val="TabFig"/>
              <w:spacing w:before="62" w:after="62"/>
            </w:pPr>
            <w:r w:rsidRPr="004C5DBE">
              <w:rPr>
                <w:rFonts w:hint="eastAsia"/>
              </w:rPr>
              <w:t>A</w:t>
            </w:r>
            <w:r w:rsidRPr="004C5DBE">
              <w:rPr>
                <w:rFonts w:hint="eastAsia"/>
              </w:rPr>
              <w:t>、</w:t>
            </w:r>
            <w:r w:rsidRPr="004C5DBE">
              <w:rPr>
                <w:rFonts w:hint="eastAsia"/>
              </w:rPr>
              <w:t>Z</w:t>
            </w:r>
            <w:r w:rsidRPr="004C5DBE">
              <w:rPr>
                <w:rFonts w:hint="eastAsia"/>
              </w:rPr>
              <w:t>、</w:t>
            </w:r>
            <w:r w:rsidRPr="004C5DBE">
              <w:rPr>
                <w:rFonts w:hint="eastAsia"/>
              </w:rPr>
              <w:t>D</w:t>
            </w:r>
          </w:p>
        </w:tc>
        <w:tc>
          <w:tcPr>
            <w:tcW w:w="960" w:type="pct"/>
            <w:vAlign w:val="center"/>
          </w:tcPr>
          <w:p w14:paraId="726241B7" w14:textId="77777777" w:rsidR="004C5DBE" w:rsidRPr="004C5DBE" w:rsidRDefault="004C5DBE" w:rsidP="004C5DBE">
            <w:pPr>
              <w:pStyle w:val="TabFig"/>
              <w:spacing w:before="62" w:after="62"/>
            </w:pPr>
            <w:r w:rsidRPr="004C5DBE">
              <w:rPr>
                <w:rFonts w:hint="eastAsia"/>
              </w:rPr>
              <w:t>1</w:t>
            </w:r>
            <w:r w:rsidRPr="004C5DBE">
              <w:rPr>
                <w:rFonts w:hint="eastAsia"/>
              </w:rPr>
              <w:t>、</w:t>
            </w:r>
            <w:r w:rsidRPr="004C5DBE">
              <w:rPr>
                <w:rFonts w:hint="eastAsia"/>
              </w:rPr>
              <w:t>3</w:t>
            </w:r>
          </w:p>
        </w:tc>
      </w:tr>
      <w:tr w:rsidR="004C5DBE" w:rsidRPr="004C5DBE" w14:paraId="7F0E71D2" w14:textId="77777777" w:rsidTr="00AE779C">
        <w:trPr>
          <w:jc w:val="center"/>
        </w:trPr>
        <w:tc>
          <w:tcPr>
            <w:tcW w:w="650" w:type="pct"/>
            <w:vAlign w:val="center"/>
          </w:tcPr>
          <w:p w14:paraId="4CF57EE1" w14:textId="77777777" w:rsidR="004C5DBE" w:rsidRPr="004C5DBE" w:rsidRDefault="004C5DBE" w:rsidP="004C5DBE">
            <w:pPr>
              <w:pStyle w:val="TabFig"/>
              <w:spacing w:before="62" w:after="62"/>
            </w:pPr>
            <w:r w:rsidRPr="004C5DBE">
              <w:rPr>
                <w:rFonts w:hint="eastAsia"/>
              </w:rPr>
              <w:t>XQ8</w:t>
            </w:r>
          </w:p>
        </w:tc>
        <w:tc>
          <w:tcPr>
            <w:tcW w:w="1624" w:type="pct"/>
            <w:vAlign w:val="center"/>
          </w:tcPr>
          <w:p w14:paraId="01115183" w14:textId="77777777" w:rsidR="004C5DBE" w:rsidRPr="004C5DBE" w:rsidRDefault="004C5DBE" w:rsidP="004C5DBE">
            <w:pPr>
              <w:pStyle w:val="TabFig"/>
              <w:spacing w:before="62" w:after="62"/>
            </w:pPr>
            <w:r w:rsidRPr="004C5DBE">
              <w:rPr>
                <w:rFonts w:hint="eastAsia"/>
              </w:rPr>
              <w:t>硬线起停控制</w:t>
            </w:r>
          </w:p>
        </w:tc>
        <w:tc>
          <w:tcPr>
            <w:tcW w:w="805" w:type="pct"/>
            <w:vAlign w:val="center"/>
          </w:tcPr>
          <w:p w14:paraId="1070C4EB" w14:textId="77777777" w:rsidR="004C5DBE" w:rsidRPr="004C5DBE" w:rsidRDefault="004C5DBE" w:rsidP="004C5DBE">
            <w:pPr>
              <w:pStyle w:val="TabFig"/>
              <w:spacing w:before="62" w:after="62"/>
            </w:pPr>
            <w:r w:rsidRPr="004C5DBE">
              <w:rPr>
                <w:rFonts w:hint="eastAsia"/>
              </w:rPr>
              <w:t>3.2.8</w:t>
            </w:r>
          </w:p>
        </w:tc>
        <w:tc>
          <w:tcPr>
            <w:tcW w:w="960" w:type="pct"/>
            <w:vAlign w:val="center"/>
          </w:tcPr>
          <w:p w14:paraId="513F12EF" w14:textId="77777777" w:rsidR="004C5DBE" w:rsidRPr="004C5DBE" w:rsidRDefault="004C5DBE" w:rsidP="004C5DBE">
            <w:pPr>
              <w:pStyle w:val="TabFig"/>
              <w:spacing w:before="62" w:after="62"/>
            </w:pPr>
            <w:r w:rsidRPr="004C5DBE">
              <w:rPr>
                <w:rFonts w:hint="eastAsia"/>
              </w:rPr>
              <w:t>A</w:t>
            </w:r>
            <w:r w:rsidRPr="004C5DBE">
              <w:rPr>
                <w:rFonts w:hint="eastAsia"/>
              </w:rPr>
              <w:t>、</w:t>
            </w:r>
            <w:r w:rsidRPr="004C5DBE">
              <w:rPr>
                <w:rFonts w:hint="eastAsia"/>
              </w:rPr>
              <w:t>Z</w:t>
            </w:r>
            <w:r w:rsidRPr="004C5DBE">
              <w:rPr>
                <w:rFonts w:hint="eastAsia"/>
              </w:rPr>
              <w:t>、</w:t>
            </w:r>
            <w:r w:rsidRPr="004C5DBE">
              <w:rPr>
                <w:rFonts w:hint="eastAsia"/>
              </w:rPr>
              <w:t>D</w:t>
            </w:r>
          </w:p>
        </w:tc>
        <w:tc>
          <w:tcPr>
            <w:tcW w:w="960" w:type="pct"/>
            <w:vAlign w:val="center"/>
          </w:tcPr>
          <w:p w14:paraId="7BC63C91" w14:textId="77777777" w:rsidR="004C5DBE" w:rsidRPr="004C5DBE" w:rsidRDefault="004C5DBE" w:rsidP="004C5DBE">
            <w:pPr>
              <w:pStyle w:val="TabFig"/>
              <w:spacing w:before="62" w:after="62"/>
            </w:pPr>
            <w:r w:rsidRPr="004C5DBE">
              <w:rPr>
                <w:rFonts w:hint="eastAsia"/>
              </w:rPr>
              <w:t>1</w:t>
            </w:r>
            <w:r w:rsidRPr="004C5DBE">
              <w:rPr>
                <w:rFonts w:hint="eastAsia"/>
              </w:rPr>
              <w:t>、</w:t>
            </w:r>
            <w:r w:rsidRPr="004C5DBE">
              <w:rPr>
                <w:rFonts w:hint="eastAsia"/>
              </w:rPr>
              <w:t>3</w:t>
            </w:r>
          </w:p>
        </w:tc>
      </w:tr>
      <w:tr w:rsidR="004C5DBE" w:rsidRPr="004C5DBE" w14:paraId="3E607600" w14:textId="77777777" w:rsidTr="00AE779C">
        <w:trPr>
          <w:jc w:val="center"/>
        </w:trPr>
        <w:tc>
          <w:tcPr>
            <w:tcW w:w="650" w:type="pct"/>
            <w:vAlign w:val="center"/>
          </w:tcPr>
          <w:p w14:paraId="68317BE6" w14:textId="77777777" w:rsidR="004C5DBE" w:rsidRPr="004C5DBE" w:rsidRDefault="004C5DBE" w:rsidP="004C5DBE">
            <w:pPr>
              <w:pStyle w:val="TabFig"/>
              <w:spacing w:before="62" w:after="62"/>
            </w:pPr>
            <w:r w:rsidRPr="004C5DBE">
              <w:rPr>
                <w:rFonts w:hint="eastAsia"/>
              </w:rPr>
              <w:t>XQ9</w:t>
            </w:r>
          </w:p>
        </w:tc>
        <w:tc>
          <w:tcPr>
            <w:tcW w:w="1624" w:type="pct"/>
            <w:vAlign w:val="center"/>
          </w:tcPr>
          <w:p w14:paraId="4D6B1513" w14:textId="77777777" w:rsidR="004C5DBE" w:rsidRPr="004C5DBE" w:rsidRDefault="004C5DBE" w:rsidP="004C5DBE">
            <w:pPr>
              <w:pStyle w:val="TabFig"/>
              <w:spacing w:before="62" w:after="62"/>
            </w:pPr>
            <w:r w:rsidRPr="004C5DBE">
              <w:rPr>
                <w:rFonts w:hint="eastAsia"/>
              </w:rPr>
              <w:t>数据存储</w:t>
            </w:r>
          </w:p>
        </w:tc>
        <w:tc>
          <w:tcPr>
            <w:tcW w:w="805" w:type="pct"/>
            <w:vAlign w:val="center"/>
          </w:tcPr>
          <w:p w14:paraId="201450AC" w14:textId="77777777" w:rsidR="004C5DBE" w:rsidRPr="004C5DBE" w:rsidRDefault="004C5DBE" w:rsidP="004C5DBE">
            <w:pPr>
              <w:pStyle w:val="TabFig"/>
              <w:spacing w:before="62" w:after="62"/>
            </w:pPr>
            <w:r w:rsidRPr="004C5DBE">
              <w:rPr>
                <w:rFonts w:hint="eastAsia"/>
              </w:rPr>
              <w:t>3.2.9</w:t>
            </w:r>
          </w:p>
        </w:tc>
        <w:tc>
          <w:tcPr>
            <w:tcW w:w="960" w:type="pct"/>
            <w:vAlign w:val="center"/>
          </w:tcPr>
          <w:p w14:paraId="466796FF" w14:textId="77777777" w:rsidR="004C5DBE" w:rsidRPr="004C5DBE" w:rsidRDefault="004C5DBE" w:rsidP="004C5DBE">
            <w:pPr>
              <w:pStyle w:val="TabFig"/>
              <w:spacing w:before="62" w:after="62"/>
            </w:pPr>
            <w:r w:rsidRPr="004C5DBE">
              <w:rPr>
                <w:rFonts w:hint="eastAsia"/>
              </w:rPr>
              <w:t>A</w:t>
            </w:r>
            <w:r w:rsidRPr="004C5DBE">
              <w:rPr>
                <w:rFonts w:hint="eastAsia"/>
              </w:rPr>
              <w:t>、</w:t>
            </w:r>
            <w:r w:rsidRPr="004C5DBE">
              <w:rPr>
                <w:rFonts w:hint="eastAsia"/>
              </w:rPr>
              <w:t>Z</w:t>
            </w:r>
            <w:r w:rsidRPr="004C5DBE">
              <w:rPr>
                <w:rFonts w:hint="eastAsia"/>
              </w:rPr>
              <w:t>、</w:t>
            </w:r>
            <w:r w:rsidRPr="004C5DBE">
              <w:rPr>
                <w:rFonts w:hint="eastAsia"/>
              </w:rPr>
              <w:t>D</w:t>
            </w:r>
          </w:p>
        </w:tc>
        <w:tc>
          <w:tcPr>
            <w:tcW w:w="960" w:type="pct"/>
            <w:vAlign w:val="center"/>
          </w:tcPr>
          <w:p w14:paraId="0F189D8A" w14:textId="77777777" w:rsidR="004C5DBE" w:rsidRPr="004C5DBE" w:rsidRDefault="004C5DBE" w:rsidP="004C5DBE">
            <w:pPr>
              <w:pStyle w:val="TabFig"/>
              <w:spacing w:before="62" w:after="62"/>
            </w:pPr>
            <w:r w:rsidRPr="004C5DBE">
              <w:rPr>
                <w:rFonts w:hint="eastAsia"/>
              </w:rPr>
              <w:t>1</w:t>
            </w:r>
            <w:r w:rsidRPr="004C5DBE">
              <w:rPr>
                <w:rFonts w:hint="eastAsia"/>
              </w:rPr>
              <w:t>、</w:t>
            </w:r>
            <w:r w:rsidRPr="004C5DBE">
              <w:rPr>
                <w:rFonts w:hint="eastAsia"/>
              </w:rPr>
              <w:t>3</w:t>
            </w:r>
          </w:p>
        </w:tc>
      </w:tr>
      <w:tr w:rsidR="004C5DBE" w:rsidRPr="004C5DBE" w14:paraId="613A48F5" w14:textId="77777777" w:rsidTr="00AE779C">
        <w:trPr>
          <w:jc w:val="center"/>
        </w:trPr>
        <w:tc>
          <w:tcPr>
            <w:tcW w:w="650" w:type="pct"/>
            <w:vAlign w:val="center"/>
          </w:tcPr>
          <w:p w14:paraId="159BA0B0" w14:textId="77777777" w:rsidR="004C5DBE" w:rsidRPr="004C5DBE" w:rsidRDefault="004C5DBE" w:rsidP="004C5DBE">
            <w:pPr>
              <w:pStyle w:val="TabFig"/>
              <w:spacing w:before="62" w:after="62"/>
            </w:pPr>
            <w:r w:rsidRPr="004C5DBE">
              <w:rPr>
                <w:rFonts w:hint="eastAsia"/>
              </w:rPr>
              <w:t>XQ10</w:t>
            </w:r>
          </w:p>
        </w:tc>
        <w:tc>
          <w:tcPr>
            <w:tcW w:w="1624" w:type="pct"/>
            <w:vAlign w:val="center"/>
          </w:tcPr>
          <w:p w14:paraId="0E704CBE" w14:textId="77777777" w:rsidR="004C5DBE" w:rsidRPr="004C5DBE" w:rsidRDefault="004C5DBE" w:rsidP="004C5DBE">
            <w:pPr>
              <w:pStyle w:val="TabFig"/>
              <w:spacing w:before="62" w:after="62"/>
            </w:pPr>
            <w:r w:rsidRPr="004C5DBE">
              <w:rPr>
                <w:rFonts w:hint="eastAsia"/>
              </w:rPr>
              <w:t>软件集中加载</w:t>
            </w:r>
          </w:p>
        </w:tc>
        <w:tc>
          <w:tcPr>
            <w:tcW w:w="805" w:type="pct"/>
            <w:vAlign w:val="center"/>
          </w:tcPr>
          <w:p w14:paraId="053CCF79" w14:textId="77777777" w:rsidR="004C5DBE" w:rsidRPr="004C5DBE" w:rsidRDefault="004C5DBE" w:rsidP="004C5DBE">
            <w:pPr>
              <w:pStyle w:val="TabFig"/>
              <w:spacing w:before="62" w:after="62"/>
            </w:pPr>
            <w:r w:rsidRPr="004C5DBE">
              <w:rPr>
                <w:rFonts w:hint="eastAsia"/>
              </w:rPr>
              <w:t>3.2.10</w:t>
            </w:r>
          </w:p>
        </w:tc>
        <w:tc>
          <w:tcPr>
            <w:tcW w:w="960" w:type="pct"/>
            <w:vAlign w:val="center"/>
          </w:tcPr>
          <w:p w14:paraId="08EFFC26" w14:textId="77777777" w:rsidR="004C5DBE" w:rsidRPr="004C5DBE" w:rsidRDefault="004C5DBE" w:rsidP="004C5DBE">
            <w:pPr>
              <w:pStyle w:val="TabFig"/>
              <w:spacing w:before="62" w:after="62"/>
            </w:pPr>
            <w:r w:rsidRPr="004C5DBE">
              <w:rPr>
                <w:rFonts w:hint="eastAsia"/>
              </w:rPr>
              <w:t>A</w:t>
            </w:r>
            <w:r w:rsidRPr="004C5DBE">
              <w:rPr>
                <w:rFonts w:hint="eastAsia"/>
              </w:rPr>
              <w:t>、</w:t>
            </w:r>
            <w:r w:rsidRPr="004C5DBE">
              <w:rPr>
                <w:rFonts w:hint="eastAsia"/>
              </w:rPr>
              <w:t>Z</w:t>
            </w:r>
            <w:r w:rsidRPr="004C5DBE">
              <w:rPr>
                <w:rFonts w:hint="eastAsia"/>
              </w:rPr>
              <w:t>、</w:t>
            </w:r>
            <w:r w:rsidRPr="004C5DBE">
              <w:rPr>
                <w:rFonts w:hint="eastAsia"/>
              </w:rPr>
              <w:t>D</w:t>
            </w:r>
          </w:p>
        </w:tc>
        <w:tc>
          <w:tcPr>
            <w:tcW w:w="960" w:type="pct"/>
            <w:vAlign w:val="center"/>
          </w:tcPr>
          <w:p w14:paraId="79A8F134" w14:textId="77777777" w:rsidR="004C5DBE" w:rsidRPr="004C5DBE" w:rsidRDefault="004C5DBE" w:rsidP="004C5DBE">
            <w:pPr>
              <w:pStyle w:val="TabFig"/>
              <w:spacing w:before="62" w:after="62"/>
            </w:pPr>
            <w:r w:rsidRPr="004C5DBE">
              <w:rPr>
                <w:rFonts w:hint="eastAsia"/>
              </w:rPr>
              <w:t>1</w:t>
            </w:r>
            <w:r w:rsidRPr="004C5DBE">
              <w:rPr>
                <w:rFonts w:hint="eastAsia"/>
              </w:rPr>
              <w:t>、</w:t>
            </w:r>
            <w:r w:rsidRPr="004C5DBE">
              <w:rPr>
                <w:rFonts w:hint="eastAsia"/>
              </w:rPr>
              <w:t>3</w:t>
            </w:r>
          </w:p>
        </w:tc>
      </w:tr>
      <w:tr w:rsidR="004C5DBE" w:rsidRPr="004C5DBE" w14:paraId="60FAD500" w14:textId="77777777" w:rsidTr="00AE779C">
        <w:trPr>
          <w:jc w:val="center"/>
        </w:trPr>
        <w:tc>
          <w:tcPr>
            <w:tcW w:w="5000" w:type="pct"/>
            <w:gridSpan w:val="5"/>
            <w:vAlign w:val="center"/>
          </w:tcPr>
          <w:p w14:paraId="140DBC98" w14:textId="77777777" w:rsidR="004C5DBE" w:rsidRDefault="004C5DBE" w:rsidP="004C5DBE">
            <w:pPr>
              <w:pStyle w:val="TabFig"/>
              <w:spacing w:before="62" w:after="62"/>
              <w:jc w:val="both"/>
            </w:pPr>
            <w:r>
              <w:rPr>
                <w:rFonts w:hint="eastAsia"/>
              </w:rPr>
              <w:t>合格性方法：</w:t>
            </w:r>
            <w:r>
              <w:rPr>
                <w:rFonts w:hint="eastAsia"/>
              </w:rPr>
              <w:t>D-</w:t>
            </w:r>
            <w:r>
              <w:rPr>
                <w:rFonts w:hint="eastAsia"/>
              </w:rPr>
              <w:t>演示或测试，</w:t>
            </w:r>
            <w:r>
              <w:rPr>
                <w:rFonts w:hint="eastAsia"/>
              </w:rPr>
              <w:t>A-</w:t>
            </w:r>
            <w:r>
              <w:rPr>
                <w:rFonts w:hint="eastAsia"/>
              </w:rPr>
              <w:t>分析，</w:t>
            </w:r>
            <w:r>
              <w:rPr>
                <w:rFonts w:hint="eastAsia"/>
              </w:rPr>
              <w:t>Z</w:t>
            </w:r>
            <w:r>
              <w:rPr>
                <w:rFonts w:hint="eastAsia"/>
              </w:rPr>
              <w:t>审查</w:t>
            </w:r>
          </w:p>
          <w:p w14:paraId="6E08C1AC" w14:textId="77777777" w:rsidR="004C5DBE" w:rsidRPr="004C5DBE" w:rsidRDefault="004C5DBE" w:rsidP="004C5DBE">
            <w:pPr>
              <w:pStyle w:val="TabFig"/>
              <w:spacing w:before="62" w:after="62"/>
              <w:jc w:val="both"/>
            </w:pPr>
            <w:r>
              <w:rPr>
                <w:rFonts w:hint="eastAsia"/>
              </w:rPr>
              <w:t>合格性级别：</w:t>
            </w:r>
            <w:r>
              <w:rPr>
                <w:rFonts w:hint="eastAsia"/>
              </w:rPr>
              <w:t>1-</w:t>
            </w:r>
            <w:r>
              <w:rPr>
                <w:rFonts w:hint="eastAsia"/>
              </w:rPr>
              <w:t>单元级，</w:t>
            </w:r>
            <w:r>
              <w:rPr>
                <w:rFonts w:hint="eastAsia"/>
              </w:rPr>
              <w:t>2-</w:t>
            </w:r>
            <w:r>
              <w:rPr>
                <w:rFonts w:hint="eastAsia"/>
              </w:rPr>
              <w:t>部件级，</w:t>
            </w:r>
            <w:r>
              <w:rPr>
                <w:rFonts w:hint="eastAsia"/>
              </w:rPr>
              <w:t>3-</w:t>
            </w:r>
            <w:r>
              <w:rPr>
                <w:rFonts w:hint="eastAsia"/>
              </w:rPr>
              <w:t>配置项级，</w:t>
            </w:r>
            <w:r>
              <w:rPr>
                <w:rFonts w:hint="eastAsia"/>
              </w:rPr>
              <w:t>4-</w:t>
            </w:r>
            <w:r>
              <w:rPr>
                <w:rFonts w:hint="eastAsia"/>
              </w:rPr>
              <w:t>系统级</w:t>
            </w:r>
          </w:p>
        </w:tc>
      </w:tr>
    </w:tbl>
    <w:p w14:paraId="11CA4209" w14:textId="77777777" w:rsidR="004C5DBE" w:rsidRDefault="004C5DBE" w:rsidP="004C5DBE">
      <w:pPr>
        <w:pStyle w:val="1"/>
        <w:spacing w:before="156" w:after="156"/>
      </w:pPr>
      <w:bookmarkStart w:id="89" w:name="_Toc168868845"/>
      <w:r>
        <w:rPr>
          <w:rFonts w:hint="eastAsia"/>
        </w:rPr>
        <w:lastRenderedPageBreak/>
        <w:t>需求的可追踪性</w:t>
      </w:r>
      <w:bookmarkEnd w:id="89"/>
    </w:p>
    <w:p w14:paraId="17540F5D" w14:textId="77777777" w:rsidR="004C5DBE" w:rsidRDefault="004C5DBE" w:rsidP="004C5DBE">
      <w:pPr>
        <w:ind w:firstLine="480"/>
      </w:pPr>
      <w:r>
        <w:rPr>
          <w:rFonts w:hint="eastAsia"/>
        </w:rPr>
        <w:t>本软件需求规格说明到软件研制任务书的需求追溯表见表</w:t>
      </w:r>
      <w:r>
        <w:rPr>
          <w:rFonts w:hint="eastAsia"/>
        </w:rPr>
        <w:t>18</w:t>
      </w:r>
      <w:r>
        <w:rPr>
          <w:rFonts w:hint="eastAsia"/>
        </w:rPr>
        <w:t>，软件研制任务书到需求规格说明的追溯表见表</w:t>
      </w:r>
      <w:r>
        <w:rPr>
          <w:rFonts w:hint="eastAsia"/>
        </w:rPr>
        <w:t>19</w:t>
      </w:r>
      <w:r>
        <w:rPr>
          <w:rFonts w:hint="eastAsia"/>
        </w:rPr>
        <w:t>。</w:t>
      </w:r>
    </w:p>
    <w:p w14:paraId="0EDE3030" w14:textId="77777777" w:rsidR="004C5DBE" w:rsidRDefault="004C5DBE" w:rsidP="004C5DBE">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84D6A">
        <w:rPr>
          <w:noProof/>
        </w:rPr>
        <w:t>13</w:t>
      </w:r>
      <w:r>
        <w:fldChar w:fldCharType="end"/>
      </w:r>
      <w:r>
        <w:t xml:space="preserve"> </w:t>
      </w:r>
      <w:r w:rsidRPr="00F0318D">
        <w:rPr>
          <w:rFonts w:hint="eastAsia"/>
        </w:rPr>
        <w:t>需求到任务书追溯表</w:t>
      </w:r>
    </w:p>
    <w:tbl>
      <w:tblPr>
        <w:tblStyle w:val="a3"/>
        <w:tblW w:w="0" w:type="auto"/>
        <w:jc w:val="center"/>
        <w:tblLook w:val="04A0" w:firstRow="1" w:lastRow="0" w:firstColumn="1" w:lastColumn="0" w:noHBand="0" w:noVBand="1"/>
      </w:tblPr>
      <w:tblGrid>
        <w:gridCol w:w="557"/>
        <w:gridCol w:w="2441"/>
        <w:gridCol w:w="1554"/>
        <w:gridCol w:w="2029"/>
        <w:gridCol w:w="1715"/>
      </w:tblGrid>
      <w:tr w:rsidR="004C5DBE" w:rsidRPr="004C5DBE" w14:paraId="52071453" w14:textId="77777777" w:rsidTr="004C5DBE">
        <w:trPr>
          <w:jc w:val="center"/>
        </w:trPr>
        <w:tc>
          <w:tcPr>
            <w:tcW w:w="0" w:type="auto"/>
            <w:vAlign w:val="center"/>
          </w:tcPr>
          <w:p w14:paraId="7CEB6D43" w14:textId="77777777" w:rsidR="004C5DBE" w:rsidRPr="00E82712" w:rsidRDefault="004C5DBE" w:rsidP="004C5DBE">
            <w:pPr>
              <w:pStyle w:val="TabFig"/>
              <w:spacing w:before="62" w:after="62"/>
            </w:pPr>
            <w:r w:rsidRPr="00E82712">
              <w:rPr>
                <w:rFonts w:hint="eastAsia"/>
              </w:rPr>
              <w:t>序号</w:t>
            </w:r>
          </w:p>
        </w:tc>
        <w:tc>
          <w:tcPr>
            <w:tcW w:w="0" w:type="auto"/>
            <w:vAlign w:val="center"/>
          </w:tcPr>
          <w:p w14:paraId="6ECB9CA5" w14:textId="77777777" w:rsidR="004C5DBE" w:rsidRPr="00E82712" w:rsidRDefault="004C5DBE" w:rsidP="004C5DBE">
            <w:pPr>
              <w:pStyle w:val="TabFig"/>
              <w:spacing w:before="62" w:after="62"/>
            </w:pPr>
            <w:r w:rsidRPr="00E82712">
              <w:rPr>
                <w:rFonts w:hint="eastAsia"/>
              </w:rPr>
              <w:t>需求及标识</w:t>
            </w:r>
          </w:p>
        </w:tc>
        <w:tc>
          <w:tcPr>
            <w:tcW w:w="0" w:type="auto"/>
            <w:vAlign w:val="center"/>
          </w:tcPr>
          <w:p w14:paraId="14456925" w14:textId="77777777" w:rsidR="004C5DBE" w:rsidRPr="00E82712" w:rsidRDefault="004C5DBE" w:rsidP="004C5DBE">
            <w:pPr>
              <w:pStyle w:val="TabFig"/>
              <w:spacing w:before="62" w:after="62"/>
            </w:pPr>
            <w:r w:rsidRPr="00E82712">
              <w:rPr>
                <w:rFonts w:hint="eastAsia"/>
              </w:rPr>
              <w:t>需求规格说明章节</w:t>
            </w:r>
          </w:p>
        </w:tc>
        <w:tc>
          <w:tcPr>
            <w:tcW w:w="0" w:type="auto"/>
            <w:vAlign w:val="center"/>
          </w:tcPr>
          <w:p w14:paraId="45DF6604" w14:textId="77777777" w:rsidR="004C5DBE" w:rsidRPr="00E82712" w:rsidRDefault="004C5DBE" w:rsidP="004C5DBE">
            <w:pPr>
              <w:pStyle w:val="TabFig"/>
              <w:spacing w:before="62" w:after="62"/>
            </w:pPr>
            <w:r w:rsidRPr="00E82712">
              <w:rPr>
                <w:rFonts w:hint="eastAsia"/>
              </w:rPr>
              <w:t>软件研制任务书来源</w:t>
            </w:r>
          </w:p>
        </w:tc>
        <w:tc>
          <w:tcPr>
            <w:tcW w:w="0" w:type="auto"/>
            <w:vAlign w:val="center"/>
          </w:tcPr>
          <w:p w14:paraId="26597C6C" w14:textId="77777777" w:rsidR="004C5DBE" w:rsidRPr="00E82712" w:rsidRDefault="004C5DBE" w:rsidP="004C5DBE">
            <w:pPr>
              <w:pStyle w:val="TabFig"/>
              <w:spacing w:before="62" w:after="62"/>
            </w:pPr>
            <w:r w:rsidRPr="00E82712">
              <w:rPr>
                <w:rFonts w:hint="eastAsia"/>
              </w:rPr>
              <w:t>软件研制任务书章节</w:t>
            </w:r>
          </w:p>
        </w:tc>
      </w:tr>
      <w:tr w:rsidR="004C5DBE" w:rsidRPr="004C5DBE" w14:paraId="3AFF55C3" w14:textId="77777777" w:rsidTr="004C5DBE">
        <w:trPr>
          <w:jc w:val="center"/>
        </w:trPr>
        <w:tc>
          <w:tcPr>
            <w:tcW w:w="0" w:type="auto"/>
            <w:vAlign w:val="center"/>
          </w:tcPr>
          <w:p w14:paraId="74A38CDD" w14:textId="77777777" w:rsidR="004C5DBE" w:rsidRPr="004C5DBE" w:rsidRDefault="004C5DBE" w:rsidP="004C5DBE">
            <w:pPr>
              <w:pStyle w:val="TabFig"/>
              <w:spacing w:before="62" w:after="62"/>
            </w:pPr>
            <w:r w:rsidRPr="004C5DBE">
              <w:rPr>
                <w:rFonts w:hint="eastAsia"/>
              </w:rPr>
              <w:t>1</w:t>
            </w:r>
          </w:p>
        </w:tc>
        <w:tc>
          <w:tcPr>
            <w:tcW w:w="0" w:type="auto"/>
            <w:vAlign w:val="center"/>
          </w:tcPr>
          <w:p w14:paraId="415FFCE3" w14:textId="77777777" w:rsidR="004C5DBE" w:rsidRPr="004C5DBE" w:rsidRDefault="004C5DBE" w:rsidP="004C5DBE">
            <w:pPr>
              <w:pStyle w:val="TabFig"/>
              <w:spacing w:before="62" w:after="62"/>
            </w:pPr>
            <w:r w:rsidRPr="004C5DBE">
              <w:rPr>
                <w:rFonts w:hint="eastAsia"/>
              </w:rPr>
              <w:t>上电初始化</w:t>
            </w:r>
            <w:r w:rsidR="00AE779C">
              <w:rPr>
                <w:rFonts w:hint="eastAsia"/>
              </w:rPr>
              <w:t>单元</w:t>
            </w:r>
            <w:r w:rsidRPr="004C5DBE">
              <w:rPr>
                <w:rFonts w:hint="eastAsia"/>
              </w:rPr>
              <w:t>XQ1</w:t>
            </w:r>
          </w:p>
        </w:tc>
        <w:tc>
          <w:tcPr>
            <w:tcW w:w="0" w:type="auto"/>
            <w:vAlign w:val="center"/>
          </w:tcPr>
          <w:p w14:paraId="1A755B05" w14:textId="77777777" w:rsidR="004C5DBE" w:rsidRPr="004C5DBE" w:rsidRDefault="004C5DBE" w:rsidP="004C5DBE">
            <w:pPr>
              <w:pStyle w:val="TabFig"/>
              <w:spacing w:before="62" w:after="62"/>
            </w:pPr>
            <w:r w:rsidRPr="004C5DBE">
              <w:rPr>
                <w:rFonts w:hint="eastAsia"/>
              </w:rPr>
              <w:t>3.2.1</w:t>
            </w:r>
          </w:p>
        </w:tc>
        <w:tc>
          <w:tcPr>
            <w:tcW w:w="0" w:type="auto"/>
            <w:vAlign w:val="center"/>
          </w:tcPr>
          <w:p w14:paraId="23319E64" w14:textId="77777777" w:rsidR="004C5DBE" w:rsidRPr="004C5DBE" w:rsidRDefault="004C5DBE" w:rsidP="004C5DBE">
            <w:pPr>
              <w:pStyle w:val="TabFig"/>
              <w:spacing w:before="62" w:after="62"/>
            </w:pPr>
            <w:r w:rsidRPr="004C5DBE">
              <w:rPr>
                <w:rFonts w:hint="eastAsia"/>
              </w:rPr>
              <w:t>上电初始化</w:t>
            </w:r>
            <w:r w:rsidRPr="004C5DBE">
              <w:rPr>
                <w:rFonts w:hint="eastAsia"/>
              </w:rPr>
              <w:t>M1</w:t>
            </w:r>
          </w:p>
        </w:tc>
        <w:tc>
          <w:tcPr>
            <w:tcW w:w="0" w:type="auto"/>
            <w:vAlign w:val="center"/>
          </w:tcPr>
          <w:p w14:paraId="4196386C" w14:textId="77777777" w:rsidR="004C5DBE" w:rsidRPr="004C5DBE" w:rsidRDefault="004C5DBE" w:rsidP="004C5DBE">
            <w:pPr>
              <w:pStyle w:val="TabFig"/>
              <w:spacing w:before="62" w:after="62"/>
            </w:pPr>
            <w:r w:rsidRPr="004C5DBE">
              <w:rPr>
                <w:rFonts w:hint="eastAsia"/>
              </w:rPr>
              <w:t>4.1.1</w:t>
            </w:r>
          </w:p>
        </w:tc>
      </w:tr>
      <w:tr w:rsidR="004C5DBE" w:rsidRPr="004C5DBE" w14:paraId="5C2685F2" w14:textId="77777777" w:rsidTr="004C5DBE">
        <w:trPr>
          <w:jc w:val="center"/>
        </w:trPr>
        <w:tc>
          <w:tcPr>
            <w:tcW w:w="0" w:type="auto"/>
            <w:vAlign w:val="center"/>
          </w:tcPr>
          <w:p w14:paraId="7089DB1A" w14:textId="77777777" w:rsidR="004C5DBE" w:rsidRPr="004C5DBE" w:rsidRDefault="004C5DBE" w:rsidP="004C5DBE">
            <w:pPr>
              <w:pStyle w:val="TabFig"/>
              <w:spacing w:before="62" w:after="62"/>
            </w:pPr>
            <w:r w:rsidRPr="004C5DBE">
              <w:rPr>
                <w:rFonts w:hint="eastAsia"/>
              </w:rPr>
              <w:t>2</w:t>
            </w:r>
          </w:p>
        </w:tc>
        <w:tc>
          <w:tcPr>
            <w:tcW w:w="0" w:type="auto"/>
            <w:vAlign w:val="center"/>
          </w:tcPr>
          <w:p w14:paraId="73A7564D" w14:textId="77777777" w:rsidR="004C5DBE" w:rsidRPr="004C5DBE" w:rsidRDefault="004C5DBE" w:rsidP="004C5DBE">
            <w:pPr>
              <w:pStyle w:val="TabFig"/>
              <w:spacing w:before="62" w:after="62"/>
            </w:pPr>
            <w:r w:rsidRPr="004C5DBE">
              <w:rPr>
                <w:rFonts w:hint="eastAsia"/>
              </w:rPr>
              <w:t>上电自检单元</w:t>
            </w:r>
            <w:r w:rsidRPr="004C5DBE">
              <w:rPr>
                <w:rFonts w:hint="eastAsia"/>
              </w:rPr>
              <w:t>XQ2</w:t>
            </w:r>
          </w:p>
        </w:tc>
        <w:tc>
          <w:tcPr>
            <w:tcW w:w="0" w:type="auto"/>
            <w:vAlign w:val="center"/>
          </w:tcPr>
          <w:p w14:paraId="75A6AA80" w14:textId="77777777" w:rsidR="004C5DBE" w:rsidRPr="004C5DBE" w:rsidRDefault="004C5DBE" w:rsidP="004C5DBE">
            <w:pPr>
              <w:pStyle w:val="TabFig"/>
              <w:spacing w:before="62" w:after="62"/>
            </w:pPr>
            <w:r w:rsidRPr="004C5DBE">
              <w:rPr>
                <w:rFonts w:hint="eastAsia"/>
              </w:rPr>
              <w:t>3.2.2</w:t>
            </w:r>
          </w:p>
        </w:tc>
        <w:tc>
          <w:tcPr>
            <w:tcW w:w="0" w:type="auto"/>
            <w:vAlign w:val="center"/>
          </w:tcPr>
          <w:p w14:paraId="15E7EB4F" w14:textId="77777777" w:rsidR="004C5DBE" w:rsidRPr="004C5DBE" w:rsidRDefault="004C5DBE" w:rsidP="004C5DBE">
            <w:pPr>
              <w:pStyle w:val="TabFig"/>
              <w:spacing w:before="62" w:after="62"/>
            </w:pPr>
            <w:r w:rsidRPr="004C5DBE">
              <w:rPr>
                <w:rFonts w:hint="eastAsia"/>
              </w:rPr>
              <w:t>上电自检</w:t>
            </w:r>
            <w:r w:rsidRPr="004C5DBE">
              <w:rPr>
                <w:rFonts w:hint="eastAsia"/>
              </w:rPr>
              <w:t>M2</w:t>
            </w:r>
          </w:p>
        </w:tc>
        <w:tc>
          <w:tcPr>
            <w:tcW w:w="0" w:type="auto"/>
            <w:vAlign w:val="center"/>
          </w:tcPr>
          <w:p w14:paraId="7D3B0472" w14:textId="77777777" w:rsidR="004C5DBE" w:rsidRPr="004C5DBE" w:rsidRDefault="004C5DBE" w:rsidP="004C5DBE">
            <w:pPr>
              <w:pStyle w:val="TabFig"/>
              <w:spacing w:before="62" w:after="62"/>
            </w:pPr>
            <w:r w:rsidRPr="004C5DBE">
              <w:rPr>
                <w:rFonts w:hint="eastAsia"/>
              </w:rPr>
              <w:t>4.1.2</w:t>
            </w:r>
          </w:p>
        </w:tc>
      </w:tr>
      <w:tr w:rsidR="004C5DBE" w:rsidRPr="004C5DBE" w14:paraId="645096FE" w14:textId="77777777" w:rsidTr="004C5DBE">
        <w:trPr>
          <w:jc w:val="center"/>
        </w:trPr>
        <w:tc>
          <w:tcPr>
            <w:tcW w:w="0" w:type="auto"/>
            <w:vAlign w:val="center"/>
          </w:tcPr>
          <w:p w14:paraId="4CED6A8E" w14:textId="77777777" w:rsidR="004C5DBE" w:rsidRPr="004C5DBE" w:rsidRDefault="004C5DBE" w:rsidP="004C5DBE">
            <w:pPr>
              <w:pStyle w:val="TabFig"/>
              <w:spacing w:before="62" w:after="62"/>
            </w:pPr>
            <w:r w:rsidRPr="004C5DBE">
              <w:rPr>
                <w:rFonts w:hint="eastAsia"/>
              </w:rPr>
              <w:t>3</w:t>
            </w:r>
          </w:p>
        </w:tc>
        <w:tc>
          <w:tcPr>
            <w:tcW w:w="0" w:type="auto"/>
            <w:vAlign w:val="center"/>
          </w:tcPr>
          <w:p w14:paraId="4B1DBB07" w14:textId="77777777" w:rsidR="004C5DBE" w:rsidRPr="004C5DBE" w:rsidRDefault="004C5DBE" w:rsidP="004C5DBE">
            <w:pPr>
              <w:pStyle w:val="TabFig"/>
              <w:spacing w:before="62" w:after="62"/>
            </w:pPr>
            <w:r w:rsidRPr="004C5DBE">
              <w:rPr>
                <w:rFonts w:hint="eastAsia"/>
              </w:rPr>
              <w:t>模拟量采集</w:t>
            </w:r>
            <w:r w:rsidR="00AE779C">
              <w:rPr>
                <w:rFonts w:hint="eastAsia"/>
              </w:rPr>
              <w:t>单元</w:t>
            </w:r>
            <w:r w:rsidRPr="004C5DBE">
              <w:rPr>
                <w:rFonts w:hint="eastAsia"/>
              </w:rPr>
              <w:t>XQ3</w:t>
            </w:r>
          </w:p>
        </w:tc>
        <w:tc>
          <w:tcPr>
            <w:tcW w:w="0" w:type="auto"/>
            <w:vAlign w:val="center"/>
          </w:tcPr>
          <w:p w14:paraId="4E9CD588" w14:textId="77777777" w:rsidR="004C5DBE" w:rsidRPr="004C5DBE" w:rsidRDefault="004C5DBE" w:rsidP="004C5DBE">
            <w:pPr>
              <w:pStyle w:val="TabFig"/>
              <w:spacing w:before="62" w:after="62"/>
            </w:pPr>
            <w:r w:rsidRPr="004C5DBE">
              <w:rPr>
                <w:rFonts w:hint="eastAsia"/>
              </w:rPr>
              <w:t>3.2.3</w:t>
            </w:r>
          </w:p>
        </w:tc>
        <w:tc>
          <w:tcPr>
            <w:tcW w:w="0" w:type="auto"/>
            <w:vAlign w:val="center"/>
          </w:tcPr>
          <w:p w14:paraId="71B8A203" w14:textId="77777777" w:rsidR="004C5DBE" w:rsidRPr="004C5DBE" w:rsidRDefault="004C5DBE" w:rsidP="004C5DBE">
            <w:pPr>
              <w:pStyle w:val="TabFig"/>
              <w:spacing w:before="62" w:after="62"/>
            </w:pPr>
            <w:r w:rsidRPr="004C5DBE">
              <w:rPr>
                <w:rFonts w:hint="eastAsia"/>
              </w:rPr>
              <w:t>6</w:t>
            </w:r>
            <w:r w:rsidRPr="004C5DBE">
              <w:rPr>
                <w:rFonts w:hint="eastAsia"/>
              </w:rPr>
              <w:t>路模拟量采集</w:t>
            </w:r>
            <w:r w:rsidRPr="004C5DBE">
              <w:rPr>
                <w:rFonts w:hint="eastAsia"/>
              </w:rPr>
              <w:t>M3</w:t>
            </w:r>
          </w:p>
        </w:tc>
        <w:tc>
          <w:tcPr>
            <w:tcW w:w="0" w:type="auto"/>
            <w:vAlign w:val="center"/>
          </w:tcPr>
          <w:p w14:paraId="532C449A" w14:textId="77777777" w:rsidR="004C5DBE" w:rsidRPr="004C5DBE" w:rsidRDefault="004C5DBE" w:rsidP="004C5DBE">
            <w:pPr>
              <w:pStyle w:val="TabFig"/>
              <w:spacing w:before="62" w:after="62"/>
            </w:pPr>
            <w:r w:rsidRPr="004C5DBE">
              <w:rPr>
                <w:rFonts w:hint="eastAsia"/>
              </w:rPr>
              <w:t>4.1.3</w:t>
            </w:r>
          </w:p>
        </w:tc>
      </w:tr>
      <w:tr w:rsidR="004C5DBE" w:rsidRPr="004C5DBE" w14:paraId="37580B11" w14:textId="77777777" w:rsidTr="004C5DBE">
        <w:trPr>
          <w:jc w:val="center"/>
        </w:trPr>
        <w:tc>
          <w:tcPr>
            <w:tcW w:w="0" w:type="auto"/>
            <w:vAlign w:val="center"/>
          </w:tcPr>
          <w:p w14:paraId="02BD8052" w14:textId="77777777" w:rsidR="004C5DBE" w:rsidRPr="004C5DBE" w:rsidRDefault="004C5DBE" w:rsidP="004C5DBE">
            <w:pPr>
              <w:pStyle w:val="TabFig"/>
              <w:spacing w:before="62" w:after="62"/>
            </w:pPr>
            <w:r w:rsidRPr="004C5DBE">
              <w:rPr>
                <w:rFonts w:hint="eastAsia"/>
              </w:rPr>
              <w:t>4</w:t>
            </w:r>
          </w:p>
        </w:tc>
        <w:tc>
          <w:tcPr>
            <w:tcW w:w="0" w:type="auto"/>
            <w:vAlign w:val="center"/>
          </w:tcPr>
          <w:p w14:paraId="3AF0686F" w14:textId="77777777" w:rsidR="004C5DBE" w:rsidRPr="004C5DBE" w:rsidRDefault="004C5DBE" w:rsidP="00AE779C">
            <w:pPr>
              <w:pStyle w:val="TabFig"/>
              <w:spacing w:before="62" w:after="62"/>
            </w:pPr>
            <w:r w:rsidRPr="004C5DBE">
              <w:rPr>
                <w:rFonts w:hint="eastAsia"/>
              </w:rPr>
              <w:t>闭环</w:t>
            </w:r>
            <w:r w:rsidR="00AE779C">
              <w:rPr>
                <w:rFonts w:hint="eastAsia"/>
              </w:rPr>
              <w:t>调速单元</w:t>
            </w:r>
            <w:r w:rsidRPr="004C5DBE">
              <w:rPr>
                <w:rFonts w:hint="eastAsia"/>
              </w:rPr>
              <w:t>XQ4</w:t>
            </w:r>
          </w:p>
        </w:tc>
        <w:tc>
          <w:tcPr>
            <w:tcW w:w="0" w:type="auto"/>
            <w:vAlign w:val="center"/>
          </w:tcPr>
          <w:p w14:paraId="33E34F55" w14:textId="77777777" w:rsidR="004C5DBE" w:rsidRPr="004C5DBE" w:rsidRDefault="004C5DBE" w:rsidP="004C5DBE">
            <w:pPr>
              <w:pStyle w:val="TabFig"/>
              <w:spacing w:before="62" w:after="62"/>
            </w:pPr>
            <w:r w:rsidRPr="004C5DBE">
              <w:rPr>
                <w:rFonts w:hint="eastAsia"/>
              </w:rPr>
              <w:t>3.2.4</w:t>
            </w:r>
          </w:p>
        </w:tc>
        <w:tc>
          <w:tcPr>
            <w:tcW w:w="0" w:type="auto"/>
            <w:vAlign w:val="center"/>
          </w:tcPr>
          <w:p w14:paraId="326734AA" w14:textId="77777777" w:rsidR="004C5DBE" w:rsidRPr="004C5DBE" w:rsidRDefault="004C5DBE" w:rsidP="004C5DBE">
            <w:pPr>
              <w:pStyle w:val="TabFig"/>
              <w:spacing w:before="62" w:after="62"/>
            </w:pPr>
            <w:r w:rsidRPr="004C5DBE">
              <w:rPr>
                <w:rFonts w:hint="eastAsia"/>
              </w:rPr>
              <w:t>电机转速闭环调节</w:t>
            </w:r>
            <w:r w:rsidRPr="004C5DBE">
              <w:rPr>
                <w:rFonts w:hint="eastAsia"/>
              </w:rPr>
              <w:t>M4</w:t>
            </w:r>
          </w:p>
        </w:tc>
        <w:tc>
          <w:tcPr>
            <w:tcW w:w="0" w:type="auto"/>
            <w:vAlign w:val="center"/>
          </w:tcPr>
          <w:p w14:paraId="3C5C2DDB" w14:textId="77777777" w:rsidR="004C5DBE" w:rsidRPr="004C5DBE" w:rsidRDefault="004C5DBE" w:rsidP="004C5DBE">
            <w:pPr>
              <w:pStyle w:val="TabFig"/>
              <w:spacing w:before="62" w:after="62"/>
            </w:pPr>
            <w:r w:rsidRPr="004C5DBE">
              <w:rPr>
                <w:rFonts w:hint="eastAsia"/>
              </w:rPr>
              <w:t>4.1.4</w:t>
            </w:r>
          </w:p>
        </w:tc>
      </w:tr>
      <w:tr w:rsidR="004C5DBE" w:rsidRPr="004C5DBE" w14:paraId="723323F3" w14:textId="77777777" w:rsidTr="004C5DBE">
        <w:trPr>
          <w:jc w:val="center"/>
        </w:trPr>
        <w:tc>
          <w:tcPr>
            <w:tcW w:w="0" w:type="auto"/>
            <w:vAlign w:val="center"/>
          </w:tcPr>
          <w:p w14:paraId="47AD6337" w14:textId="77777777" w:rsidR="004C5DBE" w:rsidRPr="004C5DBE" w:rsidRDefault="004C5DBE" w:rsidP="004C5DBE">
            <w:pPr>
              <w:pStyle w:val="TabFig"/>
              <w:spacing w:before="62" w:after="62"/>
            </w:pPr>
            <w:r w:rsidRPr="004C5DBE">
              <w:rPr>
                <w:rFonts w:hint="eastAsia"/>
              </w:rPr>
              <w:t>5</w:t>
            </w:r>
          </w:p>
        </w:tc>
        <w:tc>
          <w:tcPr>
            <w:tcW w:w="0" w:type="auto"/>
            <w:vAlign w:val="center"/>
          </w:tcPr>
          <w:p w14:paraId="61C41F3A" w14:textId="77777777" w:rsidR="004C5DBE" w:rsidRPr="004C5DBE" w:rsidRDefault="004C5DBE" w:rsidP="004C5DBE">
            <w:pPr>
              <w:pStyle w:val="TabFig"/>
              <w:spacing w:before="62" w:after="62"/>
            </w:pPr>
            <w:r w:rsidRPr="004C5DBE">
              <w:rPr>
                <w:rFonts w:hint="eastAsia"/>
              </w:rPr>
              <w:t>周期自检</w:t>
            </w:r>
            <w:r w:rsidR="00AE779C">
              <w:rPr>
                <w:rFonts w:hint="eastAsia"/>
              </w:rPr>
              <w:t>单元</w:t>
            </w:r>
            <w:r w:rsidRPr="004C5DBE">
              <w:rPr>
                <w:rFonts w:hint="eastAsia"/>
              </w:rPr>
              <w:t>XQ5</w:t>
            </w:r>
          </w:p>
        </w:tc>
        <w:tc>
          <w:tcPr>
            <w:tcW w:w="0" w:type="auto"/>
            <w:vAlign w:val="center"/>
          </w:tcPr>
          <w:p w14:paraId="3BEEE3A4" w14:textId="77777777" w:rsidR="004C5DBE" w:rsidRPr="004C5DBE" w:rsidRDefault="004C5DBE" w:rsidP="004C5DBE">
            <w:pPr>
              <w:pStyle w:val="TabFig"/>
              <w:spacing w:before="62" w:after="62"/>
            </w:pPr>
            <w:r w:rsidRPr="004C5DBE">
              <w:rPr>
                <w:rFonts w:hint="eastAsia"/>
              </w:rPr>
              <w:t>3.2.5</w:t>
            </w:r>
          </w:p>
        </w:tc>
        <w:tc>
          <w:tcPr>
            <w:tcW w:w="0" w:type="auto"/>
            <w:vAlign w:val="center"/>
          </w:tcPr>
          <w:p w14:paraId="569FCFD0" w14:textId="77777777" w:rsidR="004C5DBE" w:rsidRPr="004C5DBE" w:rsidRDefault="004C5DBE" w:rsidP="004C5DBE">
            <w:pPr>
              <w:pStyle w:val="TabFig"/>
              <w:spacing w:before="62" w:after="62"/>
            </w:pPr>
            <w:r w:rsidRPr="004C5DBE">
              <w:rPr>
                <w:rFonts w:hint="eastAsia"/>
              </w:rPr>
              <w:t>周期自检</w:t>
            </w:r>
            <w:r w:rsidRPr="004C5DBE">
              <w:rPr>
                <w:rFonts w:hint="eastAsia"/>
              </w:rPr>
              <w:t>M5</w:t>
            </w:r>
          </w:p>
        </w:tc>
        <w:tc>
          <w:tcPr>
            <w:tcW w:w="0" w:type="auto"/>
            <w:vAlign w:val="center"/>
          </w:tcPr>
          <w:p w14:paraId="4BF4321B" w14:textId="77777777" w:rsidR="004C5DBE" w:rsidRPr="004C5DBE" w:rsidRDefault="004C5DBE" w:rsidP="004C5DBE">
            <w:pPr>
              <w:pStyle w:val="TabFig"/>
              <w:spacing w:before="62" w:after="62"/>
            </w:pPr>
            <w:r w:rsidRPr="004C5DBE">
              <w:rPr>
                <w:rFonts w:hint="eastAsia"/>
              </w:rPr>
              <w:t>4.1.5</w:t>
            </w:r>
          </w:p>
        </w:tc>
      </w:tr>
      <w:tr w:rsidR="004C5DBE" w:rsidRPr="004C5DBE" w14:paraId="0A5CB0B0" w14:textId="77777777" w:rsidTr="004C5DBE">
        <w:trPr>
          <w:jc w:val="center"/>
        </w:trPr>
        <w:tc>
          <w:tcPr>
            <w:tcW w:w="0" w:type="auto"/>
            <w:vAlign w:val="center"/>
          </w:tcPr>
          <w:p w14:paraId="2EF721EE" w14:textId="77777777" w:rsidR="004C5DBE" w:rsidRPr="004C5DBE" w:rsidRDefault="004C5DBE" w:rsidP="004C5DBE">
            <w:pPr>
              <w:pStyle w:val="TabFig"/>
              <w:spacing w:before="62" w:after="62"/>
            </w:pPr>
            <w:r w:rsidRPr="004C5DBE">
              <w:rPr>
                <w:rFonts w:hint="eastAsia"/>
              </w:rPr>
              <w:t>6</w:t>
            </w:r>
          </w:p>
        </w:tc>
        <w:tc>
          <w:tcPr>
            <w:tcW w:w="0" w:type="auto"/>
            <w:vAlign w:val="center"/>
          </w:tcPr>
          <w:p w14:paraId="59DD7CA7" w14:textId="77777777" w:rsidR="004C5DBE" w:rsidRPr="004C5DBE" w:rsidRDefault="004C5DBE" w:rsidP="004C5DBE">
            <w:pPr>
              <w:pStyle w:val="TabFig"/>
              <w:spacing w:before="62" w:after="62"/>
            </w:pPr>
            <w:r w:rsidRPr="004C5DBE">
              <w:rPr>
                <w:rFonts w:hint="eastAsia"/>
              </w:rPr>
              <w:t>自保护停机</w:t>
            </w:r>
            <w:r w:rsidRPr="004C5DBE">
              <w:rPr>
                <w:rFonts w:hint="eastAsia"/>
              </w:rPr>
              <w:t>/</w:t>
            </w:r>
            <w:r w:rsidRPr="004C5DBE">
              <w:rPr>
                <w:rFonts w:hint="eastAsia"/>
              </w:rPr>
              <w:t>降额运行</w:t>
            </w:r>
            <w:r w:rsidR="00AE779C">
              <w:rPr>
                <w:rFonts w:hint="eastAsia"/>
              </w:rPr>
              <w:t>单元</w:t>
            </w:r>
            <w:r w:rsidRPr="004C5DBE">
              <w:rPr>
                <w:rFonts w:hint="eastAsia"/>
              </w:rPr>
              <w:t>XQ6</w:t>
            </w:r>
          </w:p>
        </w:tc>
        <w:tc>
          <w:tcPr>
            <w:tcW w:w="0" w:type="auto"/>
            <w:vAlign w:val="center"/>
          </w:tcPr>
          <w:p w14:paraId="210400AA" w14:textId="77777777" w:rsidR="004C5DBE" w:rsidRPr="004C5DBE" w:rsidRDefault="004C5DBE" w:rsidP="004C5DBE">
            <w:pPr>
              <w:pStyle w:val="TabFig"/>
              <w:spacing w:before="62" w:after="62"/>
            </w:pPr>
            <w:r w:rsidRPr="004C5DBE">
              <w:rPr>
                <w:rFonts w:hint="eastAsia"/>
              </w:rPr>
              <w:t>3.2.6</w:t>
            </w:r>
          </w:p>
        </w:tc>
        <w:tc>
          <w:tcPr>
            <w:tcW w:w="0" w:type="auto"/>
            <w:vAlign w:val="center"/>
          </w:tcPr>
          <w:p w14:paraId="319A461C" w14:textId="77777777" w:rsidR="004C5DBE" w:rsidRPr="004C5DBE" w:rsidRDefault="004C5DBE" w:rsidP="004C5DBE">
            <w:pPr>
              <w:pStyle w:val="TabFig"/>
              <w:spacing w:before="62" w:after="62"/>
            </w:pPr>
            <w:r w:rsidRPr="004C5DBE">
              <w:rPr>
                <w:rFonts w:hint="eastAsia"/>
              </w:rPr>
              <w:t>自保护停机</w:t>
            </w:r>
            <w:r w:rsidRPr="004C5DBE">
              <w:rPr>
                <w:rFonts w:hint="eastAsia"/>
              </w:rPr>
              <w:t>/</w:t>
            </w:r>
            <w:r w:rsidRPr="004C5DBE">
              <w:rPr>
                <w:rFonts w:hint="eastAsia"/>
              </w:rPr>
              <w:t>降额运行</w:t>
            </w:r>
            <w:r w:rsidRPr="004C5DBE">
              <w:rPr>
                <w:rFonts w:hint="eastAsia"/>
              </w:rPr>
              <w:t>M6</w:t>
            </w:r>
          </w:p>
        </w:tc>
        <w:tc>
          <w:tcPr>
            <w:tcW w:w="0" w:type="auto"/>
            <w:vAlign w:val="center"/>
          </w:tcPr>
          <w:p w14:paraId="06807D89" w14:textId="77777777" w:rsidR="004C5DBE" w:rsidRPr="004C5DBE" w:rsidRDefault="004C5DBE" w:rsidP="004C5DBE">
            <w:pPr>
              <w:pStyle w:val="TabFig"/>
              <w:spacing w:before="62" w:after="62"/>
            </w:pPr>
            <w:r w:rsidRPr="004C5DBE">
              <w:rPr>
                <w:rFonts w:hint="eastAsia"/>
              </w:rPr>
              <w:t>4.1.6</w:t>
            </w:r>
          </w:p>
        </w:tc>
      </w:tr>
      <w:tr w:rsidR="004C5DBE" w:rsidRPr="004C5DBE" w14:paraId="4C81DC0A" w14:textId="77777777" w:rsidTr="004C5DBE">
        <w:trPr>
          <w:jc w:val="center"/>
        </w:trPr>
        <w:tc>
          <w:tcPr>
            <w:tcW w:w="0" w:type="auto"/>
            <w:vAlign w:val="center"/>
          </w:tcPr>
          <w:p w14:paraId="20F30118" w14:textId="77777777" w:rsidR="004C5DBE" w:rsidRPr="004C5DBE" w:rsidRDefault="004C5DBE" w:rsidP="004C5DBE">
            <w:pPr>
              <w:pStyle w:val="TabFig"/>
              <w:spacing w:before="62" w:after="62"/>
            </w:pPr>
            <w:r w:rsidRPr="004C5DBE">
              <w:rPr>
                <w:rFonts w:hint="eastAsia"/>
              </w:rPr>
              <w:t>7</w:t>
            </w:r>
          </w:p>
        </w:tc>
        <w:tc>
          <w:tcPr>
            <w:tcW w:w="0" w:type="auto"/>
            <w:vAlign w:val="center"/>
          </w:tcPr>
          <w:p w14:paraId="257DAF31" w14:textId="77777777" w:rsidR="004C5DBE" w:rsidRPr="004C5DBE" w:rsidRDefault="004C5DBE" w:rsidP="004C5DBE">
            <w:pPr>
              <w:pStyle w:val="TabFig"/>
              <w:spacing w:before="62" w:after="62"/>
            </w:pPr>
            <w:r w:rsidRPr="004C5DBE">
              <w:rPr>
                <w:rFonts w:hint="eastAsia"/>
              </w:rPr>
              <w:t>RS422</w:t>
            </w:r>
            <w:r w:rsidRPr="004C5DBE">
              <w:rPr>
                <w:rFonts w:hint="eastAsia"/>
              </w:rPr>
              <w:t>通讯</w:t>
            </w:r>
            <w:r w:rsidR="00AE779C">
              <w:rPr>
                <w:rFonts w:hint="eastAsia"/>
              </w:rPr>
              <w:t>单元</w:t>
            </w:r>
            <w:r w:rsidRPr="004C5DBE">
              <w:rPr>
                <w:rFonts w:hint="eastAsia"/>
              </w:rPr>
              <w:t>XQ7</w:t>
            </w:r>
          </w:p>
        </w:tc>
        <w:tc>
          <w:tcPr>
            <w:tcW w:w="0" w:type="auto"/>
            <w:vAlign w:val="center"/>
          </w:tcPr>
          <w:p w14:paraId="61B6AA7D" w14:textId="77777777" w:rsidR="004C5DBE" w:rsidRPr="004C5DBE" w:rsidRDefault="004C5DBE" w:rsidP="004C5DBE">
            <w:pPr>
              <w:pStyle w:val="TabFig"/>
              <w:spacing w:before="62" w:after="62"/>
            </w:pPr>
            <w:r w:rsidRPr="004C5DBE">
              <w:rPr>
                <w:rFonts w:hint="eastAsia"/>
              </w:rPr>
              <w:t>3.2.7</w:t>
            </w:r>
          </w:p>
        </w:tc>
        <w:tc>
          <w:tcPr>
            <w:tcW w:w="0" w:type="auto"/>
            <w:vAlign w:val="center"/>
          </w:tcPr>
          <w:p w14:paraId="37B76663" w14:textId="77777777" w:rsidR="004C5DBE" w:rsidRPr="004C5DBE" w:rsidRDefault="004C5DBE" w:rsidP="004C5DBE">
            <w:pPr>
              <w:pStyle w:val="TabFig"/>
              <w:spacing w:before="62" w:after="62"/>
            </w:pPr>
            <w:r w:rsidRPr="004C5DBE">
              <w:rPr>
                <w:rFonts w:hint="eastAsia"/>
              </w:rPr>
              <w:t>RS422</w:t>
            </w:r>
            <w:r w:rsidRPr="004C5DBE">
              <w:rPr>
                <w:rFonts w:hint="eastAsia"/>
              </w:rPr>
              <w:t>通讯</w:t>
            </w:r>
            <w:r w:rsidRPr="004C5DBE">
              <w:rPr>
                <w:rFonts w:hint="eastAsia"/>
              </w:rPr>
              <w:t>M7</w:t>
            </w:r>
          </w:p>
        </w:tc>
        <w:tc>
          <w:tcPr>
            <w:tcW w:w="0" w:type="auto"/>
            <w:vAlign w:val="center"/>
          </w:tcPr>
          <w:p w14:paraId="11DFA9CD" w14:textId="77777777" w:rsidR="004C5DBE" w:rsidRPr="004C5DBE" w:rsidRDefault="004C5DBE" w:rsidP="004C5DBE">
            <w:pPr>
              <w:pStyle w:val="TabFig"/>
              <w:spacing w:before="62" w:after="62"/>
            </w:pPr>
            <w:r w:rsidRPr="004C5DBE">
              <w:rPr>
                <w:rFonts w:hint="eastAsia"/>
              </w:rPr>
              <w:t>4.1.7</w:t>
            </w:r>
          </w:p>
        </w:tc>
      </w:tr>
      <w:tr w:rsidR="004C5DBE" w:rsidRPr="004C5DBE" w14:paraId="7883F6D5" w14:textId="77777777" w:rsidTr="004C5DBE">
        <w:trPr>
          <w:jc w:val="center"/>
        </w:trPr>
        <w:tc>
          <w:tcPr>
            <w:tcW w:w="0" w:type="auto"/>
            <w:vAlign w:val="center"/>
          </w:tcPr>
          <w:p w14:paraId="2CE338CF" w14:textId="77777777" w:rsidR="004C5DBE" w:rsidRPr="004C5DBE" w:rsidRDefault="004C5DBE" w:rsidP="004C5DBE">
            <w:pPr>
              <w:pStyle w:val="TabFig"/>
              <w:spacing w:before="62" w:after="62"/>
            </w:pPr>
            <w:r w:rsidRPr="004C5DBE">
              <w:rPr>
                <w:rFonts w:hint="eastAsia"/>
              </w:rPr>
              <w:t>8</w:t>
            </w:r>
          </w:p>
        </w:tc>
        <w:tc>
          <w:tcPr>
            <w:tcW w:w="0" w:type="auto"/>
            <w:vAlign w:val="center"/>
          </w:tcPr>
          <w:p w14:paraId="24073A7D" w14:textId="77777777" w:rsidR="004C5DBE" w:rsidRPr="004C5DBE" w:rsidRDefault="004C5DBE" w:rsidP="004C5DBE">
            <w:pPr>
              <w:pStyle w:val="TabFig"/>
              <w:spacing w:before="62" w:after="62"/>
            </w:pPr>
            <w:r w:rsidRPr="004C5DBE">
              <w:rPr>
                <w:rFonts w:hint="eastAsia"/>
              </w:rPr>
              <w:t>硬线起停控制</w:t>
            </w:r>
            <w:r w:rsidR="00AE779C">
              <w:rPr>
                <w:rFonts w:hint="eastAsia"/>
              </w:rPr>
              <w:t>单元</w:t>
            </w:r>
            <w:r w:rsidRPr="004C5DBE">
              <w:rPr>
                <w:rFonts w:hint="eastAsia"/>
              </w:rPr>
              <w:t>XQ8</w:t>
            </w:r>
          </w:p>
        </w:tc>
        <w:tc>
          <w:tcPr>
            <w:tcW w:w="0" w:type="auto"/>
            <w:vAlign w:val="center"/>
          </w:tcPr>
          <w:p w14:paraId="445B865B" w14:textId="77777777" w:rsidR="004C5DBE" w:rsidRPr="004C5DBE" w:rsidRDefault="004C5DBE" w:rsidP="004C5DBE">
            <w:pPr>
              <w:pStyle w:val="TabFig"/>
              <w:spacing w:before="62" w:after="62"/>
            </w:pPr>
            <w:r w:rsidRPr="004C5DBE">
              <w:rPr>
                <w:rFonts w:hint="eastAsia"/>
              </w:rPr>
              <w:t>3.2.8</w:t>
            </w:r>
          </w:p>
        </w:tc>
        <w:tc>
          <w:tcPr>
            <w:tcW w:w="0" w:type="auto"/>
            <w:vAlign w:val="center"/>
          </w:tcPr>
          <w:p w14:paraId="063E2CB3" w14:textId="77777777" w:rsidR="004C5DBE" w:rsidRPr="004C5DBE" w:rsidRDefault="004C5DBE" w:rsidP="004C5DBE">
            <w:pPr>
              <w:pStyle w:val="TabFig"/>
              <w:spacing w:before="62" w:after="62"/>
            </w:pPr>
            <w:r w:rsidRPr="004C5DBE">
              <w:rPr>
                <w:rFonts w:hint="eastAsia"/>
              </w:rPr>
              <w:t>硬线起停控制</w:t>
            </w:r>
            <w:r w:rsidRPr="004C5DBE">
              <w:rPr>
                <w:rFonts w:hint="eastAsia"/>
              </w:rPr>
              <w:t>M8</w:t>
            </w:r>
          </w:p>
        </w:tc>
        <w:tc>
          <w:tcPr>
            <w:tcW w:w="0" w:type="auto"/>
            <w:vAlign w:val="center"/>
          </w:tcPr>
          <w:p w14:paraId="1A458820" w14:textId="77777777" w:rsidR="004C5DBE" w:rsidRPr="004C5DBE" w:rsidRDefault="004C5DBE" w:rsidP="004C5DBE">
            <w:pPr>
              <w:pStyle w:val="TabFig"/>
              <w:spacing w:before="62" w:after="62"/>
            </w:pPr>
            <w:r w:rsidRPr="004C5DBE">
              <w:rPr>
                <w:rFonts w:hint="eastAsia"/>
              </w:rPr>
              <w:t>4.1.8</w:t>
            </w:r>
          </w:p>
        </w:tc>
      </w:tr>
      <w:tr w:rsidR="004C5DBE" w:rsidRPr="004C5DBE" w14:paraId="5F4DAA6C" w14:textId="77777777" w:rsidTr="004C5DBE">
        <w:trPr>
          <w:jc w:val="center"/>
        </w:trPr>
        <w:tc>
          <w:tcPr>
            <w:tcW w:w="0" w:type="auto"/>
            <w:vAlign w:val="center"/>
          </w:tcPr>
          <w:p w14:paraId="79A146F5" w14:textId="77777777" w:rsidR="004C5DBE" w:rsidRPr="004C5DBE" w:rsidRDefault="004C5DBE" w:rsidP="004C5DBE">
            <w:pPr>
              <w:pStyle w:val="TabFig"/>
              <w:spacing w:before="62" w:after="62"/>
            </w:pPr>
            <w:r w:rsidRPr="004C5DBE">
              <w:rPr>
                <w:rFonts w:hint="eastAsia"/>
              </w:rPr>
              <w:t>9</w:t>
            </w:r>
          </w:p>
        </w:tc>
        <w:tc>
          <w:tcPr>
            <w:tcW w:w="0" w:type="auto"/>
            <w:vAlign w:val="center"/>
          </w:tcPr>
          <w:p w14:paraId="3B2C0F54" w14:textId="77777777" w:rsidR="004C5DBE" w:rsidRPr="004C5DBE" w:rsidRDefault="004C5DBE" w:rsidP="004C5DBE">
            <w:pPr>
              <w:pStyle w:val="TabFig"/>
              <w:spacing w:before="62" w:after="62"/>
            </w:pPr>
            <w:r w:rsidRPr="004C5DBE">
              <w:rPr>
                <w:rFonts w:hint="eastAsia"/>
              </w:rPr>
              <w:t>数据存储</w:t>
            </w:r>
            <w:r w:rsidR="00AE779C">
              <w:rPr>
                <w:rFonts w:hint="eastAsia"/>
              </w:rPr>
              <w:t>单元</w:t>
            </w:r>
            <w:r w:rsidRPr="004C5DBE">
              <w:rPr>
                <w:rFonts w:hint="eastAsia"/>
              </w:rPr>
              <w:t>XQ9</w:t>
            </w:r>
          </w:p>
        </w:tc>
        <w:tc>
          <w:tcPr>
            <w:tcW w:w="0" w:type="auto"/>
            <w:vAlign w:val="center"/>
          </w:tcPr>
          <w:p w14:paraId="2454D9C4" w14:textId="77777777" w:rsidR="004C5DBE" w:rsidRPr="004C5DBE" w:rsidRDefault="004C5DBE" w:rsidP="004C5DBE">
            <w:pPr>
              <w:pStyle w:val="TabFig"/>
              <w:spacing w:before="62" w:after="62"/>
            </w:pPr>
            <w:r w:rsidRPr="004C5DBE">
              <w:rPr>
                <w:rFonts w:hint="eastAsia"/>
              </w:rPr>
              <w:t>3.2.9</w:t>
            </w:r>
          </w:p>
        </w:tc>
        <w:tc>
          <w:tcPr>
            <w:tcW w:w="0" w:type="auto"/>
            <w:vAlign w:val="center"/>
          </w:tcPr>
          <w:p w14:paraId="6632FC48" w14:textId="77777777" w:rsidR="004C5DBE" w:rsidRPr="004C5DBE" w:rsidRDefault="004C5DBE" w:rsidP="004C5DBE">
            <w:pPr>
              <w:pStyle w:val="TabFig"/>
              <w:spacing w:before="62" w:after="62"/>
            </w:pPr>
            <w:r w:rsidRPr="004C5DBE">
              <w:rPr>
                <w:rFonts w:hint="eastAsia"/>
              </w:rPr>
              <w:t>数据存储</w:t>
            </w:r>
            <w:r w:rsidRPr="004C5DBE">
              <w:rPr>
                <w:rFonts w:hint="eastAsia"/>
              </w:rPr>
              <w:t>M9</w:t>
            </w:r>
          </w:p>
        </w:tc>
        <w:tc>
          <w:tcPr>
            <w:tcW w:w="0" w:type="auto"/>
            <w:vAlign w:val="center"/>
          </w:tcPr>
          <w:p w14:paraId="4D054C51" w14:textId="77777777" w:rsidR="004C5DBE" w:rsidRPr="004C5DBE" w:rsidRDefault="004C5DBE" w:rsidP="004C5DBE">
            <w:pPr>
              <w:pStyle w:val="TabFig"/>
              <w:spacing w:before="62" w:after="62"/>
            </w:pPr>
            <w:r w:rsidRPr="004C5DBE">
              <w:rPr>
                <w:rFonts w:hint="eastAsia"/>
              </w:rPr>
              <w:t>4.1.9</w:t>
            </w:r>
          </w:p>
        </w:tc>
      </w:tr>
      <w:tr w:rsidR="004C5DBE" w:rsidRPr="004C5DBE" w14:paraId="70D22341" w14:textId="77777777" w:rsidTr="004C5DBE">
        <w:trPr>
          <w:jc w:val="center"/>
        </w:trPr>
        <w:tc>
          <w:tcPr>
            <w:tcW w:w="0" w:type="auto"/>
            <w:vAlign w:val="center"/>
          </w:tcPr>
          <w:p w14:paraId="418FD9C2" w14:textId="77777777" w:rsidR="004C5DBE" w:rsidRPr="004C5DBE" w:rsidRDefault="004C5DBE" w:rsidP="004C5DBE">
            <w:pPr>
              <w:pStyle w:val="TabFig"/>
              <w:spacing w:before="62" w:after="62"/>
            </w:pPr>
            <w:r w:rsidRPr="004C5DBE">
              <w:rPr>
                <w:rFonts w:hint="eastAsia"/>
              </w:rPr>
              <w:t>10</w:t>
            </w:r>
          </w:p>
        </w:tc>
        <w:tc>
          <w:tcPr>
            <w:tcW w:w="0" w:type="auto"/>
            <w:vAlign w:val="center"/>
          </w:tcPr>
          <w:p w14:paraId="46A1D03A" w14:textId="77777777" w:rsidR="004C5DBE" w:rsidRPr="004C5DBE" w:rsidRDefault="004C5DBE" w:rsidP="004C5DBE">
            <w:pPr>
              <w:pStyle w:val="TabFig"/>
              <w:spacing w:before="62" w:after="62"/>
            </w:pPr>
            <w:r w:rsidRPr="004C5DBE">
              <w:rPr>
                <w:rFonts w:hint="eastAsia"/>
              </w:rPr>
              <w:t>软件集中加载</w:t>
            </w:r>
            <w:r w:rsidR="00AE779C">
              <w:rPr>
                <w:rFonts w:hint="eastAsia"/>
              </w:rPr>
              <w:t>单元</w:t>
            </w:r>
            <w:r w:rsidRPr="004C5DBE">
              <w:rPr>
                <w:rFonts w:hint="eastAsia"/>
              </w:rPr>
              <w:t>XQ10</w:t>
            </w:r>
          </w:p>
        </w:tc>
        <w:tc>
          <w:tcPr>
            <w:tcW w:w="0" w:type="auto"/>
            <w:vAlign w:val="center"/>
          </w:tcPr>
          <w:p w14:paraId="48BE185D" w14:textId="77777777" w:rsidR="004C5DBE" w:rsidRPr="004C5DBE" w:rsidRDefault="004C5DBE" w:rsidP="004C5DBE">
            <w:pPr>
              <w:pStyle w:val="TabFig"/>
              <w:spacing w:before="62" w:after="62"/>
            </w:pPr>
            <w:r w:rsidRPr="004C5DBE">
              <w:rPr>
                <w:rFonts w:hint="eastAsia"/>
              </w:rPr>
              <w:t>3.2.10</w:t>
            </w:r>
          </w:p>
        </w:tc>
        <w:tc>
          <w:tcPr>
            <w:tcW w:w="0" w:type="auto"/>
            <w:vAlign w:val="center"/>
          </w:tcPr>
          <w:p w14:paraId="3FB972B7" w14:textId="77777777" w:rsidR="004C5DBE" w:rsidRPr="004C5DBE" w:rsidRDefault="004C5DBE" w:rsidP="004C5DBE">
            <w:pPr>
              <w:pStyle w:val="TabFig"/>
              <w:spacing w:before="62" w:after="62"/>
            </w:pPr>
            <w:r w:rsidRPr="004C5DBE">
              <w:rPr>
                <w:rFonts w:hint="eastAsia"/>
              </w:rPr>
              <w:t>软件集中加载</w:t>
            </w:r>
            <w:r w:rsidRPr="004C5DBE">
              <w:rPr>
                <w:rFonts w:hint="eastAsia"/>
              </w:rPr>
              <w:t>M10</w:t>
            </w:r>
          </w:p>
        </w:tc>
        <w:tc>
          <w:tcPr>
            <w:tcW w:w="0" w:type="auto"/>
            <w:vAlign w:val="center"/>
          </w:tcPr>
          <w:p w14:paraId="4872A288" w14:textId="77777777" w:rsidR="004C5DBE" w:rsidRPr="004C5DBE" w:rsidRDefault="004C5DBE" w:rsidP="004C5DBE">
            <w:pPr>
              <w:pStyle w:val="TabFig"/>
              <w:spacing w:before="62" w:after="62"/>
            </w:pPr>
            <w:r w:rsidRPr="004C5DBE">
              <w:rPr>
                <w:rFonts w:hint="eastAsia"/>
              </w:rPr>
              <w:t>4.1.10</w:t>
            </w:r>
          </w:p>
        </w:tc>
      </w:tr>
      <w:tr w:rsidR="004C5DBE" w:rsidRPr="004C5DBE" w14:paraId="0E1E7FA7" w14:textId="77777777" w:rsidTr="004C5DBE">
        <w:trPr>
          <w:jc w:val="center"/>
        </w:trPr>
        <w:tc>
          <w:tcPr>
            <w:tcW w:w="0" w:type="auto"/>
            <w:vAlign w:val="center"/>
          </w:tcPr>
          <w:p w14:paraId="489F6B60" w14:textId="77777777" w:rsidR="004C5DBE" w:rsidRPr="004C5DBE" w:rsidRDefault="004C5DBE" w:rsidP="004C5DBE">
            <w:pPr>
              <w:pStyle w:val="TabFig"/>
              <w:spacing w:before="62" w:after="62"/>
            </w:pPr>
            <w:r w:rsidRPr="004C5DBE">
              <w:rPr>
                <w:rFonts w:hint="eastAsia"/>
              </w:rPr>
              <w:t>11</w:t>
            </w:r>
          </w:p>
        </w:tc>
        <w:tc>
          <w:tcPr>
            <w:tcW w:w="0" w:type="auto"/>
            <w:vAlign w:val="center"/>
          </w:tcPr>
          <w:p w14:paraId="26E717F8" w14:textId="77777777" w:rsidR="004C5DBE" w:rsidRPr="004C5DBE" w:rsidRDefault="004C5DBE" w:rsidP="004C5DBE">
            <w:pPr>
              <w:pStyle w:val="TabFig"/>
              <w:spacing w:before="62" w:after="62"/>
            </w:pPr>
            <w:r w:rsidRPr="004C5DBE">
              <w:rPr>
                <w:rFonts w:hint="eastAsia"/>
              </w:rPr>
              <w:t>性能</w:t>
            </w:r>
          </w:p>
        </w:tc>
        <w:tc>
          <w:tcPr>
            <w:tcW w:w="0" w:type="auto"/>
            <w:vAlign w:val="center"/>
          </w:tcPr>
          <w:p w14:paraId="0A8F539F" w14:textId="77777777" w:rsidR="004C5DBE" w:rsidRPr="004C5DBE" w:rsidRDefault="004C5DBE" w:rsidP="004C5DBE">
            <w:pPr>
              <w:pStyle w:val="TabFig"/>
              <w:spacing w:before="62" w:after="62"/>
            </w:pPr>
            <w:r w:rsidRPr="004C5DBE">
              <w:rPr>
                <w:rFonts w:hint="eastAsia"/>
              </w:rPr>
              <w:t>3.4</w:t>
            </w:r>
          </w:p>
        </w:tc>
        <w:tc>
          <w:tcPr>
            <w:tcW w:w="0" w:type="auto"/>
            <w:vAlign w:val="center"/>
          </w:tcPr>
          <w:p w14:paraId="3787BC06" w14:textId="77777777" w:rsidR="004C5DBE" w:rsidRPr="004C5DBE" w:rsidRDefault="004C5DBE" w:rsidP="004C5DBE">
            <w:pPr>
              <w:pStyle w:val="TabFig"/>
              <w:spacing w:before="62" w:after="62"/>
            </w:pPr>
            <w:r w:rsidRPr="004C5DBE">
              <w:rPr>
                <w:rFonts w:hint="eastAsia"/>
              </w:rPr>
              <w:t>性能</w:t>
            </w:r>
          </w:p>
        </w:tc>
        <w:tc>
          <w:tcPr>
            <w:tcW w:w="0" w:type="auto"/>
            <w:vAlign w:val="center"/>
          </w:tcPr>
          <w:p w14:paraId="6D451409" w14:textId="77777777" w:rsidR="004C5DBE" w:rsidRPr="004C5DBE" w:rsidRDefault="004C5DBE" w:rsidP="004C5DBE">
            <w:pPr>
              <w:pStyle w:val="TabFig"/>
              <w:spacing w:before="62" w:after="62"/>
            </w:pPr>
            <w:r w:rsidRPr="004C5DBE">
              <w:rPr>
                <w:rFonts w:hint="eastAsia"/>
              </w:rPr>
              <w:t>4.2</w:t>
            </w:r>
          </w:p>
        </w:tc>
      </w:tr>
    </w:tbl>
    <w:p w14:paraId="4313F02D" w14:textId="77777777" w:rsidR="004C5DBE" w:rsidRDefault="004C5DBE" w:rsidP="004C5DBE">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84D6A">
        <w:rPr>
          <w:noProof/>
        </w:rPr>
        <w:t>14</w:t>
      </w:r>
      <w:r>
        <w:fldChar w:fldCharType="end"/>
      </w:r>
      <w:r>
        <w:t xml:space="preserve"> </w:t>
      </w:r>
      <w:r w:rsidRPr="00361B08">
        <w:rPr>
          <w:rFonts w:hint="eastAsia"/>
        </w:rPr>
        <w:t>任务书到需求追溯表</w:t>
      </w:r>
    </w:p>
    <w:tbl>
      <w:tblPr>
        <w:tblStyle w:val="a3"/>
        <w:tblW w:w="0" w:type="auto"/>
        <w:jc w:val="center"/>
        <w:tblLook w:val="04A0" w:firstRow="1" w:lastRow="0" w:firstColumn="1" w:lastColumn="0" w:noHBand="0" w:noVBand="1"/>
      </w:tblPr>
      <w:tblGrid>
        <w:gridCol w:w="557"/>
        <w:gridCol w:w="2029"/>
        <w:gridCol w:w="1715"/>
        <w:gridCol w:w="2441"/>
        <w:gridCol w:w="1554"/>
      </w:tblGrid>
      <w:tr w:rsidR="004C5DBE" w:rsidRPr="004C5DBE" w14:paraId="5E936809" w14:textId="77777777" w:rsidTr="004C5DBE">
        <w:trPr>
          <w:jc w:val="center"/>
        </w:trPr>
        <w:tc>
          <w:tcPr>
            <w:tcW w:w="0" w:type="auto"/>
            <w:vAlign w:val="center"/>
          </w:tcPr>
          <w:p w14:paraId="6EF1C543" w14:textId="77777777" w:rsidR="004C5DBE" w:rsidRPr="004C5DBE" w:rsidRDefault="004C5DBE" w:rsidP="004C5DBE">
            <w:pPr>
              <w:pStyle w:val="TabFig"/>
              <w:spacing w:before="62" w:after="62"/>
            </w:pPr>
            <w:r w:rsidRPr="004C5DBE">
              <w:rPr>
                <w:rFonts w:hint="eastAsia"/>
              </w:rPr>
              <w:t>序号</w:t>
            </w:r>
          </w:p>
        </w:tc>
        <w:tc>
          <w:tcPr>
            <w:tcW w:w="0" w:type="auto"/>
            <w:vAlign w:val="center"/>
          </w:tcPr>
          <w:p w14:paraId="4C299027" w14:textId="77777777" w:rsidR="004C5DBE" w:rsidRPr="004C5DBE" w:rsidRDefault="004C5DBE" w:rsidP="004C5DBE">
            <w:pPr>
              <w:pStyle w:val="TabFig"/>
              <w:spacing w:before="62" w:after="62"/>
            </w:pPr>
            <w:r w:rsidRPr="004C5DBE">
              <w:rPr>
                <w:rFonts w:hint="eastAsia"/>
              </w:rPr>
              <w:t>软件研制任务书来源</w:t>
            </w:r>
          </w:p>
        </w:tc>
        <w:tc>
          <w:tcPr>
            <w:tcW w:w="0" w:type="auto"/>
            <w:vAlign w:val="center"/>
          </w:tcPr>
          <w:p w14:paraId="718C08E6" w14:textId="77777777" w:rsidR="004C5DBE" w:rsidRPr="004C5DBE" w:rsidRDefault="004C5DBE" w:rsidP="004C5DBE">
            <w:pPr>
              <w:pStyle w:val="TabFig"/>
              <w:spacing w:before="62" w:after="62"/>
            </w:pPr>
            <w:r w:rsidRPr="004C5DBE">
              <w:rPr>
                <w:rFonts w:hint="eastAsia"/>
              </w:rPr>
              <w:t>软件研制任务书章节</w:t>
            </w:r>
          </w:p>
        </w:tc>
        <w:tc>
          <w:tcPr>
            <w:tcW w:w="0" w:type="auto"/>
            <w:vAlign w:val="center"/>
          </w:tcPr>
          <w:p w14:paraId="243E4C81" w14:textId="77777777" w:rsidR="004C5DBE" w:rsidRPr="004C5DBE" w:rsidRDefault="004C5DBE" w:rsidP="004C5DBE">
            <w:pPr>
              <w:pStyle w:val="TabFig"/>
              <w:spacing w:before="62" w:after="62"/>
            </w:pPr>
            <w:r w:rsidRPr="004C5DBE">
              <w:rPr>
                <w:rFonts w:hint="eastAsia"/>
              </w:rPr>
              <w:t>需求及标识</w:t>
            </w:r>
          </w:p>
        </w:tc>
        <w:tc>
          <w:tcPr>
            <w:tcW w:w="0" w:type="auto"/>
            <w:vAlign w:val="center"/>
          </w:tcPr>
          <w:p w14:paraId="0509A88A" w14:textId="77777777" w:rsidR="004C5DBE" w:rsidRPr="004C5DBE" w:rsidRDefault="004C5DBE" w:rsidP="004C5DBE">
            <w:pPr>
              <w:pStyle w:val="TabFig"/>
              <w:spacing w:before="62" w:after="62"/>
            </w:pPr>
            <w:r w:rsidRPr="004C5DBE">
              <w:rPr>
                <w:rFonts w:hint="eastAsia"/>
              </w:rPr>
              <w:t>需求规格说明章节</w:t>
            </w:r>
          </w:p>
        </w:tc>
      </w:tr>
      <w:tr w:rsidR="00AE779C" w:rsidRPr="004C5DBE" w14:paraId="436514FA" w14:textId="77777777" w:rsidTr="004C5DBE">
        <w:trPr>
          <w:jc w:val="center"/>
        </w:trPr>
        <w:tc>
          <w:tcPr>
            <w:tcW w:w="0" w:type="auto"/>
            <w:vAlign w:val="center"/>
          </w:tcPr>
          <w:p w14:paraId="580AFA0F" w14:textId="77777777" w:rsidR="00AE779C" w:rsidRPr="004C5DBE" w:rsidRDefault="00AE779C" w:rsidP="00AE779C">
            <w:pPr>
              <w:pStyle w:val="TabFig"/>
              <w:spacing w:before="62" w:after="62"/>
            </w:pPr>
            <w:r w:rsidRPr="004C5DBE">
              <w:rPr>
                <w:rFonts w:hint="eastAsia"/>
              </w:rPr>
              <w:t>1</w:t>
            </w:r>
          </w:p>
        </w:tc>
        <w:tc>
          <w:tcPr>
            <w:tcW w:w="0" w:type="auto"/>
            <w:vAlign w:val="center"/>
          </w:tcPr>
          <w:p w14:paraId="3827F4A8" w14:textId="77777777" w:rsidR="00AE779C" w:rsidRPr="004C5DBE" w:rsidRDefault="00AE779C" w:rsidP="00AE779C">
            <w:pPr>
              <w:pStyle w:val="TabFig"/>
              <w:spacing w:before="62" w:after="62"/>
            </w:pPr>
            <w:r w:rsidRPr="004C5DBE">
              <w:rPr>
                <w:rFonts w:hint="eastAsia"/>
              </w:rPr>
              <w:t>上电初始化</w:t>
            </w:r>
            <w:r w:rsidRPr="004C5DBE">
              <w:rPr>
                <w:rFonts w:hint="eastAsia"/>
              </w:rPr>
              <w:t>M1</w:t>
            </w:r>
          </w:p>
        </w:tc>
        <w:tc>
          <w:tcPr>
            <w:tcW w:w="0" w:type="auto"/>
            <w:vAlign w:val="center"/>
          </w:tcPr>
          <w:p w14:paraId="6FE19763" w14:textId="77777777" w:rsidR="00AE779C" w:rsidRPr="004C5DBE" w:rsidRDefault="00AE779C" w:rsidP="00AE779C">
            <w:pPr>
              <w:pStyle w:val="TabFig"/>
              <w:spacing w:before="62" w:after="62"/>
            </w:pPr>
            <w:r w:rsidRPr="004C5DBE">
              <w:rPr>
                <w:rFonts w:hint="eastAsia"/>
              </w:rPr>
              <w:t>4.1.1</w:t>
            </w:r>
          </w:p>
        </w:tc>
        <w:tc>
          <w:tcPr>
            <w:tcW w:w="0" w:type="auto"/>
            <w:vAlign w:val="center"/>
          </w:tcPr>
          <w:p w14:paraId="3C79A04F" w14:textId="77777777" w:rsidR="00AE779C" w:rsidRPr="004C5DBE" w:rsidRDefault="00AE779C" w:rsidP="00AE779C">
            <w:pPr>
              <w:pStyle w:val="TabFig"/>
              <w:spacing w:before="62" w:after="62"/>
            </w:pPr>
            <w:r w:rsidRPr="004C5DBE">
              <w:rPr>
                <w:rFonts w:hint="eastAsia"/>
              </w:rPr>
              <w:t>上电初始化</w:t>
            </w:r>
            <w:r>
              <w:rPr>
                <w:rFonts w:hint="eastAsia"/>
              </w:rPr>
              <w:t>单元</w:t>
            </w:r>
            <w:r w:rsidRPr="004C5DBE">
              <w:rPr>
                <w:rFonts w:hint="eastAsia"/>
              </w:rPr>
              <w:t>XQ1</w:t>
            </w:r>
          </w:p>
        </w:tc>
        <w:tc>
          <w:tcPr>
            <w:tcW w:w="0" w:type="auto"/>
            <w:vAlign w:val="center"/>
          </w:tcPr>
          <w:p w14:paraId="2107CD8B" w14:textId="77777777" w:rsidR="00AE779C" w:rsidRPr="004C5DBE" w:rsidRDefault="00AE779C" w:rsidP="00AE779C">
            <w:pPr>
              <w:pStyle w:val="TabFig"/>
              <w:spacing w:before="62" w:after="62"/>
            </w:pPr>
            <w:r w:rsidRPr="004C5DBE">
              <w:rPr>
                <w:rFonts w:hint="eastAsia"/>
              </w:rPr>
              <w:t>3.2.1</w:t>
            </w:r>
          </w:p>
        </w:tc>
      </w:tr>
      <w:tr w:rsidR="00AE779C" w:rsidRPr="004C5DBE" w14:paraId="0BC52391" w14:textId="77777777" w:rsidTr="004C5DBE">
        <w:trPr>
          <w:jc w:val="center"/>
        </w:trPr>
        <w:tc>
          <w:tcPr>
            <w:tcW w:w="0" w:type="auto"/>
            <w:vAlign w:val="center"/>
          </w:tcPr>
          <w:p w14:paraId="17E29F9A" w14:textId="77777777" w:rsidR="00AE779C" w:rsidRPr="004C5DBE" w:rsidRDefault="00AE779C" w:rsidP="00AE779C">
            <w:pPr>
              <w:pStyle w:val="TabFig"/>
              <w:spacing w:before="62" w:after="62"/>
            </w:pPr>
            <w:r w:rsidRPr="004C5DBE">
              <w:rPr>
                <w:rFonts w:hint="eastAsia"/>
              </w:rPr>
              <w:t>2</w:t>
            </w:r>
          </w:p>
        </w:tc>
        <w:tc>
          <w:tcPr>
            <w:tcW w:w="0" w:type="auto"/>
            <w:vAlign w:val="center"/>
          </w:tcPr>
          <w:p w14:paraId="6C11962F" w14:textId="77777777" w:rsidR="00AE779C" w:rsidRPr="004C5DBE" w:rsidRDefault="00AE779C" w:rsidP="00AE779C">
            <w:pPr>
              <w:pStyle w:val="TabFig"/>
              <w:spacing w:before="62" w:after="62"/>
            </w:pPr>
            <w:r w:rsidRPr="004C5DBE">
              <w:rPr>
                <w:rFonts w:hint="eastAsia"/>
              </w:rPr>
              <w:t>上电自检</w:t>
            </w:r>
            <w:r w:rsidRPr="004C5DBE">
              <w:rPr>
                <w:rFonts w:hint="eastAsia"/>
              </w:rPr>
              <w:t>M2</w:t>
            </w:r>
          </w:p>
        </w:tc>
        <w:tc>
          <w:tcPr>
            <w:tcW w:w="0" w:type="auto"/>
            <w:vAlign w:val="center"/>
          </w:tcPr>
          <w:p w14:paraId="79BB6E99" w14:textId="77777777" w:rsidR="00AE779C" w:rsidRPr="004C5DBE" w:rsidRDefault="00AE779C" w:rsidP="00AE779C">
            <w:pPr>
              <w:pStyle w:val="TabFig"/>
              <w:spacing w:before="62" w:after="62"/>
            </w:pPr>
            <w:r w:rsidRPr="004C5DBE">
              <w:rPr>
                <w:rFonts w:hint="eastAsia"/>
              </w:rPr>
              <w:t>4.1.2</w:t>
            </w:r>
          </w:p>
        </w:tc>
        <w:tc>
          <w:tcPr>
            <w:tcW w:w="0" w:type="auto"/>
            <w:vAlign w:val="center"/>
          </w:tcPr>
          <w:p w14:paraId="268EE895" w14:textId="77777777" w:rsidR="00AE779C" w:rsidRPr="004C5DBE" w:rsidRDefault="00AE779C" w:rsidP="00AE779C">
            <w:pPr>
              <w:pStyle w:val="TabFig"/>
              <w:spacing w:before="62" w:after="62"/>
            </w:pPr>
            <w:r w:rsidRPr="004C5DBE">
              <w:rPr>
                <w:rFonts w:hint="eastAsia"/>
              </w:rPr>
              <w:t>上电自检单元</w:t>
            </w:r>
            <w:r w:rsidRPr="004C5DBE">
              <w:rPr>
                <w:rFonts w:hint="eastAsia"/>
              </w:rPr>
              <w:t>XQ2</w:t>
            </w:r>
          </w:p>
        </w:tc>
        <w:tc>
          <w:tcPr>
            <w:tcW w:w="0" w:type="auto"/>
            <w:vAlign w:val="center"/>
          </w:tcPr>
          <w:p w14:paraId="537D5F7D" w14:textId="77777777" w:rsidR="00AE779C" w:rsidRPr="004C5DBE" w:rsidRDefault="00AE779C" w:rsidP="00AE779C">
            <w:pPr>
              <w:pStyle w:val="TabFig"/>
              <w:spacing w:before="62" w:after="62"/>
            </w:pPr>
            <w:r w:rsidRPr="004C5DBE">
              <w:rPr>
                <w:rFonts w:hint="eastAsia"/>
              </w:rPr>
              <w:t>3.2.2</w:t>
            </w:r>
          </w:p>
        </w:tc>
      </w:tr>
      <w:tr w:rsidR="00AE779C" w:rsidRPr="004C5DBE" w14:paraId="168D0795" w14:textId="77777777" w:rsidTr="004C5DBE">
        <w:trPr>
          <w:jc w:val="center"/>
        </w:trPr>
        <w:tc>
          <w:tcPr>
            <w:tcW w:w="0" w:type="auto"/>
            <w:vAlign w:val="center"/>
          </w:tcPr>
          <w:p w14:paraId="24F22D65" w14:textId="77777777" w:rsidR="00AE779C" w:rsidRPr="004C5DBE" w:rsidRDefault="00AE779C" w:rsidP="00AE779C">
            <w:pPr>
              <w:pStyle w:val="TabFig"/>
              <w:spacing w:before="62" w:after="62"/>
            </w:pPr>
            <w:r w:rsidRPr="004C5DBE">
              <w:rPr>
                <w:rFonts w:hint="eastAsia"/>
              </w:rPr>
              <w:t>3</w:t>
            </w:r>
          </w:p>
        </w:tc>
        <w:tc>
          <w:tcPr>
            <w:tcW w:w="0" w:type="auto"/>
            <w:vAlign w:val="center"/>
          </w:tcPr>
          <w:p w14:paraId="79C44C9C" w14:textId="77777777" w:rsidR="00AE779C" w:rsidRPr="004C5DBE" w:rsidRDefault="00AE779C" w:rsidP="00AE779C">
            <w:pPr>
              <w:pStyle w:val="TabFig"/>
              <w:spacing w:before="62" w:after="62"/>
            </w:pPr>
            <w:r w:rsidRPr="004C5DBE">
              <w:rPr>
                <w:rFonts w:hint="eastAsia"/>
              </w:rPr>
              <w:t>6</w:t>
            </w:r>
            <w:r w:rsidRPr="004C5DBE">
              <w:rPr>
                <w:rFonts w:hint="eastAsia"/>
              </w:rPr>
              <w:t>路模拟量采集</w:t>
            </w:r>
            <w:r w:rsidRPr="004C5DBE">
              <w:rPr>
                <w:rFonts w:hint="eastAsia"/>
              </w:rPr>
              <w:t>M3</w:t>
            </w:r>
          </w:p>
        </w:tc>
        <w:tc>
          <w:tcPr>
            <w:tcW w:w="0" w:type="auto"/>
            <w:vAlign w:val="center"/>
          </w:tcPr>
          <w:p w14:paraId="7ABC0377" w14:textId="77777777" w:rsidR="00AE779C" w:rsidRPr="004C5DBE" w:rsidRDefault="00AE779C" w:rsidP="00AE779C">
            <w:pPr>
              <w:pStyle w:val="TabFig"/>
              <w:spacing w:before="62" w:after="62"/>
            </w:pPr>
            <w:r w:rsidRPr="004C5DBE">
              <w:rPr>
                <w:rFonts w:hint="eastAsia"/>
              </w:rPr>
              <w:t>4.1.3</w:t>
            </w:r>
          </w:p>
        </w:tc>
        <w:tc>
          <w:tcPr>
            <w:tcW w:w="0" w:type="auto"/>
            <w:vAlign w:val="center"/>
          </w:tcPr>
          <w:p w14:paraId="19DDE3BE" w14:textId="77777777" w:rsidR="00AE779C" w:rsidRPr="004C5DBE" w:rsidRDefault="00AE779C" w:rsidP="00AE779C">
            <w:pPr>
              <w:pStyle w:val="TabFig"/>
              <w:spacing w:before="62" w:after="62"/>
            </w:pPr>
            <w:r w:rsidRPr="004C5DBE">
              <w:rPr>
                <w:rFonts w:hint="eastAsia"/>
              </w:rPr>
              <w:t>模拟量采集</w:t>
            </w:r>
            <w:r>
              <w:rPr>
                <w:rFonts w:hint="eastAsia"/>
              </w:rPr>
              <w:t>单元</w:t>
            </w:r>
            <w:r w:rsidRPr="004C5DBE">
              <w:rPr>
                <w:rFonts w:hint="eastAsia"/>
              </w:rPr>
              <w:t>XQ3</w:t>
            </w:r>
          </w:p>
        </w:tc>
        <w:tc>
          <w:tcPr>
            <w:tcW w:w="0" w:type="auto"/>
            <w:vAlign w:val="center"/>
          </w:tcPr>
          <w:p w14:paraId="7076BF12" w14:textId="77777777" w:rsidR="00AE779C" w:rsidRPr="004C5DBE" w:rsidRDefault="00AE779C" w:rsidP="00AE779C">
            <w:pPr>
              <w:pStyle w:val="TabFig"/>
              <w:spacing w:before="62" w:after="62"/>
            </w:pPr>
            <w:r w:rsidRPr="004C5DBE">
              <w:rPr>
                <w:rFonts w:hint="eastAsia"/>
              </w:rPr>
              <w:t>3.2.3</w:t>
            </w:r>
          </w:p>
        </w:tc>
      </w:tr>
      <w:tr w:rsidR="00AE779C" w:rsidRPr="004C5DBE" w14:paraId="6775306B" w14:textId="77777777" w:rsidTr="004C5DBE">
        <w:trPr>
          <w:jc w:val="center"/>
        </w:trPr>
        <w:tc>
          <w:tcPr>
            <w:tcW w:w="0" w:type="auto"/>
            <w:vAlign w:val="center"/>
          </w:tcPr>
          <w:p w14:paraId="3B68A44A" w14:textId="77777777" w:rsidR="00AE779C" w:rsidRPr="004C5DBE" w:rsidRDefault="00AE779C" w:rsidP="00AE779C">
            <w:pPr>
              <w:pStyle w:val="TabFig"/>
              <w:spacing w:before="62" w:after="62"/>
            </w:pPr>
            <w:r w:rsidRPr="004C5DBE">
              <w:rPr>
                <w:rFonts w:hint="eastAsia"/>
              </w:rPr>
              <w:t>4</w:t>
            </w:r>
          </w:p>
        </w:tc>
        <w:tc>
          <w:tcPr>
            <w:tcW w:w="0" w:type="auto"/>
            <w:vAlign w:val="center"/>
          </w:tcPr>
          <w:p w14:paraId="38737776" w14:textId="77777777" w:rsidR="00AE779C" w:rsidRPr="004C5DBE" w:rsidRDefault="00AE779C" w:rsidP="00AE779C">
            <w:pPr>
              <w:pStyle w:val="TabFig"/>
              <w:spacing w:before="62" w:after="62"/>
            </w:pPr>
            <w:r w:rsidRPr="004C5DBE">
              <w:rPr>
                <w:rFonts w:hint="eastAsia"/>
              </w:rPr>
              <w:t>电机转速闭环调节</w:t>
            </w:r>
            <w:r w:rsidRPr="004C5DBE">
              <w:rPr>
                <w:rFonts w:hint="eastAsia"/>
              </w:rPr>
              <w:t>M4</w:t>
            </w:r>
          </w:p>
        </w:tc>
        <w:tc>
          <w:tcPr>
            <w:tcW w:w="0" w:type="auto"/>
            <w:vAlign w:val="center"/>
          </w:tcPr>
          <w:p w14:paraId="40BAB5C5" w14:textId="77777777" w:rsidR="00AE779C" w:rsidRPr="004C5DBE" w:rsidRDefault="00AE779C" w:rsidP="00AE779C">
            <w:pPr>
              <w:pStyle w:val="TabFig"/>
              <w:spacing w:before="62" w:after="62"/>
            </w:pPr>
            <w:r w:rsidRPr="004C5DBE">
              <w:rPr>
                <w:rFonts w:hint="eastAsia"/>
              </w:rPr>
              <w:t>4.1.4</w:t>
            </w:r>
          </w:p>
        </w:tc>
        <w:tc>
          <w:tcPr>
            <w:tcW w:w="0" w:type="auto"/>
            <w:vAlign w:val="center"/>
          </w:tcPr>
          <w:p w14:paraId="55DC207B" w14:textId="77777777" w:rsidR="00AE779C" w:rsidRPr="004C5DBE" w:rsidRDefault="00AE779C" w:rsidP="00AE779C">
            <w:pPr>
              <w:pStyle w:val="TabFig"/>
              <w:spacing w:before="62" w:after="62"/>
            </w:pPr>
            <w:r w:rsidRPr="004C5DBE">
              <w:rPr>
                <w:rFonts w:hint="eastAsia"/>
              </w:rPr>
              <w:t>闭环</w:t>
            </w:r>
            <w:r>
              <w:rPr>
                <w:rFonts w:hint="eastAsia"/>
              </w:rPr>
              <w:t>调速单元</w:t>
            </w:r>
            <w:r w:rsidRPr="004C5DBE">
              <w:rPr>
                <w:rFonts w:hint="eastAsia"/>
              </w:rPr>
              <w:t>XQ4</w:t>
            </w:r>
          </w:p>
        </w:tc>
        <w:tc>
          <w:tcPr>
            <w:tcW w:w="0" w:type="auto"/>
            <w:vAlign w:val="center"/>
          </w:tcPr>
          <w:p w14:paraId="78D6E752" w14:textId="77777777" w:rsidR="00AE779C" w:rsidRPr="004C5DBE" w:rsidRDefault="00AE779C" w:rsidP="00AE779C">
            <w:pPr>
              <w:pStyle w:val="TabFig"/>
              <w:spacing w:before="62" w:after="62"/>
            </w:pPr>
            <w:r w:rsidRPr="004C5DBE">
              <w:rPr>
                <w:rFonts w:hint="eastAsia"/>
              </w:rPr>
              <w:t>3.2.4</w:t>
            </w:r>
          </w:p>
        </w:tc>
      </w:tr>
      <w:tr w:rsidR="00AE779C" w:rsidRPr="004C5DBE" w14:paraId="2E245171" w14:textId="77777777" w:rsidTr="004C5DBE">
        <w:trPr>
          <w:jc w:val="center"/>
        </w:trPr>
        <w:tc>
          <w:tcPr>
            <w:tcW w:w="0" w:type="auto"/>
            <w:vAlign w:val="center"/>
          </w:tcPr>
          <w:p w14:paraId="15CF6DFD" w14:textId="77777777" w:rsidR="00AE779C" w:rsidRPr="004C5DBE" w:rsidRDefault="00AE779C" w:rsidP="00AE779C">
            <w:pPr>
              <w:pStyle w:val="TabFig"/>
              <w:spacing w:before="62" w:after="62"/>
            </w:pPr>
            <w:r w:rsidRPr="004C5DBE">
              <w:rPr>
                <w:rFonts w:hint="eastAsia"/>
              </w:rPr>
              <w:t>5</w:t>
            </w:r>
          </w:p>
        </w:tc>
        <w:tc>
          <w:tcPr>
            <w:tcW w:w="0" w:type="auto"/>
            <w:vAlign w:val="center"/>
          </w:tcPr>
          <w:p w14:paraId="51BB32B7" w14:textId="77777777" w:rsidR="00AE779C" w:rsidRPr="004C5DBE" w:rsidRDefault="00AE779C" w:rsidP="00AE779C">
            <w:pPr>
              <w:pStyle w:val="TabFig"/>
              <w:spacing w:before="62" w:after="62"/>
            </w:pPr>
            <w:r w:rsidRPr="004C5DBE">
              <w:rPr>
                <w:rFonts w:hint="eastAsia"/>
              </w:rPr>
              <w:t>周期自检</w:t>
            </w:r>
            <w:r w:rsidRPr="004C5DBE">
              <w:rPr>
                <w:rFonts w:hint="eastAsia"/>
              </w:rPr>
              <w:t>M5</w:t>
            </w:r>
          </w:p>
        </w:tc>
        <w:tc>
          <w:tcPr>
            <w:tcW w:w="0" w:type="auto"/>
            <w:vAlign w:val="center"/>
          </w:tcPr>
          <w:p w14:paraId="15956BFA" w14:textId="77777777" w:rsidR="00AE779C" w:rsidRPr="004C5DBE" w:rsidRDefault="00AE779C" w:rsidP="00AE779C">
            <w:pPr>
              <w:pStyle w:val="TabFig"/>
              <w:spacing w:before="62" w:after="62"/>
            </w:pPr>
            <w:r w:rsidRPr="004C5DBE">
              <w:rPr>
                <w:rFonts w:hint="eastAsia"/>
              </w:rPr>
              <w:t>4.1.5</w:t>
            </w:r>
          </w:p>
        </w:tc>
        <w:tc>
          <w:tcPr>
            <w:tcW w:w="0" w:type="auto"/>
            <w:vAlign w:val="center"/>
          </w:tcPr>
          <w:p w14:paraId="205C12F7" w14:textId="77777777" w:rsidR="00AE779C" w:rsidRPr="004C5DBE" w:rsidRDefault="00AE779C" w:rsidP="00AE779C">
            <w:pPr>
              <w:pStyle w:val="TabFig"/>
              <w:spacing w:before="62" w:after="62"/>
            </w:pPr>
            <w:r w:rsidRPr="004C5DBE">
              <w:rPr>
                <w:rFonts w:hint="eastAsia"/>
              </w:rPr>
              <w:t>周期自检</w:t>
            </w:r>
            <w:r>
              <w:rPr>
                <w:rFonts w:hint="eastAsia"/>
              </w:rPr>
              <w:t>单元</w:t>
            </w:r>
            <w:r w:rsidRPr="004C5DBE">
              <w:rPr>
                <w:rFonts w:hint="eastAsia"/>
              </w:rPr>
              <w:t>XQ5</w:t>
            </w:r>
          </w:p>
        </w:tc>
        <w:tc>
          <w:tcPr>
            <w:tcW w:w="0" w:type="auto"/>
            <w:vAlign w:val="center"/>
          </w:tcPr>
          <w:p w14:paraId="0750499A" w14:textId="77777777" w:rsidR="00AE779C" w:rsidRPr="004C5DBE" w:rsidRDefault="00AE779C" w:rsidP="00AE779C">
            <w:pPr>
              <w:pStyle w:val="TabFig"/>
              <w:spacing w:before="62" w:after="62"/>
            </w:pPr>
            <w:r w:rsidRPr="004C5DBE">
              <w:rPr>
                <w:rFonts w:hint="eastAsia"/>
              </w:rPr>
              <w:t>3.2.5</w:t>
            </w:r>
          </w:p>
        </w:tc>
      </w:tr>
      <w:tr w:rsidR="00AE779C" w:rsidRPr="004C5DBE" w14:paraId="2600A023" w14:textId="77777777" w:rsidTr="004C5DBE">
        <w:trPr>
          <w:jc w:val="center"/>
        </w:trPr>
        <w:tc>
          <w:tcPr>
            <w:tcW w:w="0" w:type="auto"/>
            <w:vAlign w:val="center"/>
          </w:tcPr>
          <w:p w14:paraId="4255343E" w14:textId="77777777" w:rsidR="00AE779C" w:rsidRPr="004C5DBE" w:rsidRDefault="00AE779C" w:rsidP="00AE779C">
            <w:pPr>
              <w:pStyle w:val="TabFig"/>
              <w:spacing w:before="62" w:after="62"/>
            </w:pPr>
            <w:r w:rsidRPr="004C5DBE">
              <w:rPr>
                <w:rFonts w:hint="eastAsia"/>
              </w:rPr>
              <w:t>6</w:t>
            </w:r>
          </w:p>
        </w:tc>
        <w:tc>
          <w:tcPr>
            <w:tcW w:w="0" w:type="auto"/>
            <w:vAlign w:val="center"/>
          </w:tcPr>
          <w:p w14:paraId="59C20058" w14:textId="77777777" w:rsidR="00AE779C" w:rsidRPr="004C5DBE" w:rsidRDefault="00AE779C" w:rsidP="00AE779C">
            <w:pPr>
              <w:pStyle w:val="TabFig"/>
              <w:spacing w:before="62" w:after="62"/>
            </w:pPr>
            <w:r w:rsidRPr="004C5DBE">
              <w:rPr>
                <w:rFonts w:hint="eastAsia"/>
              </w:rPr>
              <w:t>自保护停机</w:t>
            </w:r>
            <w:r w:rsidRPr="004C5DBE">
              <w:rPr>
                <w:rFonts w:hint="eastAsia"/>
              </w:rPr>
              <w:t>/</w:t>
            </w:r>
            <w:r w:rsidRPr="004C5DBE">
              <w:rPr>
                <w:rFonts w:hint="eastAsia"/>
              </w:rPr>
              <w:t>降额运行</w:t>
            </w:r>
            <w:r w:rsidRPr="004C5DBE">
              <w:rPr>
                <w:rFonts w:hint="eastAsia"/>
              </w:rPr>
              <w:t>M6</w:t>
            </w:r>
          </w:p>
        </w:tc>
        <w:tc>
          <w:tcPr>
            <w:tcW w:w="0" w:type="auto"/>
            <w:vAlign w:val="center"/>
          </w:tcPr>
          <w:p w14:paraId="0294174D" w14:textId="77777777" w:rsidR="00AE779C" w:rsidRPr="004C5DBE" w:rsidRDefault="00AE779C" w:rsidP="00AE779C">
            <w:pPr>
              <w:pStyle w:val="TabFig"/>
              <w:spacing w:before="62" w:after="62"/>
            </w:pPr>
            <w:r w:rsidRPr="004C5DBE">
              <w:rPr>
                <w:rFonts w:hint="eastAsia"/>
              </w:rPr>
              <w:t>4.1.6</w:t>
            </w:r>
          </w:p>
        </w:tc>
        <w:tc>
          <w:tcPr>
            <w:tcW w:w="0" w:type="auto"/>
            <w:vAlign w:val="center"/>
          </w:tcPr>
          <w:p w14:paraId="064E8499" w14:textId="77777777" w:rsidR="00AE779C" w:rsidRPr="004C5DBE" w:rsidRDefault="00AE779C" w:rsidP="00AE779C">
            <w:pPr>
              <w:pStyle w:val="TabFig"/>
              <w:spacing w:before="62" w:after="62"/>
            </w:pPr>
            <w:r w:rsidRPr="004C5DBE">
              <w:rPr>
                <w:rFonts w:hint="eastAsia"/>
              </w:rPr>
              <w:t>自保护停机</w:t>
            </w:r>
            <w:r w:rsidRPr="004C5DBE">
              <w:rPr>
                <w:rFonts w:hint="eastAsia"/>
              </w:rPr>
              <w:t>/</w:t>
            </w:r>
            <w:r w:rsidRPr="004C5DBE">
              <w:rPr>
                <w:rFonts w:hint="eastAsia"/>
              </w:rPr>
              <w:t>降额运行</w:t>
            </w:r>
            <w:r>
              <w:rPr>
                <w:rFonts w:hint="eastAsia"/>
              </w:rPr>
              <w:t>单元</w:t>
            </w:r>
            <w:r w:rsidRPr="004C5DBE">
              <w:rPr>
                <w:rFonts w:hint="eastAsia"/>
              </w:rPr>
              <w:t>XQ6</w:t>
            </w:r>
          </w:p>
        </w:tc>
        <w:tc>
          <w:tcPr>
            <w:tcW w:w="0" w:type="auto"/>
            <w:vAlign w:val="center"/>
          </w:tcPr>
          <w:p w14:paraId="0D4187BA" w14:textId="77777777" w:rsidR="00AE779C" w:rsidRPr="004C5DBE" w:rsidRDefault="00AE779C" w:rsidP="00AE779C">
            <w:pPr>
              <w:pStyle w:val="TabFig"/>
              <w:spacing w:before="62" w:after="62"/>
            </w:pPr>
            <w:r w:rsidRPr="004C5DBE">
              <w:rPr>
                <w:rFonts w:hint="eastAsia"/>
              </w:rPr>
              <w:t>3.2.6</w:t>
            </w:r>
          </w:p>
        </w:tc>
      </w:tr>
      <w:tr w:rsidR="00AE779C" w:rsidRPr="004C5DBE" w14:paraId="7E56E7C8" w14:textId="77777777" w:rsidTr="004C5DBE">
        <w:trPr>
          <w:jc w:val="center"/>
        </w:trPr>
        <w:tc>
          <w:tcPr>
            <w:tcW w:w="0" w:type="auto"/>
            <w:vAlign w:val="center"/>
          </w:tcPr>
          <w:p w14:paraId="010C246E" w14:textId="77777777" w:rsidR="00AE779C" w:rsidRPr="004C5DBE" w:rsidRDefault="00AE779C" w:rsidP="00AE779C">
            <w:pPr>
              <w:pStyle w:val="TabFig"/>
              <w:spacing w:before="62" w:after="62"/>
            </w:pPr>
            <w:r w:rsidRPr="004C5DBE">
              <w:rPr>
                <w:rFonts w:hint="eastAsia"/>
              </w:rPr>
              <w:t>7</w:t>
            </w:r>
          </w:p>
        </w:tc>
        <w:tc>
          <w:tcPr>
            <w:tcW w:w="0" w:type="auto"/>
            <w:vAlign w:val="center"/>
          </w:tcPr>
          <w:p w14:paraId="49DE4802" w14:textId="77777777" w:rsidR="00AE779C" w:rsidRPr="004C5DBE" w:rsidRDefault="00AE779C" w:rsidP="00AE779C">
            <w:pPr>
              <w:pStyle w:val="TabFig"/>
              <w:spacing w:before="62" w:after="62"/>
            </w:pPr>
            <w:r w:rsidRPr="004C5DBE">
              <w:rPr>
                <w:rFonts w:hint="eastAsia"/>
              </w:rPr>
              <w:t>RS422</w:t>
            </w:r>
            <w:r w:rsidRPr="004C5DBE">
              <w:rPr>
                <w:rFonts w:hint="eastAsia"/>
              </w:rPr>
              <w:t>通讯</w:t>
            </w:r>
            <w:r w:rsidRPr="004C5DBE">
              <w:rPr>
                <w:rFonts w:hint="eastAsia"/>
              </w:rPr>
              <w:t>M7</w:t>
            </w:r>
          </w:p>
        </w:tc>
        <w:tc>
          <w:tcPr>
            <w:tcW w:w="0" w:type="auto"/>
            <w:vAlign w:val="center"/>
          </w:tcPr>
          <w:p w14:paraId="6F7D4978" w14:textId="77777777" w:rsidR="00AE779C" w:rsidRPr="004C5DBE" w:rsidRDefault="00AE779C" w:rsidP="00AE779C">
            <w:pPr>
              <w:pStyle w:val="TabFig"/>
              <w:spacing w:before="62" w:after="62"/>
            </w:pPr>
            <w:r w:rsidRPr="004C5DBE">
              <w:rPr>
                <w:rFonts w:hint="eastAsia"/>
              </w:rPr>
              <w:t>4.1.7</w:t>
            </w:r>
          </w:p>
        </w:tc>
        <w:tc>
          <w:tcPr>
            <w:tcW w:w="0" w:type="auto"/>
            <w:vAlign w:val="center"/>
          </w:tcPr>
          <w:p w14:paraId="3478769B" w14:textId="77777777" w:rsidR="00AE779C" w:rsidRPr="004C5DBE" w:rsidRDefault="00AE779C" w:rsidP="00AE779C">
            <w:pPr>
              <w:pStyle w:val="TabFig"/>
              <w:spacing w:before="62" w:after="62"/>
            </w:pPr>
            <w:r w:rsidRPr="004C5DBE">
              <w:rPr>
                <w:rFonts w:hint="eastAsia"/>
              </w:rPr>
              <w:t>RS422</w:t>
            </w:r>
            <w:r w:rsidRPr="004C5DBE">
              <w:rPr>
                <w:rFonts w:hint="eastAsia"/>
              </w:rPr>
              <w:t>通讯</w:t>
            </w:r>
            <w:r>
              <w:rPr>
                <w:rFonts w:hint="eastAsia"/>
              </w:rPr>
              <w:t>单元</w:t>
            </w:r>
            <w:r w:rsidRPr="004C5DBE">
              <w:rPr>
                <w:rFonts w:hint="eastAsia"/>
              </w:rPr>
              <w:t>XQ7</w:t>
            </w:r>
          </w:p>
        </w:tc>
        <w:tc>
          <w:tcPr>
            <w:tcW w:w="0" w:type="auto"/>
            <w:vAlign w:val="center"/>
          </w:tcPr>
          <w:p w14:paraId="0C6AF573" w14:textId="77777777" w:rsidR="00AE779C" w:rsidRPr="004C5DBE" w:rsidRDefault="00AE779C" w:rsidP="00AE779C">
            <w:pPr>
              <w:pStyle w:val="TabFig"/>
              <w:spacing w:before="62" w:after="62"/>
            </w:pPr>
            <w:r w:rsidRPr="004C5DBE">
              <w:rPr>
                <w:rFonts w:hint="eastAsia"/>
              </w:rPr>
              <w:t>3.2.7</w:t>
            </w:r>
          </w:p>
        </w:tc>
      </w:tr>
      <w:tr w:rsidR="00AE779C" w:rsidRPr="004C5DBE" w14:paraId="75C25482" w14:textId="77777777" w:rsidTr="004C5DBE">
        <w:trPr>
          <w:jc w:val="center"/>
        </w:trPr>
        <w:tc>
          <w:tcPr>
            <w:tcW w:w="0" w:type="auto"/>
            <w:vAlign w:val="center"/>
          </w:tcPr>
          <w:p w14:paraId="6706EDE6" w14:textId="77777777" w:rsidR="00AE779C" w:rsidRPr="004C5DBE" w:rsidRDefault="00AE779C" w:rsidP="00AE779C">
            <w:pPr>
              <w:pStyle w:val="TabFig"/>
              <w:spacing w:before="62" w:after="62"/>
            </w:pPr>
            <w:r w:rsidRPr="004C5DBE">
              <w:rPr>
                <w:rFonts w:hint="eastAsia"/>
              </w:rPr>
              <w:t>8</w:t>
            </w:r>
          </w:p>
        </w:tc>
        <w:tc>
          <w:tcPr>
            <w:tcW w:w="0" w:type="auto"/>
            <w:vAlign w:val="center"/>
          </w:tcPr>
          <w:p w14:paraId="0FE16F58" w14:textId="77777777" w:rsidR="00AE779C" w:rsidRPr="004C5DBE" w:rsidRDefault="00AE779C" w:rsidP="00AE779C">
            <w:pPr>
              <w:pStyle w:val="TabFig"/>
              <w:spacing w:before="62" w:after="62"/>
            </w:pPr>
            <w:r w:rsidRPr="004C5DBE">
              <w:rPr>
                <w:rFonts w:hint="eastAsia"/>
              </w:rPr>
              <w:t>硬线起停控制</w:t>
            </w:r>
            <w:r w:rsidRPr="004C5DBE">
              <w:rPr>
                <w:rFonts w:hint="eastAsia"/>
              </w:rPr>
              <w:t>M8</w:t>
            </w:r>
          </w:p>
        </w:tc>
        <w:tc>
          <w:tcPr>
            <w:tcW w:w="0" w:type="auto"/>
            <w:vAlign w:val="center"/>
          </w:tcPr>
          <w:p w14:paraId="56792DD4" w14:textId="77777777" w:rsidR="00AE779C" w:rsidRPr="004C5DBE" w:rsidRDefault="00AE779C" w:rsidP="00AE779C">
            <w:pPr>
              <w:pStyle w:val="TabFig"/>
              <w:spacing w:before="62" w:after="62"/>
            </w:pPr>
            <w:r w:rsidRPr="004C5DBE">
              <w:rPr>
                <w:rFonts w:hint="eastAsia"/>
              </w:rPr>
              <w:t>4.1.8</w:t>
            </w:r>
          </w:p>
        </w:tc>
        <w:tc>
          <w:tcPr>
            <w:tcW w:w="0" w:type="auto"/>
            <w:vAlign w:val="center"/>
          </w:tcPr>
          <w:p w14:paraId="01DFF3F6" w14:textId="77777777" w:rsidR="00AE779C" w:rsidRPr="004C5DBE" w:rsidRDefault="00AE779C" w:rsidP="00AE779C">
            <w:pPr>
              <w:pStyle w:val="TabFig"/>
              <w:spacing w:before="62" w:after="62"/>
            </w:pPr>
            <w:r w:rsidRPr="004C5DBE">
              <w:rPr>
                <w:rFonts w:hint="eastAsia"/>
              </w:rPr>
              <w:t>硬线起停控制</w:t>
            </w:r>
            <w:r>
              <w:rPr>
                <w:rFonts w:hint="eastAsia"/>
              </w:rPr>
              <w:t>单元</w:t>
            </w:r>
            <w:r w:rsidRPr="004C5DBE">
              <w:rPr>
                <w:rFonts w:hint="eastAsia"/>
              </w:rPr>
              <w:t>XQ8</w:t>
            </w:r>
          </w:p>
        </w:tc>
        <w:tc>
          <w:tcPr>
            <w:tcW w:w="0" w:type="auto"/>
            <w:vAlign w:val="center"/>
          </w:tcPr>
          <w:p w14:paraId="079EE4F6" w14:textId="77777777" w:rsidR="00AE779C" w:rsidRPr="004C5DBE" w:rsidRDefault="00AE779C" w:rsidP="00AE779C">
            <w:pPr>
              <w:pStyle w:val="TabFig"/>
              <w:spacing w:before="62" w:after="62"/>
            </w:pPr>
            <w:r w:rsidRPr="004C5DBE">
              <w:rPr>
                <w:rFonts w:hint="eastAsia"/>
              </w:rPr>
              <w:t>3.2.8</w:t>
            </w:r>
          </w:p>
        </w:tc>
      </w:tr>
      <w:tr w:rsidR="00AE779C" w:rsidRPr="004C5DBE" w14:paraId="6004BA30" w14:textId="77777777" w:rsidTr="004C5DBE">
        <w:trPr>
          <w:jc w:val="center"/>
        </w:trPr>
        <w:tc>
          <w:tcPr>
            <w:tcW w:w="0" w:type="auto"/>
            <w:vAlign w:val="center"/>
          </w:tcPr>
          <w:p w14:paraId="3B30F754" w14:textId="77777777" w:rsidR="00AE779C" w:rsidRPr="004C5DBE" w:rsidRDefault="00AE779C" w:rsidP="00AE779C">
            <w:pPr>
              <w:pStyle w:val="TabFig"/>
              <w:spacing w:before="62" w:after="62"/>
            </w:pPr>
            <w:r w:rsidRPr="004C5DBE">
              <w:rPr>
                <w:rFonts w:hint="eastAsia"/>
              </w:rPr>
              <w:t>9</w:t>
            </w:r>
          </w:p>
        </w:tc>
        <w:tc>
          <w:tcPr>
            <w:tcW w:w="0" w:type="auto"/>
            <w:vAlign w:val="center"/>
          </w:tcPr>
          <w:p w14:paraId="608D22A9" w14:textId="77777777" w:rsidR="00AE779C" w:rsidRPr="004C5DBE" w:rsidRDefault="00AE779C" w:rsidP="00AE779C">
            <w:pPr>
              <w:pStyle w:val="TabFig"/>
              <w:spacing w:before="62" w:after="62"/>
            </w:pPr>
            <w:r w:rsidRPr="004C5DBE">
              <w:rPr>
                <w:rFonts w:hint="eastAsia"/>
              </w:rPr>
              <w:t>数据存储</w:t>
            </w:r>
            <w:r w:rsidRPr="004C5DBE">
              <w:rPr>
                <w:rFonts w:hint="eastAsia"/>
              </w:rPr>
              <w:t>M9</w:t>
            </w:r>
          </w:p>
        </w:tc>
        <w:tc>
          <w:tcPr>
            <w:tcW w:w="0" w:type="auto"/>
            <w:vAlign w:val="center"/>
          </w:tcPr>
          <w:p w14:paraId="2177A2BC" w14:textId="77777777" w:rsidR="00AE779C" w:rsidRPr="004C5DBE" w:rsidRDefault="00AE779C" w:rsidP="00AE779C">
            <w:pPr>
              <w:pStyle w:val="TabFig"/>
              <w:spacing w:before="62" w:after="62"/>
            </w:pPr>
            <w:r w:rsidRPr="004C5DBE">
              <w:rPr>
                <w:rFonts w:hint="eastAsia"/>
              </w:rPr>
              <w:t>4.1.9</w:t>
            </w:r>
          </w:p>
        </w:tc>
        <w:tc>
          <w:tcPr>
            <w:tcW w:w="0" w:type="auto"/>
            <w:vAlign w:val="center"/>
          </w:tcPr>
          <w:p w14:paraId="05AACB03" w14:textId="77777777" w:rsidR="00AE779C" w:rsidRPr="004C5DBE" w:rsidRDefault="00AE779C" w:rsidP="00AE779C">
            <w:pPr>
              <w:pStyle w:val="TabFig"/>
              <w:spacing w:before="62" w:after="62"/>
            </w:pPr>
            <w:r w:rsidRPr="004C5DBE">
              <w:rPr>
                <w:rFonts w:hint="eastAsia"/>
              </w:rPr>
              <w:t>数据存储</w:t>
            </w:r>
            <w:r>
              <w:rPr>
                <w:rFonts w:hint="eastAsia"/>
              </w:rPr>
              <w:t>单元</w:t>
            </w:r>
            <w:r w:rsidRPr="004C5DBE">
              <w:rPr>
                <w:rFonts w:hint="eastAsia"/>
              </w:rPr>
              <w:t>XQ9</w:t>
            </w:r>
          </w:p>
        </w:tc>
        <w:tc>
          <w:tcPr>
            <w:tcW w:w="0" w:type="auto"/>
            <w:vAlign w:val="center"/>
          </w:tcPr>
          <w:p w14:paraId="043AD4DC" w14:textId="77777777" w:rsidR="00AE779C" w:rsidRPr="004C5DBE" w:rsidRDefault="00AE779C" w:rsidP="00AE779C">
            <w:pPr>
              <w:pStyle w:val="TabFig"/>
              <w:spacing w:before="62" w:after="62"/>
            </w:pPr>
            <w:r w:rsidRPr="004C5DBE">
              <w:rPr>
                <w:rFonts w:hint="eastAsia"/>
              </w:rPr>
              <w:t>3.2.9</w:t>
            </w:r>
          </w:p>
        </w:tc>
      </w:tr>
      <w:tr w:rsidR="00AE779C" w:rsidRPr="004C5DBE" w14:paraId="7E751F72" w14:textId="77777777" w:rsidTr="004C5DBE">
        <w:trPr>
          <w:jc w:val="center"/>
        </w:trPr>
        <w:tc>
          <w:tcPr>
            <w:tcW w:w="0" w:type="auto"/>
            <w:vAlign w:val="center"/>
          </w:tcPr>
          <w:p w14:paraId="30679B1B" w14:textId="77777777" w:rsidR="00AE779C" w:rsidRPr="004C5DBE" w:rsidRDefault="00AE779C" w:rsidP="00AE779C">
            <w:pPr>
              <w:pStyle w:val="TabFig"/>
              <w:spacing w:before="62" w:after="62"/>
            </w:pPr>
            <w:r w:rsidRPr="004C5DBE">
              <w:rPr>
                <w:rFonts w:hint="eastAsia"/>
              </w:rPr>
              <w:t>10</w:t>
            </w:r>
          </w:p>
        </w:tc>
        <w:tc>
          <w:tcPr>
            <w:tcW w:w="0" w:type="auto"/>
            <w:vAlign w:val="center"/>
          </w:tcPr>
          <w:p w14:paraId="11B62238" w14:textId="77777777" w:rsidR="00AE779C" w:rsidRPr="004C5DBE" w:rsidRDefault="00AE779C" w:rsidP="00AE779C">
            <w:pPr>
              <w:pStyle w:val="TabFig"/>
              <w:spacing w:before="62" w:after="62"/>
            </w:pPr>
            <w:r w:rsidRPr="004C5DBE">
              <w:rPr>
                <w:rFonts w:hint="eastAsia"/>
              </w:rPr>
              <w:t>软件集中加载</w:t>
            </w:r>
            <w:r w:rsidRPr="004C5DBE">
              <w:rPr>
                <w:rFonts w:hint="eastAsia"/>
              </w:rPr>
              <w:t>M10</w:t>
            </w:r>
          </w:p>
        </w:tc>
        <w:tc>
          <w:tcPr>
            <w:tcW w:w="0" w:type="auto"/>
            <w:vAlign w:val="center"/>
          </w:tcPr>
          <w:p w14:paraId="134B75CB" w14:textId="77777777" w:rsidR="00AE779C" w:rsidRPr="004C5DBE" w:rsidRDefault="00AE779C" w:rsidP="00AE779C">
            <w:pPr>
              <w:pStyle w:val="TabFig"/>
              <w:spacing w:before="62" w:after="62"/>
            </w:pPr>
            <w:r w:rsidRPr="004C5DBE">
              <w:rPr>
                <w:rFonts w:hint="eastAsia"/>
              </w:rPr>
              <w:t>4.1.10</w:t>
            </w:r>
          </w:p>
        </w:tc>
        <w:tc>
          <w:tcPr>
            <w:tcW w:w="0" w:type="auto"/>
            <w:vAlign w:val="center"/>
          </w:tcPr>
          <w:p w14:paraId="50F2B01B" w14:textId="77777777" w:rsidR="00AE779C" w:rsidRPr="004C5DBE" w:rsidRDefault="00AE779C" w:rsidP="00AE779C">
            <w:pPr>
              <w:pStyle w:val="TabFig"/>
              <w:spacing w:before="62" w:after="62"/>
            </w:pPr>
            <w:r w:rsidRPr="004C5DBE">
              <w:rPr>
                <w:rFonts w:hint="eastAsia"/>
              </w:rPr>
              <w:t>软件集中加载</w:t>
            </w:r>
            <w:r>
              <w:rPr>
                <w:rFonts w:hint="eastAsia"/>
              </w:rPr>
              <w:t>单元</w:t>
            </w:r>
            <w:r w:rsidRPr="004C5DBE">
              <w:rPr>
                <w:rFonts w:hint="eastAsia"/>
              </w:rPr>
              <w:t>XQ10</w:t>
            </w:r>
          </w:p>
        </w:tc>
        <w:tc>
          <w:tcPr>
            <w:tcW w:w="0" w:type="auto"/>
            <w:vAlign w:val="center"/>
          </w:tcPr>
          <w:p w14:paraId="095AE0F7" w14:textId="77777777" w:rsidR="00AE779C" w:rsidRPr="004C5DBE" w:rsidRDefault="00AE779C" w:rsidP="00AE779C">
            <w:pPr>
              <w:pStyle w:val="TabFig"/>
              <w:spacing w:before="62" w:after="62"/>
            </w:pPr>
            <w:r w:rsidRPr="004C5DBE">
              <w:rPr>
                <w:rFonts w:hint="eastAsia"/>
              </w:rPr>
              <w:t>3.2.10</w:t>
            </w:r>
          </w:p>
        </w:tc>
      </w:tr>
      <w:tr w:rsidR="004C5DBE" w:rsidRPr="004C5DBE" w14:paraId="58DD3D9D" w14:textId="77777777" w:rsidTr="004C5DBE">
        <w:trPr>
          <w:jc w:val="center"/>
        </w:trPr>
        <w:tc>
          <w:tcPr>
            <w:tcW w:w="0" w:type="auto"/>
            <w:vAlign w:val="center"/>
          </w:tcPr>
          <w:p w14:paraId="6E444FB3" w14:textId="77777777" w:rsidR="004C5DBE" w:rsidRPr="004C5DBE" w:rsidRDefault="004C5DBE" w:rsidP="004C5DBE">
            <w:pPr>
              <w:pStyle w:val="TabFig"/>
              <w:spacing w:before="62" w:after="62"/>
            </w:pPr>
            <w:r w:rsidRPr="004C5DBE">
              <w:rPr>
                <w:rFonts w:hint="eastAsia"/>
              </w:rPr>
              <w:lastRenderedPageBreak/>
              <w:t>11</w:t>
            </w:r>
          </w:p>
        </w:tc>
        <w:tc>
          <w:tcPr>
            <w:tcW w:w="0" w:type="auto"/>
            <w:vAlign w:val="center"/>
          </w:tcPr>
          <w:p w14:paraId="4DB26676" w14:textId="77777777" w:rsidR="004C5DBE" w:rsidRPr="004C5DBE" w:rsidRDefault="004C5DBE" w:rsidP="004C5DBE">
            <w:pPr>
              <w:pStyle w:val="TabFig"/>
              <w:spacing w:before="62" w:after="62"/>
            </w:pPr>
            <w:r w:rsidRPr="004C5DBE">
              <w:rPr>
                <w:rFonts w:hint="eastAsia"/>
              </w:rPr>
              <w:t>性能</w:t>
            </w:r>
          </w:p>
        </w:tc>
        <w:tc>
          <w:tcPr>
            <w:tcW w:w="0" w:type="auto"/>
            <w:vAlign w:val="center"/>
          </w:tcPr>
          <w:p w14:paraId="50118E04" w14:textId="77777777" w:rsidR="004C5DBE" w:rsidRPr="004C5DBE" w:rsidRDefault="004C5DBE" w:rsidP="004C5DBE">
            <w:pPr>
              <w:pStyle w:val="TabFig"/>
              <w:spacing w:before="62" w:after="62"/>
            </w:pPr>
            <w:r w:rsidRPr="004C5DBE">
              <w:rPr>
                <w:rFonts w:hint="eastAsia"/>
              </w:rPr>
              <w:t>4.2</w:t>
            </w:r>
          </w:p>
        </w:tc>
        <w:tc>
          <w:tcPr>
            <w:tcW w:w="0" w:type="auto"/>
            <w:vAlign w:val="center"/>
          </w:tcPr>
          <w:p w14:paraId="4C81FE6D" w14:textId="77777777" w:rsidR="004C5DBE" w:rsidRPr="004C5DBE" w:rsidRDefault="004C5DBE" w:rsidP="004C5DBE">
            <w:pPr>
              <w:pStyle w:val="TabFig"/>
              <w:spacing w:before="62" w:after="62"/>
            </w:pPr>
            <w:r w:rsidRPr="004C5DBE">
              <w:rPr>
                <w:rFonts w:hint="eastAsia"/>
              </w:rPr>
              <w:t>性能</w:t>
            </w:r>
          </w:p>
        </w:tc>
        <w:tc>
          <w:tcPr>
            <w:tcW w:w="0" w:type="auto"/>
            <w:vAlign w:val="center"/>
          </w:tcPr>
          <w:p w14:paraId="320A86AC" w14:textId="77777777" w:rsidR="004C5DBE" w:rsidRPr="004C5DBE" w:rsidRDefault="004C5DBE" w:rsidP="004C5DBE">
            <w:pPr>
              <w:pStyle w:val="TabFig"/>
              <w:spacing w:before="62" w:after="62"/>
            </w:pPr>
            <w:r w:rsidRPr="004C5DBE">
              <w:rPr>
                <w:rFonts w:hint="eastAsia"/>
              </w:rPr>
              <w:t>3.4</w:t>
            </w:r>
          </w:p>
        </w:tc>
      </w:tr>
    </w:tbl>
    <w:p w14:paraId="3A9194AA" w14:textId="77777777" w:rsidR="004C5DBE" w:rsidRDefault="004C5DBE" w:rsidP="004C5DBE">
      <w:pPr>
        <w:pStyle w:val="1"/>
        <w:spacing w:before="156" w:after="156"/>
      </w:pPr>
      <w:bookmarkStart w:id="90" w:name="_Toc168868846"/>
      <w:r>
        <w:rPr>
          <w:rFonts w:hint="eastAsia"/>
        </w:rPr>
        <w:t>注释</w:t>
      </w:r>
      <w:bookmarkEnd w:id="90"/>
    </w:p>
    <w:p w14:paraId="7E01156C" w14:textId="77777777" w:rsidR="004C5DBE" w:rsidRPr="004C5DBE" w:rsidRDefault="004C5DBE" w:rsidP="004C5DBE">
      <w:pPr>
        <w:ind w:firstLine="480"/>
      </w:pPr>
      <w:r>
        <w:rPr>
          <w:rFonts w:hint="eastAsia"/>
        </w:rPr>
        <w:t>CSCI</w:t>
      </w:r>
      <w:r>
        <w:rPr>
          <w:rFonts w:hint="eastAsia"/>
        </w:rPr>
        <w:t>：计算机软件配置项。</w:t>
      </w:r>
    </w:p>
    <w:sectPr w:rsidR="004C5DBE" w:rsidRPr="004C5DBE" w:rsidSect="008467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C1105" w14:textId="77777777" w:rsidR="00CA2B1F" w:rsidRDefault="00CA2B1F">
      <w:pPr>
        <w:spacing w:line="240" w:lineRule="auto"/>
        <w:ind w:firstLine="480"/>
      </w:pPr>
      <w:r>
        <w:separator/>
      </w:r>
    </w:p>
  </w:endnote>
  <w:endnote w:type="continuationSeparator" w:id="0">
    <w:p w14:paraId="44EB0FF0" w14:textId="77777777" w:rsidR="00CA2B1F" w:rsidRDefault="00CA2B1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78672" w14:textId="77777777" w:rsidR="00172B78" w:rsidRDefault="00172B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9488976"/>
      <w:docPartObj>
        <w:docPartGallery w:val="Page Numbers (Bottom of Page)"/>
        <w:docPartUnique/>
      </w:docPartObj>
    </w:sdtPr>
    <w:sdtContent>
      <w:p w14:paraId="16B49011" w14:textId="77777777" w:rsidR="00172B78" w:rsidRDefault="00172B78">
        <w:pPr>
          <w:pStyle w:val="a7"/>
          <w:ind w:firstLine="360"/>
          <w:jc w:val="center"/>
        </w:pPr>
        <w:r>
          <w:fldChar w:fldCharType="begin"/>
        </w:r>
        <w:r>
          <w:instrText>PAGE   \* MERGEFORMAT</w:instrText>
        </w:r>
        <w:r>
          <w:fldChar w:fldCharType="separate"/>
        </w:r>
        <w:r w:rsidR="002343DD" w:rsidRPr="002343DD">
          <w:rPr>
            <w:noProof/>
            <w:lang w:val="zh-CN"/>
          </w:rPr>
          <w:t>19</w:t>
        </w:r>
        <w:r>
          <w:fldChar w:fldCharType="end"/>
        </w:r>
      </w:p>
    </w:sdtContent>
  </w:sdt>
  <w:p w14:paraId="2807A5E8" w14:textId="77777777" w:rsidR="00172B78" w:rsidRDefault="00172B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C7B86" w14:textId="77777777" w:rsidR="00172B78" w:rsidRDefault="00172B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53C21" w14:textId="77777777" w:rsidR="00CA2B1F" w:rsidRDefault="00CA2B1F">
      <w:pPr>
        <w:spacing w:line="240" w:lineRule="auto"/>
        <w:ind w:firstLine="480"/>
      </w:pPr>
      <w:r>
        <w:separator/>
      </w:r>
    </w:p>
  </w:footnote>
  <w:footnote w:type="continuationSeparator" w:id="0">
    <w:p w14:paraId="55BF6787" w14:textId="77777777" w:rsidR="00CA2B1F" w:rsidRDefault="00CA2B1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0F3D" w14:textId="77777777" w:rsidR="00172B78" w:rsidRDefault="00172B78">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3C957" w14:textId="77777777" w:rsidR="0099073E" w:rsidRDefault="0099073E" w:rsidP="0099073E">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F539" w14:textId="77777777" w:rsidR="0099073E" w:rsidRDefault="0099073E" w:rsidP="0099073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E63"/>
    <w:multiLevelType w:val="hybridMultilevel"/>
    <w:tmpl w:val="5484C10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F7679"/>
    <w:multiLevelType w:val="hybridMultilevel"/>
    <w:tmpl w:val="7D0EFC7C"/>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061B61"/>
    <w:multiLevelType w:val="hybridMultilevel"/>
    <w:tmpl w:val="0268D2F8"/>
    <w:lvl w:ilvl="0" w:tplc="04090019">
      <w:start w:val="1"/>
      <w:numFmt w:val="lowerLetter"/>
      <w:lvlText w:val="%1)"/>
      <w:lvlJc w:val="left"/>
      <w:pPr>
        <w:ind w:left="900" w:hanging="420"/>
      </w:pPr>
    </w:lvl>
    <w:lvl w:ilvl="1" w:tplc="FEB06760">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59A0599"/>
    <w:multiLevelType w:val="hybridMultilevel"/>
    <w:tmpl w:val="A0EE4AE4"/>
    <w:lvl w:ilvl="0" w:tplc="2BA492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206711"/>
    <w:multiLevelType w:val="hybridMultilevel"/>
    <w:tmpl w:val="96305D9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BB4283B"/>
    <w:multiLevelType w:val="hybridMultilevel"/>
    <w:tmpl w:val="4F30478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C2F258A"/>
    <w:multiLevelType w:val="hybridMultilevel"/>
    <w:tmpl w:val="A8369E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CCF0B74"/>
    <w:multiLevelType w:val="hybridMultilevel"/>
    <w:tmpl w:val="C4FA3C94"/>
    <w:lvl w:ilvl="0" w:tplc="04090019">
      <w:start w:val="1"/>
      <w:numFmt w:val="lowerLetter"/>
      <w:lvlText w:val="%1)"/>
      <w:lvlJc w:val="left"/>
      <w:pPr>
        <w:ind w:left="900" w:hanging="420"/>
      </w:pPr>
    </w:lvl>
    <w:lvl w:ilvl="1" w:tplc="5BC04DDE">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CC5E06"/>
    <w:multiLevelType w:val="hybridMultilevel"/>
    <w:tmpl w:val="C70CABD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AB71700"/>
    <w:multiLevelType w:val="hybridMultilevel"/>
    <w:tmpl w:val="40F0890C"/>
    <w:lvl w:ilvl="0" w:tplc="7406A1B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AD3480B"/>
    <w:multiLevelType w:val="hybridMultilevel"/>
    <w:tmpl w:val="0220038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F663D04"/>
    <w:multiLevelType w:val="hybridMultilevel"/>
    <w:tmpl w:val="0E8C93B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1AF76E1"/>
    <w:multiLevelType w:val="hybridMultilevel"/>
    <w:tmpl w:val="E3C0021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3A22DA0"/>
    <w:multiLevelType w:val="hybridMultilevel"/>
    <w:tmpl w:val="49523416"/>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4D47F47"/>
    <w:multiLevelType w:val="hybridMultilevel"/>
    <w:tmpl w:val="129685E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EAB042C"/>
    <w:multiLevelType w:val="hybridMultilevel"/>
    <w:tmpl w:val="82F0C1F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05913B1"/>
    <w:multiLevelType w:val="hybridMultilevel"/>
    <w:tmpl w:val="D06EBA6C"/>
    <w:lvl w:ilvl="0" w:tplc="4C9ECA8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3933B78"/>
    <w:multiLevelType w:val="hybridMultilevel"/>
    <w:tmpl w:val="744602CC"/>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439329C"/>
    <w:multiLevelType w:val="hybridMultilevel"/>
    <w:tmpl w:val="671C2F0E"/>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4C17FCB"/>
    <w:multiLevelType w:val="hybridMultilevel"/>
    <w:tmpl w:val="C97AEEDA"/>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399B38E4"/>
    <w:multiLevelType w:val="hybridMultilevel"/>
    <w:tmpl w:val="7C1E1FA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08904ED"/>
    <w:multiLevelType w:val="hybridMultilevel"/>
    <w:tmpl w:val="3AB0BC0E"/>
    <w:lvl w:ilvl="0" w:tplc="51AC8E0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40913AB6"/>
    <w:multiLevelType w:val="hybridMultilevel"/>
    <w:tmpl w:val="30D6CEA2"/>
    <w:lvl w:ilvl="0" w:tplc="F35EE30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20801D9"/>
    <w:multiLevelType w:val="hybridMultilevel"/>
    <w:tmpl w:val="484AC662"/>
    <w:lvl w:ilvl="0" w:tplc="1E1A14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38B6C22"/>
    <w:multiLevelType w:val="hybridMultilevel"/>
    <w:tmpl w:val="B3D69C5C"/>
    <w:lvl w:ilvl="0" w:tplc="8760D5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3A9646B"/>
    <w:multiLevelType w:val="hybridMultilevel"/>
    <w:tmpl w:val="83C49FEA"/>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443093C"/>
    <w:multiLevelType w:val="hybridMultilevel"/>
    <w:tmpl w:val="920C5084"/>
    <w:lvl w:ilvl="0" w:tplc="5A7CA97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D5756EB"/>
    <w:multiLevelType w:val="hybridMultilevel"/>
    <w:tmpl w:val="7912481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0756282"/>
    <w:multiLevelType w:val="hybridMultilevel"/>
    <w:tmpl w:val="5608E63E"/>
    <w:lvl w:ilvl="0" w:tplc="F46098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2747B35"/>
    <w:multiLevelType w:val="hybridMultilevel"/>
    <w:tmpl w:val="EA16DEDA"/>
    <w:lvl w:ilvl="0" w:tplc="5A7A7E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3426051"/>
    <w:multiLevelType w:val="hybridMultilevel"/>
    <w:tmpl w:val="C1289B6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D666E6A"/>
    <w:multiLevelType w:val="hybridMultilevel"/>
    <w:tmpl w:val="2DD6F5B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19A237D"/>
    <w:multiLevelType w:val="hybridMultilevel"/>
    <w:tmpl w:val="2A4E6A7C"/>
    <w:lvl w:ilvl="0" w:tplc="F698EAF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23F640C"/>
    <w:multiLevelType w:val="hybridMultilevel"/>
    <w:tmpl w:val="DEAE3842"/>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28B4D36"/>
    <w:multiLevelType w:val="hybridMultilevel"/>
    <w:tmpl w:val="8BCC9CE2"/>
    <w:lvl w:ilvl="0" w:tplc="496C30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329560A"/>
    <w:multiLevelType w:val="hybridMultilevel"/>
    <w:tmpl w:val="DBE692B4"/>
    <w:lvl w:ilvl="0" w:tplc="CCB0F92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54D7697"/>
    <w:multiLevelType w:val="hybridMultilevel"/>
    <w:tmpl w:val="786C512C"/>
    <w:lvl w:ilvl="0" w:tplc="D8D031B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A89508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8" w15:restartNumberingAfterBreak="0">
    <w:nsid w:val="6AED6772"/>
    <w:multiLevelType w:val="hybridMultilevel"/>
    <w:tmpl w:val="9B5235E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B834B56"/>
    <w:multiLevelType w:val="hybridMultilevel"/>
    <w:tmpl w:val="A7A4B0A0"/>
    <w:lvl w:ilvl="0" w:tplc="EC50724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BD8110A"/>
    <w:multiLevelType w:val="hybridMultilevel"/>
    <w:tmpl w:val="0A4A0E2A"/>
    <w:lvl w:ilvl="0" w:tplc="04090019">
      <w:start w:val="1"/>
      <w:numFmt w:val="lowerLetter"/>
      <w:lvlText w:val="%1)"/>
      <w:lvlJc w:val="left"/>
      <w:pPr>
        <w:ind w:left="900" w:hanging="420"/>
      </w:pPr>
    </w:lvl>
    <w:lvl w:ilvl="1" w:tplc="B87E2CE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2336CD4"/>
    <w:multiLevelType w:val="hybridMultilevel"/>
    <w:tmpl w:val="C0CCF5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C6B5EBE"/>
    <w:multiLevelType w:val="hybridMultilevel"/>
    <w:tmpl w:val="0B062AA4"/>
    <w:lvl w:ilvl="0" w:tplc="D69800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DC37C74"/>
    <w:multiLevelType w:val="hybridMultilevel"/>
    <w:tmpl w:val="3442473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E4B503B"/>
    <w:multiLevelType w:val="hybridMultilevel"/>
    <w:tmpl w:val="37E8210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941297860">
    <w:abstractNumId w:val="34"/>
  </w:num>
  <w:num w:numId="2" w16cid:durableId="1144853803">
    <w:abstractNumId w:val="37"/>
  </w:num>
  <w:num w:numId="3" w16cid:durableId="1741055212">
    <w:abstractNumId w:val="11"/>
  </w:num>
  <w:num w:numId="4" w16cid:durableId="1798640962">
    <w:abstractNumId w:val="40"/>
  </w:num>
  <w:num w:numId="5" w16cid:durableId="701368108">
    <w:abstractNumId w:val="15"/>
  </w:num>
  <w:num w:numId="6" w16cid:durableId="936211713">
    <w:abstractNumId w:val="21"/>
  </w:num>
  <w:num w:numId="7" w16cid:durableId="2069575186">
    <w:abstractNumId w:val="27"/>
  </w:num>
  <w:num w:numId="8" w16cid:durableId="1636909077">
    <w:abstractNumId w:val="22"/>
  </w:num>
  <w:num w:numId="9" w16cid:durableId="1753311258">
    <w:abstractNumId w:val="5"/>
  </w:num>
  <w:num w:numId="10" w16cid:durableId="672755846">
    <w:abstractNumId w:val="39"/>
  </w:num>
  <w:num w:numId="11" w16cid:durableId="356808889">
    <w:abstractNumId w:val="43"/>
  </w:num>
  <w:num w:numId="12" w16cid:durableId="5179170">
    <w:abstractNumId w:val="0"/>
  </w:num>
  <w:num w:numId="13" w16cid:durableId="1029532597">
    <w:abstractNumId w:val="14"/>
  </w:num>
  <w:num w:numId="14" w16cid:durableId="195705019">
    <w:abstractNumId w:val="6"/>
  </w:num>
  <w:num w:numId="15" w16cid:durableId="1935432533">
    <w:abstractNumId w:val="38"/>
  </w:num>
  <w:num w:numId="16" w16cid:durableId="1362241016">
    <w:abstractNumId w:val="8"/>
  </w:num>
  <w:num w:numId="17" w16cid:durableId="990869005">
    <w:abstractNumId w:val="41"/>
  </w:num>
  <w:num w:numId="18" w16cid:durableId="952203587">
    <w:abstractNumId w:val="28"/>
  </w:num>
  <w:num w:numId="19" w16cid:durableId="2142578011">
    <w:abstractNumId w:val="10"/>
  </w:num>
  <w:num w:numId="20" w16cid:durableId="653946107">
    <w:abstractNumId w:val="36"/>
  </w:num>
  <w:num w:numId="21" w16cid:durableId="1451513389">
    <w:abstractNumId w:val="20"/>
  </w:num>
  <w:num w:numId="22" w16cid:durableId="1448937506">
    <w:abstractNumId w:val="29"/>
  </w:num>
  <w:num w:numId="23" w16cid:durableId="581647026">
    <w:abstractNumId w:val="12"/>
  </w:num>
  <w:num w:numId="24" w16cid:durableId="617176374">
    <w:abstractNumId w:val="31"/>
  </w:num>
  <w:num w:numId="25" w16cid:durableId="1214654142">
    <w:abstractNumId w:val="44"/>
  </w:num>
  <w:num w:numId="26" w16cid:durableId="170073068">
    <w:abstractNumId w:val="4"/>
  </w:num>
  <w:num w:numId="27" w16cid:durableId="2144888779">
    <w:abstractNumId w:val="32"/>
  </w:num>
  <w:num w:numId="28" w16cid:durableId="1118062902">
    <w:abstractNumId w:val="7"/>
  </w:num>
  <w:num w:numId="29" w16cid:durableId="1739933602">
    <w:abstractNumId w:val="3"/>
  </w:num>
  <w:num w:numId="30" w16cid:durableId="140080119">
    <w:abstractNumId w:val="30"/>
  </w:num>
  <w:num w:numId="31" w16cid:durableId="1637562150">
    <w:abstractNumId w:val="24"/>
  </w:num>
  <w:num w:numId="32" w16cid:durableId="223175994">
    <w:abstractNumId w:val="18"/>
  </w:num>
  <w:num w:numId="33" w16cid:durableId="1669944162">
    <w:abstractNumId w:val="2"/>
  </w:num>
  <w:num w:numId="34" w16cid:durableId="1687704890">
    <w:abstractNumId w:val="42"/>
  </w:num>
  <w:num w:numId="35" w16cid:durableId="134379241">
    <w:abstractNumId w:val="1"/>
  </w:num>
  <w:num w:numId="36" w16cid:durableId="34545279">
    <w:abstractNumId w:val="17"/>
  </w:num>
  <w:num w:numId="37" w16cid:durableId="1779056822">
    <w:abstractNumId w:val="23"/>
  </w:num>
  <w:num w:numId="38" w16cid:durableId="304742996">
    <w:abstractNumId w:val="33"/>
  </w:num>
  <w:num w:numId="39" w16cid:durableId="1643535662">
    <w:abstractNumId w:val="13"/>
  </w:num>
  <w:num w:numId="40" w16cid:durableId="508301838">
    <w:abstractNumId w:val="25"/>
  </w:num>
  <w:num w:numId="41" w16cid:durableId="1534998469">
    <w:abstractNumId w:val="19"/>
  </w:num>
  <w:num w:numId="42" w16cid:durableId="1400707254">
    <w:abstractNumId w:val="16"/>
  </w:num>
  <w:num w:numId="43" w16cid:durableId="2143452075">
    <w:abstractNumId w:val="26"/>
  </w:num>
  <w:num w:numId="44" w16cid:durableId="1502351348">
    <w:abstractNumId w:val="9"/>
  </w:num>
  <w:num w:numId="45" w16cid:durableId="950093580">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eng li">
    <w15:presenceInfo w15:providerId="Windows Live" w15:userId="77b4fd102ea3c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14C"/>
    <w:rsid w:val="00012C8B"/>
    <w:rsid w:val="000501A2"/>
    <w:rsid w:val="00064F9D"/>
    <w:rsid w:val="00084AA3"/>
    <w:rsid w:val="000911C0"/>
    <w:rsid w:val="000C69D6"/>
    <w:rsid w:val="000F2C23"/>
    <w:rsid w:val="00101DD3"/>
    <w:rsid w:val="001443E6"/>
    <w:rsid w:val="001515FF"/>
    <w:rsid w:val="001552F4"/>
    <w:rsid w:val="00163A29"/>
    <w:rsid w:val="00172B16"/>
    <w:rsid w:val="00172B78"/>
    <w:rsid w:val="0017496E"/>
    <w:rsid w:val="00177B88"/>
    <w:rsid w:val="001816F8"/>
    <w:rsid w:val="00190282"/>
    <w:rsid w:val="001974FA"/>
    <w:rsid w:val="001C2F98"/>
    <w:rsid w:val="001E23AB"/>
    <w:rsid w:val="002343DD"/>
    <w:rsid w:val="00234785"/>
    <w:rsid w:val="002762C9"/>
    <w:rsid w:val="00297AA9"/>
    <w:rsid w:val="002A6C84"/>
    <w:rsid w:val="002A6E3B"/>
    <w:rsid w:val="002B32FA"/>
    <w:rsid w:val="002C216B"/>
    <w:rsid w:val="002C5729"/>
    <w:rsid w:val="002D6E2F"/>
    <w:rsid w:val="002E28E9"/>
    <w:rsid w:val="002E5490"/>
    <w:rsid w:val="003374E3"/>
    <w:rsid w:val="00345786"/>
    <w:rsid w:val="00384D6A"/>
    <w:rsid w:val="003A166E"/>
    <w:rsid w:val="003F459A"/>
    <w:rsid w:val="004122DE"/>
    <w:rsid w:val="004160DF"/>
    <w:rsid w:val="0043166F"/>
    <w:rsid w:val="00431E53"/>
    <w:rsid w:val="0043249C"/>
    <w:rsid w:val="00442438"/>
    <w:rsid w:val="00450977"/>
    <w:rsid w:val="004A0FB7"/>
    <w:rsid w:val="004B42B5"/>
    <w:rsid w:val="004C5DBE"/>
    <w:rsid w:val="004D76B0"/>
    <w:rsid w:val="004E314C"/>
    <w:rsid w:val="00526D08"/>
    <w:rsid w:val="005314D7"/>
    <w:rsid w:val="005456F8"/>
    <w:rsid w:val="00563ACA"/>
    <w:rsid w:val="0058059B"/>
    <w:rsid w:val="005971F3"/>
    <w:rsid w:val="005B3FE8"/>
    <w:rsid w:val="005D4375"/>
    <w:rsid w:val="005E3967"/>
    <w:rsid w:val="00602571"/>
    <w:rsid w:val="006436F0"/>
    <w:rsid w:val="006558EC"/>
    <w:rsid w:val="0066395C"/>
    <w:rsid w:val="0069453E"/>
    <w:rsid w:val="006A0ACC"/>
    <w:rsid w:val="006A2D3C"/>
    <w:rsid w:val="006A2F2B"/>
    <w:rsid w:val="006C4A57"/>
    <w:rsid w:val="006E77F2"/>
    <w:rsid w:val="00720DB3"/>
    <w:rsid w:val="00732237"/>
    <w:rsid w:val="007673C7"/>
    <w:rsid w:val="007805A9"/>
    <w:rsid w:val="00785185"/>
    <w:rsid w:val="00793189"/>
    <w:rsid w:val="007C1149"/>
    <w:rsid w:val="007D09A1"/>
    <w:rsid w:val="007D2602"/>
    <w:rsid w:val="007F2DDC"/>
    <w:rsid w:val="007F7F7B"/>
    <w:rsid w:val="0082347E"/>
    <w:rsid w:val="00826EC6"/>
    <w:rsid w:val="00835586"/>
    <w:rsid w:val="0084679C"/>
    <w:rsid w:val="00863FA6"/>
    <w:rsid w:val="008A3F57"/>
    <w:rsid w:val="008C2483"/>
    <w:rsid w:val="008D40B9"/>
    <w:rsid w:val="008E2344"/>
    <w:rsid w:val="008F78D6"/>
    <w:rsid w:val="00905AEB"/>
    <w:rsid w:val="00915B7B"/>
    <w:rsid w:val="00953351"/>
    <w:rsid w:val="00960E62"/>
    <w:rsid w:val="0097210C"/>
    <w:rsid w:val="00977CAD"/>
    <w:rsid w:val="0099073E"/>
    <w:rsid w:val="009B1C60"/>
    <w:rsid w:val="009D026F"/>
    <w:rsid w:val="009E77B9"/>
    <w:rsid w:val="00A30D9D"/>
    <w:rsid w:val="00A55429"/>
    <w:rsid w:val="00A62726"/>
    <w:rsid w:val="00A67F54"/>
    <w:rsid w:val="00A7764F"/>
    <w:rsid w:val="00AB4564"/>
    <w:rsid w:val="00AC7013"/>
    <w:rsid w:val="00AE75E7"/>
    <w:rsid w:val="00AE779C"/>
    <w:rsid w:val="00B13CBD"/>
    <w:rsid w:val="00B27ACF"/>
    <w:rsid w:val="00B32E84"/>
    <w:rsid w:val="00B3362D"/>
    <w:rsid w:val="00B75606"/>
    <w:rsid w:val="00BA5540"/>
    <w:rsid w:val="00BA663F"/>
    <w:rsid w:val="00BB6159"/>
    <w:rsid w:val="00BC4672"/>
    <w:rsid w:val="00BD097B"/>
    <w:rsid w:val="00BD72C2"/>
    <w:rsid w:val="00C01AF6"/>
    <w:rsid w:val="00C51DDA"/>
    <w:rsid w:val="00CA2B1F"/>
    <w:rsid w:val="00CF45C4"/>
    <w:rsid w:val="00D322C0"/>
    <w:rsid w:val="00D51F8E"/>
    <w:rsid w:val="00D6046E"/>
    <w:rsid w:val="00D61ED1"/>
    <w:rsid w:val="00DA0B94"/>
    <w:rsid w:val="00DB0D5C"/>
    <w:rsid w:val="00DB4A4A"/>
    <w:rsid w:val="00DC798A"/>
    <w:rsid w:val="00DF46EA"/>
    <w:rsid w:val="00E04349"/>
    <w:rsid w:val="00E068EA"/>
    <w:rsid w:val="00E11A62"/>
    <w:rsid w:val="00E16E1E"/>
    <w:rsid w:val="00E4057A"/>
    <w:rsid w:val="00E448C2"/>
    <w:rsid w:val="00EA18CF"/>
    <w:rsid w:val="00EA4C81"/>
    <w:rsid w:val="00EB2E4A"/>
    <w:rsid w:val="00EB53C4"/>
    <w:rsid w:val="00ED6C72"/>
    <w:rsid w:val="00F252D9"/>
    <w:rsid w:val="00F31CAD"/>
    <w:rsid w:val="00F3457F"/>
    <w:rsid w:val="00F35AAA"/>
    <w:rsid w:val="00F61E8D"/>
    <w:rsid w:val="00FA072B"/>
    <w:rsid w:val="00FA72AE"/>
    <w:rsid w:val="00FC5220"/>
    <w:rsid w:val="00FC5B5A"/>
    <w:rsid w:val="00FC6323"/>
    <w:rsid w:val="00FF76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C4DA4"/>
  <w15:chartTrackingRefBased/>
  <w15:docId w15:val="{AF137608-E0EF-494F-A9AF-2017E345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afterLines="50" w:line="420" w:lineRule="exact"/>
        <w:ind w:left="431" w:hanging="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571"/>
    <w:pPr>
      <w:widowControl w:val="0"/>
      <w:spacing w:afterLines="0"/>
      <w:ind w:left="0" w:firstLineChars="200" w:firstLine="200"/>
      <w:jc w:val="both"/>
    </w:pPr>
    <w:rPr>
      <w:rFonts w:ascii="Times New Roman" w:eastAsia="宋体" w:hAnsi="Times New Roman"/>
      <w:sz w:val="24"/>
    </w:rPr>
  </w:style>
  <w:style w:type="paragraph" w:styleId="1">
    <w:name w:val="heading 1"/>
    <w:next w:val="a"/>
    <w:link w:val="10"/>
    <w:uiPriority w:val="9"/>
    <w:qFormat/>
    <w:rsid w:val="0066395C"/>
    <w:pPr>
      <w:keepNext/>
      <w:keepLines/>
      <w:numPr>
        <w:numId w:val="2"/>
      </w:numPr>
      <w:spacing w:beforeLines="50" w:before="50" w:after="50"/>
      <w:outlineLvl w:val="0"/>
    </w:pPr>
    <w:rPr>
      <w:rFonts w:ascii="Times New Roman" w:eastAsia="黑体" w:hAnsi="Times New Roman"/>
      <w:bCs/>
      <w:kern w:val="44"/>
      <w:sz w:val="28"/>
      <w:szCs w:val="44"/>
    </w:rPr>
  </w:style>
  <w:style w:type="paragraph" w:styleId="2">
    <w:name w:val="heading 2"/>
    <w:basedOn w:val="1"/>
    <w:next w:val="a"/>
    <w:link w:val="20"/>
    <w:uiPriority w:val="9"/>
    <w:unhideWhenUsed/>
    <w:qFormat/>
    <w:rsid w:val="0066395C"/>
    <w:pPr>
      <w:numPr>
        <w:ilvl w:val="1"/>
      </w:numPr>
      <w:outlineLvl w:val="1"/>
    </w:pPr>
    <w:rPr>
      <w:rFonts w:cstheme="majorBidi"/>
      <w:bCs w:val="0"/>
      <w:szCs w:val="32"/>
    </w:rPr>
  </w:style>
  <w:style w:type="paragraph" w:styleId="3">
    <w:name w:val="heading 3"/>
    <w:basedOn w:val="1"/>
    <w:next w:val="a"/>
    <w:link w:val="30"/>
    <w:uiPriority w:val="9"/>
    <w:unhideWhenUsed/>
    <w:qFormat/>
    <w:rsid w:val="00FC5B5A"/>
    <w:pPr>
      <w:numPr>
        <w:ilvl w:val="2"/>
      </w:numPr>
      <w:ind w:left="0" w:firstLine="0"/>
      <w:outlineLvl w:val="2"/>
    </w:pPr>
    <w:rPr>
      <w:bCs w:val="0"/>
      <w:szCs w:val="32"/>
    </w:rPr>
  </w:style>
  <w:style w:type="paragraph" w:styleId="4">
    <w:name w:val="heading 4"/>
    <w:basedOn w:val="1"/>
    <w:next w:val="a"/>
    <w:link w:val="40"/>
    <w:uiPriority w:val="9"/>
    <w:unhideWhenUsed/>
    <w:qFormat/>
    <w:rsid w:val="00977CAD"/>
    <w:pPr>
      <w:numPr>
        <w:ilvl w:val="3"/>
      </w:numPr>
      <w:ind w:left="0" w:firstLine="0"/>
      <w:outlineLvl w:val="3"/>
    </w:pPr>
    <w:rPr>
      <w:rFonts w:cstheme="majorBidi"/>
      <w:bCs w:val="0"/>
      <w:szCs w:val="28"/>
    </w:rPr>
  </w:style>
  <w:style w:type="paragraph" w:styleId="5">
    <w:name w:val="heading 5"/>
    <w:basedOn w:val="a"/>
    <w:next w:val="a"/>
    <w:link w:val="50"/>
    <w:uiPriority w:val="9"/>
    <w:unhideWhenUsed/>
    <w:qFormat/>
    <w:rsid w:val="0066395C"/>
    <w:pPr>
      <w:keepNext/>
      <w:keepLines/>
      <w:numPr>
        <w:ilvl w:val="4"/>
        <w:numId w:val="2"/>
      </w:numPr>
      <w:spacing w:before="280" w:after="290" w:line="376" w:lineRule="atLeast"/>
      <w:outlineLvl w:val="4"/>
    </w:pPr>
    <w:rPr>
      <w:b/>
      <w:bCs/>
      <w:sz w:val="28"/>
      <w:szCs w:val="28"/>
    </w:rPr>
  </w:style>
  <w:style w:type="paragraph" w:styleId="6">
    <w:name w:val="heading 6"/>
    <w:basedOn w:val="a"/>
    <w:next w:val="a"/>
    <w:link w:val="60"/>
    <w:uiPriority w:val="9"/>
    <w:semiHidden/>
    <w:unhideWhenUsed/>
    <w:qFormat/>
    <w:rsid w:val="0066395C"/>
    <w:pPr>
      <w:keepNext/>
      <w:keepLines/>
      <w:numPr>
        <w:ilvl w:val="5"/>
        <w:numId w:val="2"/>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6395C"/>
    <w:pPr>
      <w:keepNext/>
      <w:keepLines/>
      <w:numPr>
        <w:ilvl w:val="6"/>
        <w:numId w:val="2"/>
      </w:numPr>
      <w:spacing w:before="240" w:after="64" w:line="320" w:lineRule="atLeast"/>
      <w:outlineLvl w:val="6"/>
    </w:pPr>
    <w:rPr>
      <w:b/>
      <w:bCs/>
      <w:szCs w:val="24"/>
    </w:rPr>
  </w:style>
  <w:style w:type="paragraph" w:styleId="8">
    <w:name w:val="heading 8"/>
    <w:basedOn w:val="a"/>
    <w:next w:val="a"/>
    <w:link w:val="80"/>
    <w:uiPriority w:val="9"/>
    <w:semiHidden/>
    <w:unhideWhenUsed/>
    <w:qFormat/>
    <w:rsid w:val="0066395C"/>
    <w:pPr>
      <w:keepNext/>
      <w:keepLines/>
      <w:numPr>
        <w:ilvl w:val="7"/>
        <w:numId w:val="2"/>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6395C"/>
    <w:pPr>
      <w:keepNext/>
      <w:keepLines/>
      <w:numPr>
        <w:ilvl w:val="8"/>
        <w:numId w:val="2"/>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4E314C"/>
    <w:pPr>
      <w:widowControl w:val="0"/>
      <w:spacing w:afterLines="0" w:line="240" w:lineRule="auto"/>
      <w:ind w:left="0" w:firstLine="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封面"/>
    <w:link w:val="a5"/>
    <w:qFormat/>
    <w:rsid w:val="004E314C"/>
    <w:pPr>
      <w:spacing w:afterLines="0" w:line="240" w:lineRule="auto"/>
      <w:ind w:left="0" w:firstLine="0"/>
      <w:jc w:val="distribute"/>
    </w:pPr>
    <w:rPr>
      <w:rFonts w:ascii="Times New Roman" w:eastAsia="宋体" w:hAnsi="Times New Roman"/>
    </w:rPr>
  </w:style>
  <w:style w:type="character" w:customStyle="1" w:styleId="a5">
    <w:name w:val="封面 字符"/>
    <w:basedOn w:val="a0"/>
    <w:link w:val="a4"/>
    <w:rsid w:val="004E314C"/>
    <w:rPr>
      <w:rFonts w:ascii="Times New Roman" w:eastAsia="宋体" w:hAnsi="Times New Roman"/>
    </w:rPr>
  </w:style>
  <w:style w:type="paragraph" w:customStyle="1" w:styleId="a6">
    <w:name w:val="会签"/>
    <w:qFormat/>
    <w:rsid w:val="004E314C"/>
    <w:pPr>
      <w:spacing w:afterLines="0"/>
      <w:ind w:left="0" w:firstLine="0"/>
      <w:jc w:val="center"/>
    </w:pPr>
    <w:rPr>
      <w:rFonts w:ascii="Times New Roman" w:eastAsia="宋体" w:hAnsi="Times New Roman"/>
      <w:sz w:val="28"/>
      <w:szCs w:val="28"/>
    </w:rPr>
  </w:style>
  <w:style w:type="paragraph" w:styleId="a7">
    <w:name w:val="footer"/>
    <w:basedOn w:val="a"/>
    <w:link w:val="a8"/>
    <w:uiPriority w:val="99"/>
    <w:qFormat/>
    <w:rsid w:val="004E314C"/>
    <w:pPr>
      <w:tabs>
        <w:tab w:val="center" w:pos="4153"/>
        <w:tab w:val="right" w:pos="8306"/>
      </w:tabs>
      <w:snapToGrid w:val="0"/>
      <w:spacing w:line="240" w:lineRule="auto"/>
      <w:ind w:firstLine="0"/>
      <w:jc w:val="left"/>
    </w:pPr>
    <w:rPr>
      <w:sz w:val="18"/>
      <w:szCs w:val="18"/>
    </w:rPr>
  </w:style>
  <w:style w:type="character" w:customStyle="1" w:styleId="a8">
    <w:name w:val="页脚 字符"/>
    <w:basedOn w:val="a0"/>
    <w:link w:val="a7"/>
    <w:uiPriority w:val="99"/>
    <w:qFormat/>
    <w:rsid w:val="004E314C"/>
    <w:rPr>
      <w:sz w:val="18"/>
      <w:szCs w:val="18"/>
    </w:rPr>
  </w:style>
  <w:style w:type="paragraph" w:styleId="a9">
    <w:name w:val="header"/>
    <w:basedOn w:val="a"/>
    <w:link w:val="aa"/>
    <w:qFormat/>
    <w:rsid w:val="004E314C"/>
    <w:pPr>
      <w:pBdr>
        <w:bottom w:val="single" w:sz="6" w:space="1" w:color="auto"/>
      </w:pBdr>
      <w:tabs>
        <w:tab w:val="center" w:pos="4153"/>
        <w:tab w:val="right" w:pos="8306"/>
      </w:tabs>
      <w:snapToGrid w:val="0"/>
      <w:spacing w:line="240" w:lineRule="auto"/>
      <w:ind w:firstLine="0"/>
      <w:jc w:val="center"/>
    </w:pPr>
    <w:rPr>
      <w:sz w:val="18"/>
      <w:szCs w:val="18"/>
    </w:rPr>
  </w:style>
  <w:style w:type="character" w:customStyle="1" w:styleId="aa">
    <w:name w:val="页眉 字符"/>
    <w:basedOn w:val="a0"/>
    <w:link w:val="a9"/>
    <w:qFormat/>
    <w:rsid w:val="004E314C"/>
    <w:rPr>
      <w:sz w:val="18"/>
      <w:szCs w:val="18"/>
    </w:rPr>
  </w:style>
  <w:style w:type="character" w:customStyle="1" w:styleId="10">
    <w:name w:val="标题 1 字符"/>
    <w:basedOn w:val="a0"/>
    <w:link w:val="1"/>
    <w:uiPriority w:val="9"/>
    <w:rsid w:val="0066395C"/>
    <w:rPr>
      <w:rFonts w:ascii="Times New Roman" w:eastAsia="黑体" w:hAnsi="Times New Roman"/>
      <w:bCs/>
      <w:kern w:val="44"/>
      <w:sz w:val="28"/>
      <w:szCs w:val="44"/>
    </w:rPr>
  </w:style>
  <w:style w:type="paragraph" w:styleId="TOC">
    <w:name w:val="TOC Heading"/>
    <w:basedOn w:val="1"/>
    <w:next w:val="a"/>
    <w:uiPriority w:val="39"/>
    <w:unhideWhenUsed/>
    <w:qFormat/>
    <w:rsid w:val="004E314C"/>
    <w:pPr>
      <w:spacing w:before="240" w:after="0" w:line="259" w:lineRule="auto"/>
      <w:ind w:left="0" w:firstLine="0"/>
      <w:outlineLvl w:val="9"/>
    </w:pPr>
    <w:rPr>
      <w:rFonts w:asciiTheme="majorHAnsi" w:eastAsiaTheme="majorEastAsia" w:hAnsiTheme="majorHAnsi" w:cstheme="majorBidi"/>
      <w:color w:val="2E74B5" w:themeColor="accent1" w:themeShade="BF"/>
      <w:kern w:val="0"/>
      <w:sz w:val="32"/>
      <w:szCs w:val="32"/>
    </w:rPr>
  </w:style>
  <w:style w:type="paragraph" w:styleId="ab">
    <w:name w:val="Title"/>
    <w:next w:val="a"/>
    <w:link w:val="ac"/>
    <w:uiPriority w:val="10"/>
    <w:qFormat/>
    <w:rsid w:val="007D09A1"/>
    <w:pPr>
      <w:spacing w:beforeLines="100" w:before="100" w:afterLines="150" w:after="150"/>
      <w:ind w:left="0" w:firstLine="0"/>
      <w:jc w:val="center"/>
    </w:pPr>
    <w:rPr>
      <w:rFonts w:ascii="Times New Roman" w:eastAsia="黑体" w:hAnsi="Times New Roman" w:cstheme="majorBidi"/>
      <w:bCs/>
      <w:sz w:val="28"/>
      <w:szCs w:val="32"/>
    </w:rPr>
  </w:style>
  <w:style w:type="character" w:customStyle="1" w:styleId="ac">
    <w:name w:val="标题 字符"/>
    <w:basedOn w:val="a0"/>
    <w:link w:val="ab"/>
    <w:uiPriority w:val="10"/>
    <w:rsid w:val="007D09A1"/>
    <w:rPr>
      <w:rFonts w:ascii="Times New Roman" w:eastAsia="黑体" w:hAnsi="Times New Roman" w:cstheme="majorBidi"/>
      <w:bCs/>
      <w:sz w:val="28"/>
      <w:szCs w:val="32"/>
    </w:rPr>
  </w:style>
  <w:style w:type="character" w:customStyle="1" w:styleId="20">
    <w:name w:val="标题 2 字符"/>
    <w:basedOn w:val="a0"/>
    <w:link w:val="2"/>
    <w:uiPriority w:val="9"/>
    <w:rsid w:val="0066395C"/>
    <w:rPr>
      <w:rFonts w:ascii="Times New Roman" w:eastAsia="黑体" w:hAnsi="Times New Roman" w:cstheme="majorBidi"/>
      <w:kern w:val="44"/>
      <w:sz w:val="28"/>
      <w:szCs w:val="32"/>
    </w:rPr>
  </w:style>
  <w:style w:type="character" w:customStyle="1" w:styleId="30">
    <w:name w:val="标题 3 字符"/>
    <w:basedOn w:val="a0"/>
    <w:link w:val="3"/>
    <w:uiPriority w:val="9"/>
    <w:rsid w:val="00FC5B5A"/>
    <w:rPr>
      <w:rFonts w:ascii="Times New Roman" w:eastAsia="黑体" w:hAnsi="Times New Roman"/>
      <w:kern w:val="44"/>
      <w:sz w:val="28"/>
      <w:szCs w:val="32"/>
    </w:rPr>
  </w:style>
  <w:style w:type="character" w:customStyle="1" w:styleId="40">
    <w:name w:val="标题 4 字符"/>
    <w:basedOn w:val="a0"/>
    <w:link w:val="4"/>
    <w:uiPriority w:val="9"/>
    <w:rsid w:val="00977CAD"/>
    <w:rPr>
      <w:rFonts w:ascii="Times New Roman" w:eastAsia="黑体" w:hAnsi="Times New Roman" w:cstheme="majorBidi"/>
      <w:kern w:val="44"/>
      <w:sz w:val="28"/>
      <w:szCs w:val="28"/>
    </w:rPr>
  </w:style>
  <w:style w:type="character" w:customStyle="1" w:styleId="50">
    <w:name w:val="标题 5 字符"/>
    <w:basedOn w:val="a0"/>
    <w:link w:val="5"/>
    <w:uiPriority w:val="9"/>
    <w:rsid w:val="0066395C"/>
    <w:rPr>
      <w:rFonts w:ascii="Times New Roman" w:eastAsia="宋体" w:hAnsi="Times New Roman"/>
      <w:b/>
      <w:bCs/>
      <w:sz w:val="28"/>
      <w:szCs w:val="28"/>
    </w:rPr>
  </w:style>
  <w:style w:type="character" w:customStyle="1" w:styleId="60">
    <w:name w:val="标题 6 字符"/>
    <w:basedOn w:val="a0"/>
    <w:link w:val="6"/>
    <w:uiPriority w:val="9"/>
    <w:semiHidden/>
    <w:rsid w:val="0066395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6395C"/>
    <w:rPr>
      <w:rFonts w:ascii="Times New Roman" w:eastAsia="宋体" w:hAnsi="Times New Roman"/>
      <w:b/>
      <w:bCs/>
      <w:sz w:val="24"/>
      <w:szCs w:val="24"/>
    </w:rPr>
  </w:style>
  <w:style w:type="character" w:customStyle="1" w:styleId="80">
    <w:name w:val="标题 8 字符"/>
    <w:basedOn w:val="a0"/>
    <w:link w:val="8"/>
    <w:uiPriority w:val="9"/>
    <w:semiHidden/>
    <w:rsid w:val="0066395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6395C"/>
    <w:rPr>
      <w:rFonts w:asciiTheme="majorHAnsi" w:eastAsiaTheme="majorEastAsia" w:hAnsiTheme="majorHAnsi" w:cstheme="majorBidi"/>
      <w:szCs w:val="21"/>
    </w:rPr>
  </w:style>
  <w:style w:type="paragraph" w:styleId="ad">
    <w:name w:val="List Paragraph"/>
    <w:basedOn w:val="a"/>
    <w:uiPriority w:val="34"/>
    <w:qFormat/>
    <w:rsid w:val="0066395C"/>
    <w:pPr>
      <w:ind w:firstLine="420"/>
    </w:pPr>
  </w:style>
  <w:style w:type="paragraph" w:customStyle="1" w:styleId="TabFig">
    <w:name w:val="TabFig"/>
    <w:next w:val="a"/>
    <w:qFormat/>
    <w:rsid w:val="0043166F"/>
    <w:pPr>
      <w:spacing w:beforeLines="20" w:before="20" w:afterLines="20" w:after="20" w:line="240" w:lineRule="auto"/>
      <w:ind w:left="0" w:firstLine="0"/>
      <w:jc w:val="center"/>
    </w:pPr>
    <w:rPr>
      <w:rFonts w:ascii="Times New Roman" w:eastAsia="宋体" w:hAnsi="Times New Roman"/>
      <w:sz w:val="18"/>
    </w:rPr>
  </w:style>
  <w:style w:type="paragraph" w:styleId="ae">
    <w:name w:val="caption"/>
    <w:next w:val="a"/>
    <w:uiPriority w:val="35"/>
    <w:unhideWhenUsed/>
    <w:qFormat/>
    <w:rsid w:val="00AB4564"/>
    <w:pPr>
      <w:spacing w:afterLines="0"/>
      <w:ind w:firstLine="0"/>
      <w:jc w:val="center"/>
    </w:pPr>
    <w:rPr>
      <w:rFonts w:ascii="Times New Roman" w:eastAsia="黑体" w:hAnsi="Times New Roman" w:cstheme="majorBidi"/>
      <w:szCs w:val="20"/>
    </w:rPr>
  </w:style>
  <w:style w:type="character" w:styleId="af">
    <w:name w:val="Hyperlink"/>
    <w:basedOn w:val="a0"/>
    <w:uiPriority w:val="99"/>
    <w:unhideWhenUsed/>
    <w:rsid w:val="007D09A1"/>
    <w:rPr>
      <w:color w:val="0563C1" w:themeColor="hyperlink"/>
      <w:u w:val="single"/>
    </w:rPr>
  </w:style>
  <w:style w:type="paragraph" w:styleId="TOC1">
    <w:name w:val="toc 1"/>
    <w:next w:val="a"/>
    <w:autoRedefine/>
    <w:uiPriority w:val="39"/>
    <w:unhideWhenUsed/>
    <w:rsid w:val="007D09A1"/>
    <w:pPr>
      <w:tabs>
        <w:tab w:val="left" w:pos="630"/>
        <w:tab w:val="right" w:leader="dot" w:pos="8296"/>
      </w:tabs>
      <w:spacing w:afterLines="0"/>
      <w:ind w:left="0" w:firstLine="0"/>
    </w:pPr>
    <w:rPr>
      <w:rFonts w:ascii="Times New Roman" w:eastAsia="宋体" w:hAnsi="Times New Roman"/>
      <w:sz w:val="24"/>
    </w:rPr>
  </w:style>
  <w:style w:type="paragraph" w:styleId="TOC2">
    <w:name w:val="toc 2"/>
    <w:next w:val="a"/>
    <w:autoRedefine/>
    <w:uiPriority w:val="39"/>
    <w:unhideWhenUsed/>
    <w:rsid w:val="007D09A1"/>
    <w:pPr>
      <w:spacing w:afterLines="0"/>
      <w:ind w:left="0" w:firstLine="0"/>
    </w:pPr>
    <w:rPr>
      <w:rFonts w:ascii="Times New Roman" w:eastAsia="宋体" w:hAnsi="Times New Roman"/>
      <w:sz w:val="24"/>
    </w:rPr>
  </w:style>
  <w:style w:type="paragraph" w:styleId="TOC3">
    <w:name w:val="toc 3"/>
    <w:next w:val="a"/>
    <w:autoRedefine/>
    <w:uiPriority w:val="39"/>
    <w:unhideWhenUsed/>
    <w:rsid w:val="007D09A1"/>
    <w:pPr>
      <w:spacing w:afterLines="0"/>
      <w:ind w:left="0" w:firstLine="0"/>
    </w:pPr>
    <w:rPr>
      <w:rFonts w:ascii="Times New Roman" w:eastAsia="宋体" w:hAnsi="Times New Roman"/>
      <w:sz w:val="24"/>
    </w:rPr>
  </w:style>
  <w:style w:type="character" w:styleId="af0">
    <w:name w:val="Placeholder Text"/>
    <w:basedOn w:val="a0"/>
    <w:uiPriority w:val="99"/>
    <w:semiHidden/>
    <w:rsid w:val="00172B78"/>
    <w:rPr>
      <w:color w:val="808080"/>
    </w:rPr>
  </w:style>
  <w:style w:type="paragraph" w:styleId="af1">
    <w:name w:val="Revision"/>
    <w:hidden/>
    <w:uiPriority w:val="99"/>
    <w:semiHidden/>
    <w:rsid w:val="0058059B"/>
    <w:pPr>
      <w:spacing w:afterLines="0" w:line="240" w:lineRule="auto"/>
      <w:ind w:left="0" w:firstLine="0"/>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498247">
      <w:bodyDiv w:val="1"/>
      <w:marLeft w:val="0"/>
      <w:marRight w:val="0"/>
      <w:marTop w:val="0"/>
      <w:marBottom w:val="0"/>
      <w:divBdr>
        <w:top w:val="none" w:sz="0" w:space="0" w:color="auto"/>
        <w:left w:val="none" w:sz="0" w:space="0" w:color="auto"/>
        <w:bottom w:val="none" w:sz="0" w:space="0" w:color="auto"/>
        <w:right w:val="none" w:sz="0" w:space="0" w:color="auto"/>
      </w:divBdr>
    </w:div>
    <w:div w:id="726875210">
      <w:bodyDiv w:val="1"/>
      <w:marLeft w:val="0"/>
      <w:marRight w:val="0"/>
      <w:marTop w:val="0"/>
      <w:marBottom w:val="0"/>
      <w:divBdr>
        <w:top w:val="none" w:sz="0" w:space="0" w:color="auto"/>
        <w:left w:val="none" w:sz="0" w:space="0" w:color="auto"/>
        <w:bottom w:val="none" w:sz="0" w:space="0" w:color="auto"/>
        <w:right w:val="none" w:sz="0" w:space="0" w:color="auto"/>
      </w:divBdr>
    </w:div>
    <w:div w:id="930162705">
      <w:bodyDiv w:val="1"/>
      <w:marLeft w:val="0"/>
      <w:marRight w:val="0"/>
      <w:marTop w:val="0"/>
      <w:marBottom w:val="0"/>
      <w:divBdr>
        <w:top w:val="none" w:sz="0" w:space="0" w:color="auto"/>
        <w:left w:val="none" w:sz="0" w:space="0" w:color="auto"/>
        <w:bottom w:val="none" w:sz="0" w:space="0" w:color="auto"/>
        <w:right w:val="none" w:sz="0" w:space="0" w:color="auto"/>
      </w:divBdr>
    </w:div>
    <w:div w:id="2013987296">
      <w:bodyDiv w:val="1"/>
      <w:marLeft w:val="0"/>
      <w:marRight w:val="0"/>
      <w:marTop w:val="0"/>
      <w:marBottom w:val="0"/>
      <w:divBdr>
        <w:top w:val="none" w:sz="0" w:space="0" w:color="auto"/>
        <w:left w:val="none" w:sz="0" w:space="0" w:color="auto"/>
        <w:bottom w:val="none" w:sz="0" w:space="0" w:color="auto"/>
        <w:right w:val="none" w:sz="0" w:space="0" w:color="auto"/>
      </w:divBdr>
    </w:div>
    <w:div w:id="209474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package" Target="embeddings/Microsoft_Visio_Drawing2.vsdx"/><Relationship Id="rId21" Type="http://schemas.openxmlformats.org/officeDocument/2006/relationships/oleObject" Target="embeddings/Microsoft_Visio_2003-2010_Drawing3.vsd"/><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oleObject" Target="embeddings/Microsoft_Visio_2003-2010_Drawing13.vsd"/><Relationship Id="rId50" Type="http://schemas.openxmlformats.org/officeDocument/2006/relationships/image" Target="media/image19.emf"/><Relationship Id="rId55" Type="http://schemas.openxmlformats.org/officeDocument/2006/relationships/oleObject" Target="embeddings/Microsoft_Visio_2003-2010_Drawing17.vsd"/><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oleObject" Target="embeddings/Microsoft_Visio_2003-2010_Drawing7.vsd"/><Relationship Id="rId11" Type="http://schemas.openxmlformats.org/officeDocument/2006/relationships/footer" Target="footer2.xm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package" Target="embeddings/Microsoft_Visio_Drawing1.vsdx"/><Relationship Id="rId40" Type="http://schemas.openxmlformats.org/officeDocument/2006/relationships/image" Target="media/image14.emf"/><Relationship Id="rId45" Type="http://schemas.openxmlformats.org/officeDocument/2006/relationships/oleObject" Target="embeddings/Microsoft_Visio_2003-2010_Drawing12.vsd"/><Relationship Id="rId53" Type="http://schemas.openxmlformats.org/officeDocument/2006/relationships/oleObject" Target="embeddings/Microsoft_Visio_2003-2010_Drawing16.vsd"/><Relationship Id="rId58" Type="http://schemas.openxmlformats.org/officeDocument/2006/relationships/image" Target="media/image23.emf"/><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oleObject" Target="embeddings/Microsoft_Visio_2003-2010_Drawing2.vsd"/><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oleObject" Target="embeddings/Microsoft_Visio_2003-2010_Drawing6.vsd"/><Relationship Id="rId30" Type="http://schemas.openxmlformats.org/officeDocument/2006/relationships/image" Target="media/image9.emf"/><Relationship Id="rId35" Type="http://schemas.openxmlformats.org/officeDocument/2006/relationships/package" Target="embeddings/Microsoft_Visio_Drawing.vsdx"/><Relationship Id="rId43" Type="http://schemas.openxmlformats.org/officeDocument/2006/relationships/oleObject" Target="embeddings/Microsoft_Visio_2003-2010_Drawing11.vsd"/><Relationship Id="rId48" Type="http://schemas.openxmlformats.org/officeDocument/2006/relationships/image" Target="media/image18.emf"/><Relationship Id="rId56" Type="http://schemas.openxmlformats.org/officeDocument/2006/relationships/image" Target="media/image22.emf"/><Relationship Id="rId8" Type="http://schemas.openxmlformats.org/officeDocument/2006/relationships/header" Target="header1.xml"/><Relationship Id="rId51" Type="http://schemas.openxmlformats.org/officeDocument/2006/relationships/oleObject" Target="embeddings/Microsoft_Visio_2003-2010_Drawing15.vsd"/><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Microsoft_Visio_2003-2010_Drawing1.vsd"/><Relationship Id="rId25" Type="http://schemas.openxmlformats.org/officeDocument/2006/relationships/oleObject" Target="embeddings/Microsoft_Visio_2003-2010_Drawing5.vsd"/><Relationship Id="rId33" Type="http://schemas.openxmlformats.org/officeDocument/2006/relationships/oleObject" Target="embeddings/Microsoft_Visio_2003-2010_Drawing9.vsd"/><Relationship Id="rId38" Type="http://schemas.openxmlformats.org/officeDocument/2006/relationships/image" Target="media/image13.emf"/><Relationship Id="rId46" Type="http://schemas.openxmlformats.org/officeDocument/2006/relationships/image" Target="media/image17.emf"/><Relationship Id="rId59" Type="http://schemas.openxmlformats.org/officeDocument/2006/relationships/oleObject" Target="embeddings/Microsoft_Visio_2003-2010_Drawing19.vsd"/><Relationship Id="rId20" Type="http://schemas.openxmlformats.org/officeDocument/2006/relationships/image" Target="media/image4.emf"/><Relationship Id="rId41" Type="http://schemas.openxmlformats.org/officeDocument/2006/relationships/oleObject" Target="embeddings/Microsoft_Visio_2003-2010_Drawing10.vsd"/><Relationship Id="rId54" Type="http://schemas.openxmlformats.org/officeDocument/2006/relationships/image" Target="media/image21.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Microsoft_Visio_2003-2010_Drawing.vsd"/><Relationship Id="rId23" Type="http://schemas.openxmlformats.org/officeDocument/2006/relationships/oleObject" Target="embeddings/Microsoft_Visio_2003-2010_Drawing4.vsd"/><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oleObject" Target="embeddings/Microsoft_Visio_2003-2010_Drawing14.vsd"/><Relationship Id="rId57" Type="http://schemas.openxmlformats.org/officeDocument/2006/relationships/oleObject" Target="embeddings/Microsoft_Visio_2003-2010_Drawing18.vsd"/><Relationship Id="rId10" Type="http://schemas.openxmlformats.org/officeDocument/2006/relationships/footer" Target="footer1.xml"/><Relationship Id="rId31" Type="http://schemas.openxmlformats.org/officeDocument/2006/relationships/oleObject" Target="embeddings/Microsoft_Visio_2003-2010_Drawing8.vsd"/><Relationship Id="rId44" Type="http://schemas.openxmlformats.org/officeDocument/2006/relationships/image" Target="media/image16.emf"/><Relationship Id="rId52" Type="http://schemas.openxmlformats.org/officeDocument/2006/relationships/image" Target="media/image20.e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C711E-7D3D-46C4-A81B-02324255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2440</TotalTime>
  <Pages>37</Pages>
  <Words>3462</Words>
  <Characters>19740</Characters>
  <Application>Microsoft Office Word</Application>
  <DocSecurity>0</DocSecurity>
  <Lines>164</Lines>
  <Paragraphs>46</Paragraphs>
  <ScaleCrop>false</ScaleCrop>
  <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sheng li</cp:lastModifiedBy>
  <cp:revision>65</cp:revision>
  <dcterms:created xsi:type="dcterms:W3CDTF">2024-06-05T00:08:00Z</dcterms:created>
  <dcterms:modified xsi:type="dcterms:W3CDTF">2024-08-17T13:46:00Z</dcterms:modified>
</cp:coreProperties>
</file>